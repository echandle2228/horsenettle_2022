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D9DE" w14:textId="22ED1DFB" w:rsidR="00F043DB" w:rsidRDefault="00F043DB">
      <w:pPr>
        <w:rPr>
          <w:rFonts w:cs="Times New Roman"/>
          <w:b/>
          <w:bCs/>
        </w:rPr>
      </w:pPr>
      <w:r>
        <w:rPr>
          <w:rFonts w:cs="Times New Roman"/>
          <w:b/>
          <w:bCs/>
        </w:rPr>
        <w:t>Abstract</w:t>
      </w:r>
    </w:p>
    <w:p w14:paraId="7DA3E439" w14:textId="77E9AFBA" w:rsidR="00F043DB" w:rsidRDefault="00F043DB">
      <w:pPr>
        <w:rPr>
          <w:rFonts w:cs="Times New Roman"/>
          <w:b/>
          <w:bCs/>
        </w:rPr>
      </w:pPr>
      <w:r>
        <w:rPr>
          <w:rFonts w:cs="Times New Roman"/>
          <w:b/>
          <w:bCs/>
        </w:rPr>
        <w:t>Introduction</w:t>
      </w:r>
    </w:p>
    <w:p w14:paraId="5B077C83" w14:textId="74BF7878" w:rsidR="00F043DB" w:rsidRDefault="00F043DB">
      <w:pPr>
        <w:rPr>
          <w:rFonts w:cs="Times New Roman"/>
        </w:rPr>
      </w:pPr>
      <w:r>
        <w:rPr>
          <w:rFonts w:cs="Times New Roman"/>
        </w:rPr>
        <w:t xml:space="preserve">Climate change is rapidly changing local </w:t>
      </w:r>
      <w:r w:rsidR="00193C0F">
        <w:rPr>
          <w:rFonts w:cs="Times New Roman"/>
        </w:rPr>
        <w:t>temperatures,</w:t>
      </w:r>
      <w:r>
        <w:rPr>
          <w:rFonts w:cs="Times New Roman"/>
        </w:rPr>
        <w:t xml:space="preserve"> </w:t>
      </w:r>
      <w:r w:rsidR="00ED6C90">
        <w:rPr>
          <w:rFonts w:cs="Times New Roman"/>
        </w:rPr>
        <w:t>and, in many locales,</w:t>
      </w:r>
      <w:r>
        <w:rPr>
          <w:rFonts w:cs="Times New Roman"/>
        </w:rPr>
        <w:t xml:space="preserve"> </w:t>
      </w:r>
      <w:r w:rsidR="00ED6C90">
        <w:rPr>
          <w:rFonts w:cs="Times New Roman"/>
        </w:rPr>
        <w:t xml:space="preserve">temperatures are </w:t>
      </w:r>
      <w:r w:rsidR="00CC5046">
        <w:rPr>
          <w:rFonts w:cs="Times New Roman"/>
        </w:rPr>
        <w:t>projected to increase</w:t>
      </w:r>
      <w:r w:rsidR="00ED6C90">
        <w:rPr>
          <w:rFonts w:cs="Times New Roman"/>
        </w:rPr>
        <w:t xml:space="preserve">. </w:t>
      </w:r>
    </w:p>
    <w:p w14:paraId="69018801" w14:textId="77777777" w:rsidR="00CC5046" w:rsidRDefault="00ED6C90">
      <w:pPr>
        <w:rPr>
          <w:rFonts w:cs="Times New Roman"/>
        </w:rPr>
      </w:pPr>
      <w:r>
        <w:rPr>
          <w:rFonts w:cs="Times New Roman"/>
        </w:rPr>
        <w:t>In this study, we investigated the effect of long-term high temperatures on reproductive traits</w:t>
      </w:r>
      <w:r w:rsidR="00193C0F">
        <w:rPr>
          <w:rFonts w:cs="Times New Roman"/>
        </w:rPr>
        <w:t xml:space="preserve"> in </w:t>
      </w:r>
      <w:r w:rsidR="00193C0F">
        <w:rPr>
          <w:rFonts w:cs="Times New Roman"/>
          <w:i/>
        </w:rPr>
        <w:t xml:space="preserve">Solanum </w:t>
      </w:r>
      <w:proofErr w:type="spellStart"/>
      <w:r w:rsidR="00193C0F">
        <w:rPr>
          <w:rFonts w:cs="Times New Roman"/>
          <w:i/>
        </w:rPr>
        <w:t>carolinense</w:t>
      </w:r>
      <w:proofErr w:type="spellEnd"/>
      <w:r>
        <w:rPr>
          <w:rFonts w:cs="Times New Roman"/>
        </w:rPr>
        <w:t xml:space="preserve">. We included both </w:t>
      </w:r>
      <w:proofErr w:type="gramStart"/>
      <w:r>
        <w:rPr>
          <w:rFonts w:cs="Times New Roman"/>
        </w:rPr>
        <w:t>pre-pollination</w:t>
      </w:r>
      <w:proofErr w:type="gramEnd"/>
      <w:r>
        <w:rPr>
          <w:rFonts w:cs="Times New Roman"/>
        </w:rPr>
        <w:t xml:space="preserve">, or developmental traits and post-pollination traits to understand how heat interacts with </w:t>
      </w:r>
      <w:r w:rsidR="00193C0F">
        <w:rPr>
          <w:rFonts w:cs="Times New Roman"/>
        </w:rPr>
        <w:t xml:space="preserve">multiple elements throughout the process of sexual reproduction. Our objectives were to </w:t>
      </w:r>
    </w:p>
    <w:p w14:paraId="2E29E140" w14:textId="53F6695C" w:rsidR="00CC5046" w:rsidRDefault="00CC5046" w:rsidP="00CC5046">
      <w:pPr>
        <w:pStyle w:val="ListParagraph"/>
        <w:numPr>
          <w:ilvl w:val="0"/>
          <w:numId w:val="7"/>
        </w:numPr>
        <w:rPr>
          <w:rFonts w:cs="Times New Roman"/>
        </w:rPr>
      </w:pPr>
      <w:r w:rsidRPr="00CC5046">
        <w:rPr>
          <w:rFonts w:cs="Times New Roman"/>
        </w:rPr>
        <w:t>I</w:t>
      </w:r>
      <w:r w:rsidR="00193C0F" w:rsidRPr="00CC5046">
        <w:rPr>
          <w:rFonts w:cs="Times New Roman"/>
        </w:rPr>
        <w:t xml:space="preserve">dentify stages of </w:t>
      </w:r>
      <w:r w:rsidR="0093690F" w:rsidRPr="00CC5046">
        <w:rPr>
          <w:rFonts w:cs="Times New Roman"/>
        </w:rPr>
        <w:t xml:space="preserve">sexual </w:t>
      </w:r>
      <w:r w:rsidR="00193C0F" w:rsidRPr="00CC5046">
        <w:rPr>
          <w:rFonts w:cs="Times New Roman"/>
        </w:rPr>
        <w:t xml:space="preserve">reproduction when plants are vulnerable to heat </w:t>
      </w:r>
    </w:p>
    <w:p w14:paraId="13821A0F" w14:textId="0BD796C4" w:rsidR="00CC5046" w:rsidRDefault="00CC5046" w:rsidP="00CC5046">
      <w:pPr>
        <w:pStyle w:val="ListParagraph"/>
        <w:numPr>
          <w:ilvl w:val="0"/>
          <w:numId w:val="7"/>
        </w:numPr>
        <w:rPr>
          <w:rFonts w:cs="Times New Roman"/>
        </w:rPr>
      </w:pPr>
      <w:r w:rsidRPr="00CC5046">
        <w:rPr>
          <w:rFonts w:cs="Times New Roman"/>
        </w:rPr>
        <w:t>C</w:t>
      </w:r>
      <w:r w:rsidR="0093690F" w:rsidRPr="00CC5046">
        <w:rPr>
          <w:rFonts w:cs="Times New Roman"/>
        </w:rPr>
        <w:t xml:space="preserve">ompare plants from populations in Texas and Minnesota and </w:t>
      </w:r>
      <w:r w:rsidRPr="00CC5046">
        <w:rPr>
          <w:rFonts w:cs="Times New Roman"/>
        </w:rPr>
        <w:t>recognize</w:t>
      </w:r>
      <w:r w:rsidR="0093690F" w:rsidRPr="00CC5046">
        <w:rPr>
          <w:rFonts w:cs="Times New Roman"/>
        </w:rPr>
        <w:t xml:space="preserve"> potential adaptations that allow populations to persist </w:t>
      </w:r>
      <w:r w:rsidRPr="00CC5046">
        <w:rPr>
          <w:rFonts w:cs="Times New Roman"/>
        </w:rPr>
        <w:t>at high temperatures</w:t>
      </w:r>
    </w:p>
    <w:p w14:paraId="68BF8BF5" w14:textId="447DFADC" w:rsidR="00615813" w:rsidRPr="00CC5046" w:rsidRDefault="004D7886" w:rsidP="00CC5046">
      <w:pPr>
        <w:pStyle w:val="ListParagraph"/>
        <w:numPr>
          <w:ilvl w:val="0"/>
          <w:numId w:val="7"/>
        </w:numPr>
        <w:rPr>
          <w:rFonts w:cs="Times New Roman"/>
        </w:rPr>
      </w:pPr>
      <w:r>
        <w:rPr>
          <w:rFonts w:cs="Times New Roman"/>
        </w:rPr>
        <w:t xml:space="preserve">Examine </w:t>
      </w:r>
      <w:r w:rsidR="002E5A3C">
        <w:rPr>
          <w:rFonts w:cs="Times New Roman"/>
        </w:rPr>
        <w:t xml:space="preserve">variation in reproductive traits at the population level and </w:t>
      </w:r>
      <w:r>
        <w:rPr>
          <w:rFonts w:cs="Times New Roman"/>
        </w:rPr>
        <w:t xml:space="preserve">the plasticity of </w:t>
      </w:r>
      <w:proofErr w:type="gramStart"/>
      <w:r>
        <w:rPr>
          <w:rFonts w:cs="Times New Roman"/>
        </w:rPr>
        <w:t xml:space="preserve">traits  </w:t>
      </w:r>
      <w:r w:rsidR="002E5A3C">
        <w:rPr>
          <w:rFonts w:cs="Times New Roman"/>
        </w:rPr>
        <w:t>across</w:t>
      </w:r>
      <w:proofErr w:type="gramEnd"/>
      <w:r w:rsidR="002E5A3C">
        <w:rPr>
          <w:rFonts w:cs="Times New Roman"/>
        </w:rPr>
        <w:t xml:space="preserve"> environmental conditions</w:t>
      </w:r>
    </w:p>
    <w:p w14:paraId="7387D07E" w14:textId="2032C7A1" w:rsidR="00677323" w:rsidRDefault="00677323">
      <w:pPr>
        <w:rPr>
          <w:rFonts w:cs="Times New Roman"/>
          <w:b/>
          <w:bCs/>
        </w:rPr>
      </w:pPr>
      <w:r>
        <w:rPr>
          <w:rFonts w:cs="Times New Roman"/>
          <w:b/>
          <w:bCs/>
        </w:rPr>
        <w:t>Methods</w:t>
      </w:r>
    </w:p>
    <w:p w14:paraId="371C1339" w14:textId="4328ACAA" w:rsidR="006636E7" w:rsidRDefault="006636E7" w:rsidP="00677323">
      <w:pPr>
        <w:pStyle w:val="Heading2"/>
      </w:pPr>
      <w:r>
        <w:t>Species D</w:t>
      </w:r>
      <w:r w:rsidR="00495841">
        <w:t>e</w:t>
      </w:r>
      <w:r>
        <w:t>scription</w:t>
      </w:r>
    </w:p>
    <w:p w14:paraId="3BC63FBF" w14:textId="64CF3AD0" w:rsidR="006636E7" w:rsidRPr="006636E7" w:rsidRDefault="006636E7" w:rsidP="006636E7">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an herbaceous perennial with spines that line the stem and midrib of the variably lobed leaves. This species reproduces </w:t>
      </w:r>
      <w:r w:rsidR="00725500">
        <w:t xml:space="preserve">both sexually and </w:t>
      </w:r>
      <w:r>
        <w:t>asexually by rhizome</w:t>
      </w:r>
      <w:r w:rsidR="00725500">
        <w:t>s</w:t>
      </w:r>
      <w:r>
        <w:t xml:space="preserve">. </w:t>
      </w:r>
      <w:r>
        <w:rPr>
          <w:i/>
          <w:iCs/>
        </w:rPr>
        <w:t xml:space="preserve">Solanum </w:t>
      </w:r>
      <w:proofErr w:type="spellStart"/>
      <w:r>
        <w:rPr>
          <w:i/>
          <w:iCs/>
        </w:rPr>
        <w:t>carolinense</w:t>
      </w:r>
      <w:proofErr w:type="spellEnd"/>
      <w:r>
        <w:rPr>
          <w:i/>
          <w:iCs/>
        </w:rPr>
        <w:t xml:space="preserve"> </w:t>
      </w:r>
      <w:r w:rsidR="00725500">
        <w:t>grows</w:t>
      </w:r>
      <w:r>
        <w:t xml:space="preserve"> </w:t>
      </w:r>
      <w:r w:rsidR="00495841">
        <w:t>indeterminate</w:t>
      </w:r>
      <w:r w:rsidR="00725500">
        <w:t>ly</w:t>
      </w:r>
      <w:r w:rsidR="00495841">
        <w:t xml:space="preserve"> and</w:t>
      </w:r>
      <w:r w:rsidR="00725500">
        <w:t xml:space="preserve"> </w:t>
      </w:r>
      <w:proofErr w:type="gramStart"/>
      <w:r w:rsidR="00725500">
        <w:t xml:space="preserve">is </w:t>
      </w:r>
      <w:r w:rsidR="00495841">
        <w:t xml:space="preserve"> andromonoecious</w:t>
      </w:r>
      <w:proofErr w:type="gramEnd"/>
      <w:r w:rsidR="00495841">
        <w:t xml:space="preserve">, meaning that both staminate and hermaphroditic flowers are produced. The flowers are </w:t>
      </w:r>
      <w:r w:rsidR="004F1E39">
        <w:t>“</w:t>
      </w:r>
      <w:r w:rsidR="00495841">
        <w:t>buzz</w:t>
      </w:r>
      <w:r w:rsidR="00725500">
        <w:t>-</w:t>
      </w:r>
      <w:r w:rsidR="00495841">
        <w:t xml:space="preserve"> pollinated</w:t>
      </w:r>
      <w:r w:rsidR="00725500">
        <w:t>”</w:t>
      </w:r>
      <w:r w:rsidR="00495841">
        <w:t xml:space="preserve">, requiring </w:t>
      </w:r>
      <w:r w:rsidR="00725500">
        <w:t xml:space="preserve">bumblebee </w:t>
      </w:r>
      <w:r w:rsidR="00495841">
        <w:t xml:space="preserve">pollinators that </w:t>
      </w:r>
      <w:r w:rsidR="00725500">
        <w:t>vibrate their abdomens</w:t>
      </w:r>
      <w:r w:rsidR="00495841">
        <w:t xml:space="preserve"> at a </w:t>
      </w:r>
      <w:r w:rsidR="00725500">
        <w:t>relatively high</w:t>
      </w:r>
      <w:r w:rsidR="00495841">
        <w:t xml:space="preserve"> frequency to release pollen from the stamen. </w:t>
      </w:r>
      <w:r w:rsidR="00725500">
        <w:t>F</w:t>
      </w:r>
      <w:r w:rsidR="00495841">
        <w:t xml:space="preserve">ertilization is complicated by a </w:t>
      </w:r>
      <w:r w:rsidR="00725500">
        <w:t xml:space="preserve">gametophytic </w:t>
      </w:r>
      <w:r w:rsidR="00495841">
        <w:t>self-incompatibility</w:t>
      </w:r>
      <w:r w:rsidR="00D0660D">
        <w:t xml:space="preserve"> (SI)</w:t>
      </w:r>
      <w:r w:rsidR="00495841">
        <w:t xml:space="preserve"> system. The </w:t>
      </w:r>
      <w:r w:rsidR="00D0660D">
        <w:t>SI system</w:t>
      </w:r>
      <w:r w:rsidR="00495841">
        <w:t xml:space="preserve"> </w:t>
      </w:r>
      <w:r w:rsidR="00725500">
        <w:t>reduces</w:t>
      </w:r>
      <w:r w:rsidR="00495841">
        <w:t xml:space="preserve"> inbreeding by degrading pollen tubes </w:t>
      </w:r>
      <w:r w:rsidR="00725500">
        <w:t>of self and closely related pollen</w:t>
      </w:r>
      <w:r w:rsidR="00D0660D">
        <w:t xml:space="preserve">, prior to fertilization </w: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 </w:instrTex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EN.CITE.DATA </w:instrText>
      </w:r>
      <w:r w:rsidR="00D0660D">
        <w:fldChar w:fldCharType="end"/>
      </w:r>
      <w:r w:rsidR="00D0660D">
        <w:fldChar w:fldCharType="separate"/>
      </w:r>
      <w:r w:rsidR="00D0660D">
        <w:rPr>
          <w:noProof/>
        </w:rPr>
        <w:t>(Mena-Ali et al., 2009; Mena-Ali &amp; Stephenson, 2007)</w:t>
      </w:r>
      <w:r w:rsidR="00D0660D">
        <w:fldChar w:fldCharType="end"/>
      </w:r>
      <w:r w:rsidR="00495841">
        <w:t>.</w:t>
      </w:r>
      <w:r w:rsidR="00D0660D">
        <w:t xml:space="preserve"> However, as flowers age, the SI system degrades and the potential for successful self-fertilization with fruit production increases </w:t>
      </w:r>
      <w:r w:rsidR="00D0660D">
        <w:fldChar w:fldCharType="begin"/>
      </w:r>
      <w:r w:rsidR="00D0660D">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rsidR="00D0660D">
        <w:fldChar w:fldCharType="separate"/>
      </w:r>
      <w:r w:rsidR="00D0660D">
        <w:rPr>
          <w:noProof/>
        </w:rPr>
        <w:t>(Travers et al., 2004)</w:t>
      </w:r>
      <w:r w:rsidR="00D0660D">
        <w:fldChar w:fldCharType="end"/>
      </w:r>
      <w:r w:rsidR="00D0660D">
        <w:t xml:space="preserve">. </w:t>
      </w:r>
      <w:r w:rsidR="00CC183E">
        <w:t>The f</w:t>
      </w:r>
      <w:r w:rsidR="000F479C">
        <w:t xml:space="preserve">ruit are small yellow to green, tomato-like </w:t>
      </w:r>
      <w:r w:rsidR="00CC183E">
        <w:t>berries that are dispersed by small mammals.</w:t>
      </w:r>
    </w:p>
    <w:p w14:paraId="0A8939B1" w14:textId="656A3910" w:rsidR="00677323" w:rsidRDefault="00677323" w:rsidP="00677323">
      <w:pPr>
        <w:pStyle w:val="Heading2"/>
      </w:pPr>
      <w:r>
        <w:t>Field Collection</w:t>
      </w:r>
      <w:r w:rsidR="005112B3">
        <w:t xml:space="preserve"> and </w:t>
      </w:r>
    </w:p>
    <w:p w14:paraId="4B02D490" w14:textId="39DE2878" w:rsidR="00677323" w:rsidRDefault="00600256" w:rsidP="00677323">
      <w:pPr>
        <w:rPr>
          <w:rFonts w:cs="Times New Roman"/>
          <w:szCs w:val="24"/>
        </w:rPr>
      </w:pPr>
      <w:r>
        <w:rPr>
          <w:i/>
          <w:iCs/>
        </w:rPr>
        <w:t xml:space="preserve">Solanum </w:t>
      </w:r>
      <w:proofErr w:type="spellStart"/>
      <w:r>
        <w:rPr>
          <w:i/>
          <w:iCs/>
        </w:rPr>
        <w:t>carolinense</w:t>
      </w:r>
      <w:proofErr w:type="spellEnd"/>
      <w:r w:rsidR="00AE11E7">
        <w:t xml:space="preserve"> plants were collected</w:t>
      </w:r>
      <w:r w:rsidR="000B5D0A">
        <w:t xml:space="preserve"> from two populations in Houston County, Minnesota and three populations in Collin County, Texas between October </w:t>
      </w:r>
      <w:proofErr w:type="gramStart"/>
      <w:r w:rsidR="000B5D0A">
        <w:t>2019</w:t>
      </w:r>
      <w:proofErr w:type="gramEnd"/>
      <w:r w:rsidR="000B5D0A">
        <w:t xml:space="preserve"> and August 2020</w:t>
      </w:r>
      <w:r w:rsidR="00725500">
        <w:t xml:space="preserve"> (map reference for SCAR 1 chapter)</w:t>
      </w:r>
      <w:r w:rsidR="000B5D0A">
        <w:t xml:space="preserve">. The Minnesota </w:t>
      </w:r>
      <w:r w:rsidR="001B38B6">
        <w:t>plants</w:t>
      </w:r>
      <w:r w:rsidR="000B5D0A">
        <w:t xml:space="preserve"> </w:t>
      </w:r>
      <w:r w:rsidR="001B38B6">
        <w:t xml:space="preserve">collectively </w:t>
      </w:r>
      <w:r w:rsidR="000B5D0A">
        <w:t xml:space="preserve">will be referred to as the northern </w:t>
      </w:r>
      <w:r w:rsidR="00725500">
        <w:t>plants</w:t>
      </w:r>
      <w:r w:rsidR="000B5D0A">
        <w:t xml:space="preserve"> and include</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commentRangeStart w:id="0"/>
      <w:r>
        <w:rPr>
          <w:rFonts w:cs="Times New Roman"/>
          <w:szCs w:val="24"/>
        </w:rPr>
        <w:t xml:space="preserve">, </w:t>
      </w:r>
      <w:r w:rsidRPr="00BA3DCD">
        <w:rPr>
          <w:rFonts w:cs="Times New Roman"/>
          <w:szCs w:val="24"/>
        </w:rPr>
        <w:t xml:space="preserve">the average monthly low temperature is -14°C (7°F) </w:t>
      </w:r>
      <w:commentRangeEnd w:id="0"/>
      <w:r w:rsidR="001945EF">
        <w:rPr>
          <w:rStyle w:val="CommentReference"/>
        </w:rPr>
        <w:commentReference w:id="0"/>
      </w:r>
      <w:r w:rsidRPr="00BA3DCD">
        <w:rPr>
          <w:rFonts w:cs="Times New Roman"/>
          <w:szCs w:val="24"/>
        </w:rPr>
        <w:t>and the average monthly high is 29°C (85°F).</w:t>
      </w:r>
      <w:r>
        <w:rPr>
          <w:rFonts w:cs="Times New Roman"/>
          <w:szCs w:val="24"/>
        </w:rPr>
        <w:t xml:space="preserve"> </w:t>
      </w:r>
      <w:r w:rsidR="001B38B6">
        <w:rPr>
          <w:rFonts w:cs="Times New Roman"/>
          <w:szCs w:val="24"/>
        </w:rPr>
        <w:t xml:space="preserve">The Texas plants together will be referred to as the southern </w:t>
      </w:r>
      <w:r w:rsidR="00725500">
        <w:rPr>
          <w:rFonts w:cs="Times New Roman"/>
          <w:szCs w:val="24"/>
        </w:rPr>
        <w:t>plants</w:t>
      </w:r>
      <w:r w:rsidR="001B38B6">
        <w:rPr>
          <w:rFonts w:cs="Times New Roman"/>
          <w:szCs w:val="24"/>
        </w:rPr>
        <w:t xml:space="preserve">. All three </w:t>
      </w:r>
      <w:r w:rsidR="00E919CF">
        <w:rPr>
          <w:rFonts w:cs="Times New Roman"/>
          <w:szCs w:val="24"/>
        </w:rPr>
        <w:t>TX populations were within a</w:t>
      </w:r>
      <w:r w:rsidR="00725500">
        <w:rPr>
          <w:rFonts w:cs="Times New Roman"/>
          <w:szCs w:val="24"/>
        </w:rPr>
        <w:t xml:space="preserve"> circle with a</w:t>
      </w:r>
      <w:r w:rsidR="00E919CF">
        <w:rPr>
          <w:rFonts w:cs="Times New Roman"/>
          <w:szCs w:val="24"/>
        </w:rPr>
        <w:t xml:space="preserve"> 1.5</w:t>
      </w:r>
      <w:r w:rsidR="00CE117C">
        <w:rPr>
          <w:rFonts w:cs="Times New Roman"/>
          <w:szCs w:val="24"/>
        </w:rPr>
        <w:t xml:space="preserve"> Km radius near McKinney</w:t>
      </w:r>
      <w:r w:rsidR="00E30524">
        <w:rPr>
          <w:rFonts w:cs="Times New Roman"/>
          <w:szCs w:val="24"/>
        </w:rPr>
        <w:t xml:space="preserve"> </w:t>
      </w:r>
      <w:r w:rsidR="001945EF">
        <w:rPr>
          <w:rFonts w:cs="Times New Roman"/>
          <w:szCs w:val="24"/>
        </w:rPr>
        <w:t xml:space="preserve">TX </w:t>
      </w:r>
      <w:r w:rsidR="00E30524">
        <w:rPr>
          <w:rFonts w:cs="Times New Roman"/>
          <w:szCs w:val="24"/>
        </w:rPr>
        <w:t>(</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07C268F7" w:rsidR="00600256" w:rsidRPr="00600256" w:rsidRDefault="00600256" w:rsidP="00677323">
      <w:bookmarkStart w:id="1" w:name="_Hlk105000962"/>
      <w:r>
        <w:rPr>
          <w:i/>
          <w:iCs/>
        </w:rPr>
        <w:lastRenderedPageBreak/>
        <w:t xml:space="preserve">Solanum </w:t>
      </w:r>
      <w:proofErr w:type="spellStart"/>
      <w:r>
        <w:rPr>
          <w:i/>
          <w:iCs/>
        </w:rPr>
        <w:t>carolinense</w:t>
      </w:r>
      <w:proofErr w:type="spellEnd"/>
      <w:r>
        <w:rPr>
          <w:i/>
          <w:iCs/>
        </w:rPr>
        <w:t xml:space="preserve"> </w:t>
      </w:r>
      <w:r>
        <w:t xml:space="preserve">is a perennial that reproduces </w:t>
      </w:r>
      <w:r w:rsidR="00DA374B">
        <w:t>asexual</w:t>
      </w:r>
      <w:r w:rsidR="001945EF">
        <w:t>ly</w:t>
      </w:r>
      <w:r w:rsidR="00DA374B">
        <w:t xml:space="preserve"> by the growth of ramets (genetically identical </w:t>
      </w:r>
      <w:r w:rsidR="001945EF">
        <w:t>plants connected by rhizomes)</w:t>
      </w:r>
      <w:r w:rsidR="00DA374B">
        <w:t xml:space="preserve">. Genets (individual </w:t>
      </w:r>
      <w:r w:rsidR="001945EF">
        <w:t>genotypes</w:t>
      </w:r>
      <w:r w:rsidR="00DA374B">
        <w:t xml:space="preserve">) were sampled by </w:t>
      </w:r>
      <w:r w:rsidR="001945EF">
        <w:t>collecting the below ground portion of individual plants and saving 10cm of root and rhizome. Sampled plants were a minimum of</w:t>
      </w:r>
      <w:r w:rsidR="00DA374B">
        <w:t xml:space="preserve"> 1 meter </w:t>
      </w:r>
      <w:r w:rsidR="001945EF">
        <w:t>apart, ensuring that unique genotypes were collected with each plant.</w:t>
      </w:r>
      <w:r w:rsidR="00DA374B">
        <w:t xml:space="preserv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w:t>
      </w:r>
      <w:r w:rsidR="001945EF">
        <w:rPr>
          <w:rFonts w:cs="Times New Roman"/>
          <w:szCs w:val="24"/>
        </w:rPr>
        <w:t>and allowed to grow under greenhouse conditions</w:t>
      </w:r>
      <w:r w:rsidR="00AF4411">
        <w:rPr>
          <w:rFonts w:cs="Times New Roman"/>
          <w:szCs w:val="24"/>
        </w:rPr>
        <w:t xml:space="preserve">. In October, the above ground material was </w:t>
      </w:r>
      <w:proofErr w:type="gramStart"/>
      <w:r w:rsidR="00AF4411">
        <w:rPr>
          <w:rFonts w:cs="Times New Roman"/>
          <w:szCs w:val="24"/>
        </w:rPr>
        <w:t>cut</w:t>
      </w:r>
      <w:proofErr w:type="gramEnd"/>
      <w:r w:rsidR="00AF4411">
        <w:rPr>
          <w:rFonts w:cs="Times New Roman"/>
          <w:szCs w:val="24"/>
        </w:rPr>
        <w:t xml:space="preserve"> and the pots </w:t>
      </w:r>
      <w:r w:rsidR="00862931">
        <w:rPr>
          <w:rFonts w:cs="Times New Roman"/>
          <w:szCs w:val="24"/>
        </w:rPr>
        <w:t xml:space="preserve">plus below ground tissues </w:t>
      </w:r>
      <w:r w:rsidR="00AF4411">
        <w:rPr>
          <w:rFonts w:cs="Times New Roman"/>
          <w:szCs w:val="24"/>
        </w:rPr>
        <w:t>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w:t>
      </w:r>
      <w:r w:rsidR="00862931">
        <w:rPr>
          <w:rFonts w:cs="Times New Roman"/>
          <w:szCs w:val="24"/>
        </w:rPr>
        <w:t xml:space="preserve">were </w:t>
      </w:r>
      <w:r w:rsidR="00AF4411">
        <w:rPr>
          <w:rFonts w:cs="Times New Roman"/>
          <w:szCs w:val="24"/>
        </w:rPr>
        <w:t>cut from the rhizome of each genet</w:t>
      </w:r>
      <w:r w:rsidR="0073157F">
        <w:rPr>
          <w:rFonts w:cs="Times New Roman"/>
          <w:szCs w:val="24"/>
        </w:rPr>
        <w:t>,</w:t>
      </w:r>
      <w:r w:rsidR="00AF4411">
        <w:rPr>
          <w:rFonts w:cs="Times New Roman"/>
          <w:szCs w:val="24"/>
        </w:rPr>
        <w:t xml:space="preserve"> grown </w:t>
      </w:r>
      <w:r w:rsidR="0073157F">
        <w:rPr>
          <w:rFonts w:cs="Times New Roman"/>
          <w:szCs w:val="24"/>
        </w:rPr>
        <w:t xml:space="preserve">in separate </w:t>
      </w:r>
      <w:proofErr w:type="gramStart"/>
      <w:r w:rsidR="0073157F">
        <w:rPr>
          <w:rFonts w:cs="Times New Roman"/>
          <w:szCs w:val="24"/>
        </w:rPr>
        <w:t>plots</w:t>
      </w:r>
      <w:proofErr w:type="gramEnd"/>
      <w:r w:rsidR="0073157F">
        <w:rPr>
          <w:rFonts w:cs="Times New Roman"/>
          <w:szCs w:val="24"/>
        </w:rPr>
        <w:t xml:space="preserve"> </w:t>
      </w:r>
      <w:r w:rsidR="00AF4411">
        <w:rPr>
          <w:rFonts w:cs="Times New Roman"/>
          <w:szCs w:val="24"/>
        </w:rPr>
        <w:t xml:space="preserve">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bookmarkEnd w:id="1"/>
    <w:p w14:paraId="3CC17B87" w14:textId="1C922894" w:rsidR="00677323" w:rsidRDefault="00FB779A" w:rsidP="00677323">
      <w:pPr>
        <w:pStyle w:val="Heading2"/>
      </w:pPr>
      <w:r>
        <w:t>Growth Conditions</w:t>
      </w:r>
      <w:r w:rsidR="004D57B2">
        <w:t xml:space="preserve"> and Experimental Design</w:t>
      </w:r>
    </w:p>
    <w:p w14:paraId="05EA71B0" w14:textId="3A7E13B2" w:rsidR="00DA6F99" w:rsidRDefault="004879EE" w:rsidP="00FB779A">
      <w:r>
        <w:rPr>
          <w:rFonts w:cs="Times New Roman"/>
          <w:szCs w:val="24"/>
        </w:rPr>
        <w:t>On January 12, 2022, ramets A and B for all genets</w:t>
      </w:r>
      <w:r w:rsidR="004D57B2">
        <w:t xml:space="preserve"> </w:t>
      </w:r>
      <w:commentRangeStart w:id="2"/>
      <w:r w:rsidR="004D57B2">
        <w:t>were</w:t>
      </w:r>
      <w:commentRangeEnd w:id="2"/>
      <w:r w:rsidR="0073157F">
        <w:rPr>
          <w:rStyle w:val="CommentReference"/>
        </w:rPr>
        <w:commentReference w:id="2"/>
      </w:r>
      <w:r w:rsidR="004D57B2">
        <w:t xml:space="preserve"> </w:t>
      </w:r>
      <w:r w:rsidR="00CB57F1">
        <w:t xml:space="preserve">placed in a randomized </w:t>
      </w:r>
      <w:r w:rsidR="004D57B2">
        <w:t>grid pattern</w:t>
      </w:r>
      <w:r w:rsidR="00CB57F1">
        <w:t xml:space="preserve"> in </w:t>
      </w:r>
      <w:r w:rsidR="00DE0B96">
        <w:t>a</w:t>
      </w:r>
      <w:r w:rsidR="00CB57F1">
        <w:t xml:space="preserve"> </w:t>
      </w:r>
      <w:proofErr w:type="spellStart"/>
      <w:r w:rsidR="00DE0B96">
        <w:t>Conviron</w:t>
      </w:r>
      <w:proofErr w:type="spellEnd"/>
      <w:r w:rsidR="00DE0B96">
        <w:t xml:space="preserve"> PGC-FLEX</w:t>
      </w:r>
      <w:r w:rsidR="00CB57F1">
        <w:t xml:space="preserve"> growth </w:t>
      </w:r>
      <w:commentRangeStart w:id="3"/>
      <w:r w:rsidR="00CB57F1">
        <w:t>chamber</w:t>
      </w:r>
      <w:commentRangeEnd w:id="3"/>
      <w:r w:rsidR="0073157F">
        <w:rPr>
          <w:rStyle w:val="CommentReference"/>
        </w:rPr>
        <w:commentReference w:id="3"/>
      </w:r>
      <w:r w:rsidR="00675944">
        <w:t>.</w:t>
      </w:r>
      <w:r w:rsidR="004D57B2">
        <w:t xml:space="preserve">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proofErr w:type="gramStart"/>
      <w:r w:rsidR="00EA0D5A">
        <w:t>C day</w:t>
      </w:r>
      <w:proofErr w:type="gramEnd"/>
      <w:r w:rsidR="00EA0D5A">
        <w:t>/25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w:t>
      </w:r>
      <w:r w:rsidR="002D3AF6">
        <w:t>some</w:t>
      </w:r>
      <w:r w:rsidR="00281088">
        <w:t xml:space="preserve"> plants, the incandescent setting was reduced to 0. </w:t>
      </w:r>
      <w:r w:rsidR="00DA6F99">
        <w:t xml:space="preserve">Plants were </w:t>
      </w:r>
      <w:commentRangeStart w:id="4"/>
      <w:r w:rsidR="00DA6F99">
        <w:t xml:space="preserve">regularly </w:t>
      </w:r>
      <w:commentRangeEnd w:id="4"/>
      <w:r w:rsidR="0073157F">
        <w:rPr>
          <w:rStyle w:val="CommentReference"/>
        </w:rPr>
        <w:commentReference w:id="4"/>
      </w:r>
      <w:r w:rsidR="00DA6F99">
        <w:t>fertilized with a high phosphorus fertilize</w:t>
      </w:r>
      <w:r w:rsidR="002D3AF6">
        <w:t>r</w:t>
      </w:r>
      <w:r w:rsidR="00DA6F99">
        <w:t xml:space="preserve"> to promote flower production</w:t>
      </w:r>
      <w:r w:rsidR="0073157F">
        <w:t xml:space="preserve"> (Bloom, company).</w:t>
      </w:r>
    </w:p>
    <w:p w14:paraId="1CB7FAA8" w14:textId="4A2428BC" w:rsidR="00FB779A" w:rsidRDefault="004D57B2" w:rsidP="00FB779A">
      <w:r>
        <w:t xml:space="preserve">Once a </w:t>
      </w:r>
      <w:r w:rsidR="0073157F">
        <w:t xml:space="preserve">plant </w:t>
      </w:r>
      <w:r>
        <w:t xml:space="preserve">flowered, all flowers and buds were </w:t>
      </w:r>
      <w:proofErr w:type="gramStart"/>
      <w:r>
        <w:t>removed</w:t>
      </w:r>
      <w:proofErr w:type="gramEnd"/>
      <w:r>
        <w:t xml:space="preserve"> </w:t>
      </w:r>
      <w:r w:rsidR="0073157F">
        <w:t>and it was moved to its h</w:t>
      </w:r>
      <w:r w:rsidR="00386DFF">
        <w:t>eat treatment.</w:t>
      </w:r>
      <w:r>
        <w:t xml:space="preserve"> </w:t>
      </w:r>
      <w:r w:rsidR="00281088">
        <w:t xml:space="preserve">The control treatment </w:t>
      </w:r>
      <w:r w:rsidR="00281088" w:rsidRPr="00DE0B96">
        <w:t>chamber</w:t>
      </w:r>
      <w:r w:rsidR="00C23E02" w:rsidRPr="00DE0B96">
        <w:t xml:space="preserve"> (</w:t>
      </w:r>
      <w:proofErr w:type="spellStart"/>
      <w:r w:rsidR="00DE0B96" w:rsidRPr="00DE0B96">
        <w:t>Conviron</w:t>
      </w:r>
      <w:proofErr w:type="spellEnd"/>
      <w:r w:rsidR="00DE0B96" w:rsidRPr="00DE0B96">
        <w:t xml:space="preserve"> PGC-FLEX</w:t>
      </w:r>
      <w:r w:rsidR="00C23E02" w:rsidRPr="00DE0B96">
        <w:t>)</w:t>
      </w:r>
      <w:r w:rsidR="00281088">
        <w:t xml:space="preserve"> was set at the same conditions </w:t>
      </w:r>
      <w:r w:rsidR="00DA6F99">
        <w:t>used for initial growth</w:t>
      </w:r>
      <w:r w:rsidR="00281088">
        <w:t xml:space="preserve">. The heat treatment </w:t>
      </w:r>
      <w:r w:rsidR="00DA6F99">
        <w:t>chamber</w:t>
      </w:r>
      <w:r w:rsidR="00C23E02">
        <w:t xml:space="preserve"> </w:t>
      </w:r>
      <w:r w:rsidR="00C23E02" w:rsidRPr="00DE0B96">
        <w:t>(</w:t>
      </w:r>
      <w:proofErr w:type="spellStart"/>
      <w:r w:rsidR="00DE0B96" w:rsidRPr="00DE0B96">
        <w:t>Conviron</w:t>
      </w:r>
      <w:proofErr w:type="spellEnd"/>
      <w:r w:rsidR="00DE0B96" w:rsidRPr="00DE0B96">
        <w:t xml:space="preserve"> E7/2</w:t>
      </w:r>
      <w:r w:rsidR="00C23E02" w:rsidRPr="00DE0B96">
        <w:t>)</w:t>
      </w:r>
      <w:r w:rsidR="00DA6F99">
        <w:t xml:space="preserve"> w</w:t>
      </w:r>
      <w:r w:rsidR="00386DFF">
        <w:t>as</w:t>
      </w:r>
      <w:r w:rsidR="00DA6F99">
        <w:t xml:space="preserve"> set</w:t>
      </w:r>
      <w:r w:rsidR="00281088">
        <w:t xml:space="preserve"> at 32</w:t>
      </w:r>
      <w:r w:rsidR="00281088">
        <w:rPr>
          <w:rFonts w:cs="Times New Roman"/>
        </w:rPr>
        <w:t>°</w:t>
      </w:r>
      <w:proofErr w:type="gramStart"/>
      <w:r w:rsidR="00281088">
        <w:t>C</w:t>
      </w:r>
      <w:r w:rsidR="00EA0D5A">
        <w:t xml:space="preserve"> day</w:t>
      </w:r>
      <w:proofErr w:type="gramEnd"/>
      <w:r w:rsidR="00EA0D5A">
        <w:t>/25</w:t>
      </w:r>
      <w:r w:rsidR="00EA0D5A">
        <w:rPr>
          <w:rFonts w:cs="Times New Roman"/>
        </w:rPr>
        <w:t>°</w:t>
      </w:r>
      <w:r w:rsidR="00EA0D5A">
        <w:t>C night</w:t>
      </w:r>
      <w:r w:rsidR="00281088">
        <w:t xml:space="preserve"> with the same light</w:t>
      </w:r>
      <w:r w:rsidR="00DA6F99">
        <w:t xml:space="preserve"> settings as the control. </w:t>
      </w:r>
      <w:r w:rsidR="00386DFF">
        <w:t xml:space="preserve">One ramet from each genet was randomly assigned to the heat treatment and the other to the control treatment. </w:t>
      </w:r>
      <w:r w:rsidR="00DA6F99">
        <w:t xml:space="preserve">Plant </w:t>
      </w:r>
      <w:proofErr w:type="gramStart"/>
      <w:r w:rsidR="00DA6F99">
        <w:t>were</w:t>
      </w:r>
      <w:proofErr w:type="gramEnd"/>
      <w:r w:rsidR="00DA6F99">
        <w:t xml:space="preserve"> watered daily</w:t>
      </w:r>
      <w:r w:rsidR="00386DFF">
        <w:t xml:space="preserve"> to avoid confounding of water stress effects</w:t>
      </w:r>
      <w:r w:rsidR="00DA6F99">
        <w:t>.</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6CA100CC" w:rsidR="00FB779A" w:rsidRDefault="00331D2C" w:rsidP="00FB779A">
      <w:pPr>
        <w:pStyle w:val="Heading2"/>
      </w:pPr>
      <w:r>
        <w:t>Pre-pollination</w:t>
      </w:r>
      <w:r w:rsidR="00386DFF">
        <w:t xml:space="preserve"> dependent variables</w:t>
      </w:r>
    </w:p>
    <w:p w14:paraId="507B762C" w14:textId="2D2118D1" w:rsidR="00FB779A" w:rsidRDefault="00386DFF" w:rsidP="00FB779A">
      <w:r>
        <w:t>The first t</w:t>
      </w:r>
      <w:r w:rsidR="00696898">
        <w:t>hree hermaphroditic flowers that</w:t>
      </w:r>
      <w:r>
        <w:t xml:space="preserve"> </w:t>
      </w:r>
      <w:r w:rsidR="00696898">
        <w:t xml:space="preserve">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w:t>
      </w:r>
      <w:r w:rsidR="000972A0">
        <w:t xml:space="preserve">modified </w:t>
      </w:r>
      <w:r w:rsidR="00E6774F">
        <w:t xml:space="preserve">protocol adapted from </w:t>
      </w:r>
      <w:r w:rsidR="00592259">
        <w:t xml:space="preserve">Diaz and </w:t>
      </w:r>
      <w:proofErr w:type="spellStart"/>
      <w:r w:rsidR="00592259">
        <w:t>Macnair</w:t>
      </w:r>
      <w:proofErr w:type="spellEnd"/>
      <w:r w:rsidR="00592259">
        <w:t xml:space="preserve">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t>stored</w:t>
      </w:r>
      <w:r w:rsidR="0012496B">
        <w:t xml:space="preserve"> in </w:t>
      </w:r>
      <w:r w:rsidR="00592259">
        <w:t xml:space="preserve">Eppendorf tubes </w:t>
      </w:r>
      <w:r>
        <w:t xml:space="preserve">(1.5 ml) </w:t>
      </w:r>
      <w:r w:rsidR="00592259">
        <w:t xml:space="preserve">with </w:t>
      </w:r>
      <w:r w:rsidR="0012496B">
        <w:t>ethanol for 24 hours</w:t>
      </w:r>
      <w:r w:rsidR="00592259">
        <w:t xml:space="preserve"> and</w:t>
      </w:r>
      <w:r>
        <w:t xml:space="preserve"> then</w:t>
      </w:r>
      <w:r w:rsidR="00592259">
        <w:t xml:space="preserve">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w:t>
      </w:r>
      <w:r>
        <w:t>heating block</w:t>
      </w:r>
      <w:r w:rsidR="00592259">
        <w:t xml:space="preserv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w:t>
      </w:r>
      <w:r>
        <w:t xml:space="preserve"> plus the</w:t>
      </w:r>
      <w:r w:rsidR="006A3D92">
        <w:t xml:space="preserve"> </w:t>
      </w:r>
      <w:commentRangeStart w:id="5"/>
      <w:r w:rsidR="006A3D92">
        <w:t xml:space="preserve">stigma </w:t>
      </w:r>
      <w:commentRangeEnd w:id="5"/>
      <w:r w:rsidR="00670E01">
        <w:rPr>
          <w:rStyle w:val="CommentReference"/>
        </w:rPr>
        <w:commentReference w:id="5"/>
      </w:r>
      <w:r w:rsidR="006A3D92">
        <w:t xml:space="preserve">and </w:t>
      </w:r>
      <w:r>
        <w:t xml:space="preserve">the length of </w:t>
      </w:r>
      <w:r w:rsidR="006A3D92">
        <w:t xml:space="preserve">one anther were measured under a dissecting scope. The ovary and anther were sectioned and mounted on a </w:t>
      </w:r>
      <w:r w:rsidR="006A3D92" w:rsidRPr="004D41A8">
        <w:t>microscope slide with 50% glycerol.</w:t>
      </w:r>
      <w:r w:rsidR="00901A0E" w:rsidRPr="004D41A8">
        <w:t xml:space="preserve"> </w:t>
      </w:r>
      <w:r w:rsidR="000736BC" w:rsidRPr="004D41A8">
        <w:t xml:space="preserve">The number of ovules in each ovary was counted. </w:t>
      </w:r>
      <w:r w:rsidR="009A10C8" w:rsidRPr="004D41A8">
        <w:t>Pollen</w:t>
      </w:r>
      <w:r w:rsidR="009A10C8">
        <w:t xml:space="preserve"> diameter </w:t>
      </w:r>
      <w:r w:rsidR="000736BC">
        <w:t xml:space="preserve">of at least 100 grains </w:t>
      </w:r>
      <w:r w:rsidR="009A10C8">
        <w:t>was m</w:t>
      </w:r>
      <w:r w:rsidR="004E2E8E">
        <w:t xml:space="preserve">easured using </w:t>
      </w:r>
      <w:r w:rsidR="00D4024C">
        <w:t xml:space="preserve">Microscopy </w:t>
      </w:r>
      <w:r w:rsidR="00E646AD">
        <w:t>(</w:t>
      </w:r>
      <w:proofErr w:type="spellStart"/>
      <w:r w:rsidR="00E646AD">
        <w:t>Axio</w:t>
      </w:r>
      <w:proofErr w:type="spellEnd"/>
      <w:r w:rsidR="00E646AD">
        <w:t xml:space="preserve"> Scope A.1 Carl Zeiss, </w:t>
      </w:r>
      <w:r w:rsidR="00E646AD">
        <w:lastRenderedPageBreak/>
        <w:t xml:space="preserve">Germany) </w:t>
      </w:r>
      <w:r w:rsidR="00D4024C">
        <w:t>at 400x total magnification</w:t>
      </w:r>
      <w:r w:rsidR="00E646AD">
        <w:t xml:space="preserve"> </w:t>
      </w:r>
      <w:r w:rsidR="00D4024C">
        <w:t xml:space="preserve">and </w:t>
      </w:r>
      <w:r w:rsidR="004E2E8E">
        <w:t>the circle diameter</w:t>
      </w:r>
      <w:r w:rsidR="000972A0">
        <w:t xml:space="preserve"> </w:t>
      </w:r>
      <w:proofErr w:type="spellStart"/>
      <w:r w:rsidR="000972A0">
        <w:t>measurment</w:t>
      </w:r>
      <w:proofErr w:type="spellEnd"/>
      <w:r w:rsidR="004E2E8E">
        <w:t xml:space="preserve"> tool on the </w:t>
      </w:r>
      <w:r w:rsidR="00D4024C">
        <w:t xml:space="preserve">Zen 3.1 </w:t>
      </w:r>
      <w:r w:rsidR="004E2E8E">
        <w:t>software</w:t>
      </w:r>
      <w:r w:rsidR="00BF17F8">
        <w:t xml:space="preserve">. </w:t>
      </w:r>
    </w:p>
    <w:p w14:paraId="5C613A51" w14:textId="65BDD2AD" w:rsidR="006A3D92" w:rsidRDefault="00331D2C" w:rsidP="006A3D92">
      <w:pPr>
        <w:pStyle w:val="Heading2"/>
      </w:pPr>
      <w:r>
        <w:t>Post-pollination</w:t>
      </w:r>
      <w:r w:rsidR="00C008D0">
        <w:t xml:space="preserve"> dependent variables</w:t>
      </w:r>
    </w:p>
    <w:p w14:paraId="7146F329" w14:textId="3688E729" w:rsidR="006A3D92" w:rsidRPr="003713D2" w:rsidRDefault="002B3D94" w:rsidP="006A3D92">
      <w:r>
        <w:t xml:space="preserve">Pollen germination </w:t>
      </w:r>
      <w:r w:rsidR="00C008D0">
        <w:t xml:space="preserve">percentage was calculated for grains on artificial media </w:t>
      </w:r>
      <w:r>
        <w:t>at 40</w:t>
      </w:r>
      <w:r>
        <w:rPr>
          <w:rFonts w:cs="Times New Roman"/>
        </w:rPr>
        <w:t>°</w:t>
      </w:r>
      <w:r>
        <w:t>C.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 xml:space="preserve">One flower </w:t>
      </w:r>
      <w:r w:rsidR="004D41A8">
        <w:t>from each plant</w:t>
      </w:r>
      <w:r w:rsidR="004E2E8E">
        <w:t xml:space="preserve"> in the treatment group was collected for pollen germination. Pollen </w:t>
      </w:r>
      <w:r w:rsidR="004D41A8">
        <w:t xml:space="preserve">was collected </w:t>
      </w:r>
      <w:r w:rsidR="004E2E8E">
        <w:t xml:space="preserve">from </w:t>
      </w:r>
      <w:r w:rsidR="004D41A8">
        <w:t>the</w:t>
      </w:r>
      <w:r w:rsidR="004E2E8E">
        <w:t xml:space="preserve"> mature flower, identified by petals in a</w:t>
      </w:r>
      <w:r w:rsidR="00CD291C">
        <w:t xml:space="preserve">n </w:t>
      </w:r>
      <w:r w:rsidR="004E2E8E">
        <w:t>open position perpendicular to the anthers</w:t>
      </w:r>
      <w:r w:rsidR="00D34DBF">
        <w:t xml:space="preserve"> and a fully developed stigma (if flower was hermaphroditic). Since </w:t>
      </w:r>
      <w:proofErr w:type="spellStart"/>
      <w:r w:rsidR="00D34DBF">
        <w:t>horsenettle</w:t>
      </w:r>
      <w:proofErr w:type="spellEnd"/>
      <w:r w:rsidR="00D34DBF">
        <w:t xml:space="preserve"> is naturally buzz pollinated, </w:t>
      </w:r>
      <w:r w:rsidR="004D41A8">
        <w:t>we</w:t>
      </w:r>
      <w:r w:rsidR="0098314C">
        <w:t xml:space="preserve"> used </w:t>
      </w:r>
      <w:r w:rsidR="004D41A8">
        <w:t xml:space="preserve">a handmade device </w:t>
      </w:r>
      <w:r w:rsidR="0098314C">
        <w:t>to vibrate stamen</w:t>
      </w:r>
      <w:r w:rsidR="004D41A8">
        <w:t>s</w:t>
      </w:r>
      <w:r w:rsidR="0098314C">
        <w:t xml:space="preserve"> and release pollen</w:t>
      </w:r>
      <w:r w:rsidR="004D41A8">
        <w:t xml:space="preserve"> directly onto an agar/growth medium contained in petri dishes</w:t>
      </w:r>
      <w:r w:rsidR="00B26902">
        <w:t xml:space="preserve">. </w:t>
      </w:r>
      <w:r w:rsidR="004D41A8">
        <w:t>We used</w:t>
      </w:r>
      <w:r w:rsidR="00B26902">
        <w:t xml:space="preserve"> a 3% </w:t>
      </w:r>
      <w:proofErr w:type="spellStart"/>
      <w:r w:rsidR="00B26902">
        <w:t>Bacto</w:t>
      </w:r>
      <w:proofErr w:type="spellEnd"/>
      <w:r w:rsidR="00B26902">
        <w:t>-Agar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w:t>
      </w:r>
      <w:r w:rsidR="00E646AD" w:rsidRPr="00E646AD">
        <w:rPr>
          <w:rFonts w:cs="Times New Roman"/>
          <w:szCs w:val="24"/>
        </w:rPr>
        <w:t xml:space="preserve"> </w:t>
      </w:r>
      <w:r w:rsidR="00E646AD">
        <w:rPr>
          <w:rFonts w:cs="Times New Roman"/>
          <w:szCs w:val="24"/>
        </w:rPr>
        <w:t xml:space="preserve">following the protocol of Reddy and </w:t>
      </w:r>
      <w:proofErr w:type="spellStart"/>
      <w:r w:rsidR="00E646AD">
        <w:rPr>
          <w:rFonts w:cs="Times New Roman"/>
          <w:szCs w:val="24"/>
        </w:rPr>
        <w:t>Kakani</w:t>
      </w:r>
      <w:proofErr w:type="spellEnd"/>
      <w:r w:rsidR="00E646AD">
        <w:rPr>
          <w:rFonts w:cs="Times New Roman"/>
          <w:szCs w:val="24"/>
        </w:rPr>
        <w:t xml:space="preserve"> </w:t>
      </w:r>
      <w:r w:rsidR="00E646AD">
        <w:rPr>
          <w:rFonts w:cs="Times New Roman"/>
          <w:szCs w:val="24"/>
        </w:rPr>
        <w:fldChar w:fldCharType="begin"/>
      </w:r>
      <w:r w:rsidR="00E646AD">
        <w:rPr>
          <w:rFonts w:cs="Times New Roman"/>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sidR="00E646AD">
        <w:rPr>
          <w:rFonts w:cs="Times New Roman"/>
          <w:szCs w:val="24"/>
        </w:rPr>
        <w:fldChar w:fldCharType="separate"/>
      </w:r>
      <w:r w:rsidR="00E646AD">
        <w:rPr>
          <w:rFonts w:cs="Times New Roman"/>
          <w:noProof/>
          <w:szCs w:val="24"/>
        </w:rPr>
        <w:t>(2007)</w:t>
      </w:r>
      <w:r w:rsidR="00E646AD">
        <w:rPr>
          <w:rFonts w:cs="Times New Roman"/>
          <w:szCs w:val="24"/>
        </w:rPr>
        <w:fldChar w:fldCharType="end"/>
      </w:r>
      <w:r w:rsidR="003713D2">
        <w:rPr>
          <w:rFonts w:cs="Times New Roman"/>
          <w:szCs w:val="24"/>
        </w:rPr>
        <w:t xml:space="preserve"> </w:t>
      </w:r>
      <w:r w:rsidR="004D41A8">
        <w:rPr>
          <w:rFonts w:cs="Times New Roman"/>
          <w:szCs w:val="24"/>
        </w:rPr>
        <w:t>Immediately after dispersal of pollen, the plate was</w:t>
      </w:r>
      <w:r w:rsidR="003713D2">
        <w:rPr>
          <w:rFonts w:cs="Times New Roman"/>
          <w:szCs w:val="24"/>
        </w:rPr>
        <w:t xml:space="preserve"> placed in a drying oven at 40</w:t>
      </w:r>
      <w:r w:rsidR="003713D2">
        <w:rPr>
          <w:rFonts w:cs="Times New Roman"/>
        </w:rPr>
        <w:t>°</w:t>
      </w:r>
      <w:r w:rsidR="003713D2">
        <w:t xml:space="preserve">C for 16 hours. </w:t>
      </w:r>
      <w:r w:rsidR="00B1491E">
        <w:t xml:space="preserve">Three pictures of the pollen on the petri dish were taken using </w:t>
      </w:r>
      <w:r w:rsidR="004D41A8">
        <w:t>a microscope mounted with a camera</w:t>
      </w:r>
      <w:r w:rsidR="00E646AD">
        <w:t xml:space="preserve"> (</w:t>
      </w:r>
      <w:r w:rsidR="00E646AD" w:rsidRPr="000972A0">
        <w:rPr>
          <w:highlight w:val="yellow"/>
        </w:rPr>
        <w:t>MICROSCOPE TYPE</w:t>
      </w:r>
      <w:r w:rsidR="00E646AD">
        <w:t>)</w:t>
      </w:r>
      <w:r w:rsidR="00B1491E">
        <w:t xml:space="preserve">. </w:t>
      </w:r>
      <w:r w:rsidR="00E646AD">
        <w:t xml:space="preserve">To avoid sampling bias, </w:t>
      </w:r>
      <w:r w:rsidR="004D41A8">
        <w:t xml:space="preserve">each </w:t>
      </w:r>
      <w:r w:rsidR="00E646AD">
        <w:t xml:space="preserve">petri dish was positioned so pollen visible to the naked eye was under the objective. The petri dish was not repositioned once pollen grains were viewed under magnification. </w:t>
      </w:r>
      <w:r w:rsidR="00B1491E">
        <w:t>Pollen germination was measured by counting the number of pollen grains that produced tubes of at least half the diameter of the pollen grain</w:t>
      </w:r>
      <w:r w:rsidR="004D41A8">
        <w:t>. The final pollen germination variable equaled the number of grains germinated divided</w:t>
      </w:r>
      <w:r w:rsidR="00B1491E">
        <w:t xml:space="preserve"> by the total number of pollen grains </w:t>
      </w:r>
      <w:r w:rsidR="004D41A8">
        <w:t>assessed</w:t>
      </w:r>
      <w:r w:rsidR="00B1491E">
        <w:t>. All pollen grains in a picture were counted</w:t>
      </w:r>
      <w:r w:rsidR="000972A0">
        <w:t xml:space="preserve">. The number of pictures used depended on the number required to count at least 100 pollen grains. </w:t>
      </w:r>
      <w:r w:rsidR="00B1491E">
        <w:t xml:space="preserve"> </w:t>
      </w:r>
    </w:p>
    <w:p w14:paraId="0F9E687C" w14:textId="572FB9E8" w:rsidR="00EA0D5A" w:rsidRDefault="00EA0D5A" w:rsidP="00FB779A">
      <w:r>
        <w:t xml:space="preserve">Female </w:t>
      </w:r>
      <w:r w:rsidR="004D41A8">
        <w:t xml:space="preserve">reproductive traits measured include fruit set and seed set.  </w:t>
      </w:r>
      <w:r>
        <w:t xml:space="preserve">Once all flowers for </w:t>
      </w:r>
      <w:r w:rsidR="008A0FEA">
        <w:t>morphological</w:t>
      </w:r>
      <w:r>
        <w:t xml:space="preserve"> and male performance traits were collected, three flowers on </w:t>
      </w:r>
      <w:r w:rsidR="004D41A8">
        <w:t>each</w:t>
      </w:r>
      <w:r>
        <w:t xml:space="preserve"> plant were pollinated with a mix of pollen from flowers </w:t>
      </w:r>
      <w:r w:rsidR="004D41A8">
        <w:t xml:space="preserve">(average number of different pollen donors per mix) </w:t>
      </w:r>
      <w:r>
        <w:t>in the control treatment.</w:t>
      </w:r>
      <w:r w:rsidR="004D41A8">
        <w:t xml:space="preserve"> The goal was to isolate the effect of heat on the ovules and ovary, not the pollen.</w:t>
      </w:r>
      <w:r>
        <w:t xml:space="preserve"> </w:t>
      </w:r>
      <w:proofErr w:type="spellStart"/>
      <w:r>
        <w:t>Horsenettle</w:t>
      </w:r>
      <w:proofErr w:type="spellEnd"/>
      <w:r>
        <w:t xml:space="preserve"> has a self incompatibility system, which prevents plants with the same S allele from fertilizing one another. The self incompatibility system is a measure to prevent </w:t>
      </w:r>
      <w:r w:rsidR="008A0FEA">
        <w:t>inbreeding</w:t>
      </w:r>
      <w:r>
        <w:t>.</w:t>
      </w:r>
      <w:r w:rsidR="00A806FC">
        <w:t xml:space="preserve"> W</w:t>
      </w:r>
      <w:r w:rsidR="008A0FEA">
        <w:t xml:space="preserve">e mixed pollen from multiple populations from the north and south to ensure that there was the opportunity for fertilization. </w:t>
      </w:r>
      <w:r w:rsidR="00F679FD">
        <w:t>The flowers</w:t>
      </w:r>
      <w:r w:rsidR="008A0FEA">
        <w:t xml:space="preserve"> were pollinated</w:t>
      </w:r>
      <w:r w:rsidR="00F679FD">
        <w:t xml:space="preserve"> by applying mixed pollen on the stigma with a probe and labeling the flower with a jewelry tag. Once flowers were pollinated, the plant remained in the treatment for one week </w:t>
      </w:r>
      <w:commentRangeStart w:id="6"/>
      <w:commentRangeStart w:id="7"/>
      <w:r w:rsidR="00F679FD">
        <w:t xml:space="preserve">before being moved into a greenhouse for fruit to develop. </w:t>
      </w:r>
      <w:commentRangeEnd w:id="6"/>
      <w:r w:rsidR="004E3D26">
        <w:rPr>
          <w:rStyle w:val="CommentReference"/>
        </w:rPr>
        <w:commentReference w:id="6"/>
      </w:r>
      <w:commentRangeEnd w:id="7"/>
      <w:r w:rsidR="00FF0CC0">
        <w:rPr>
          <w:rStyle w:val="CommentReference"/>
        </w:rPr>
        <w:commentReference w:id="7"/>
      </w:r>
    </w:p>
    <w:p w14:paraId="4817A96A" w14:textId="54A6C8A7" w:rsidR="00F679FD" w:rsidRDefault="00F679FD" w:rsidP="00FB779A">
      <w:r>
        <w:t xml:space="preserve">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w:t>
      </w:r>
      <w:commentRangeStart w:id="8"/>
      <w:r>
        <w:t>Seed set was the number of viable seeds produced divided by the</w:t>
      </w:r>
      <w:r w:rsidR="00C9436E">
        <w:t xml:space="preserve"> average number of ovules for flowers of the same plant</w:t>
      </w:r>
      <w:commentRangeEnd w:id="8"/>
      <w:r w:rsidR="00436E25">
        <w:rPr>
          <w:rStyle w:val="CommentReference"/>
        </w:rPr>
        <w:commentReference w:id="8"/>
      </w:r>
      <w:r w:rsidR="00C9436E">
        <w:t>.</w:t>
      </w:r>
    </w:p>
    <w:p w14:paraId="419FD740" w14:textId="7410046C" w:rsidR="00FB779A" w:rsidRDefault="00C9436E" w:rsidP="00FB779A">
      <w:pPr>
        <w:rPr>
          <w:i/>
          <w:iCs/>
        </w:rPr>
      </w:pPr>
      <w:r>
        <w:rPr>
          <w:i/>
          <w:iCs/>
        </w:rPr>
        <w:t>Data Analysis</w:t>
      </w:r>
    </w:p>
    <w:p w14:paraId="358D28E1" w14:textId="6930875B" w:rsidR="006C3625" w:rsidRDefault="00C23E02" w:rsidP="00FB779A">
      <w:r>
        <w:lastRenderedPageBreak/>
        <w:t>All data analysis was conducted in R 4.1.2</w:t>
      </w:r>
      <w:r w:rsidR="00CD291C">
        <w:t xml:space="preserv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t xml:space="preserve">. </w:t>
      </w:r>
      <w:r w:rsidR="000053A2">
        <w:t>Flower date was analyzed for regional difference</w:t>
      </w:r>
      <w:r w:rsidR="00D90175">
        <w:t xml:space="preserve">s using a </w:t>
      </w:r>
      <w:r w:rsidR="00795BCB">
        <w:t xml:space="preserve">linear </w:t>
      </w:r>
      <w:r w:rsidR="00D90175">
        <w:t>mixed effects model</w:t>
      </w:r>
      <w:r w:rsidR="00CD291C">
        <w:t xml:space="preserve"> in the </w:t>
      </w:r>
      <w:proofErr w:type="spellStart"/>
      <w:r w:rsidR="00396A7A" w:rsidRPr="00CD291C">
        <w:rPr>
          <w:i/>
          <w:iCs/>
        </w:rPr>
        <w:t>lmerTest</w:t>
      </w:r>
      <w:proofErr w:type="spellEnd"/>
      <w:r w:rsidR="00CD291C">
        <w:t xml:space="preserve"> package </w:t>
      </w:r>
      <w:r w:rsidR="00CD291C">
        <w:fldChar w:fldCharType="begin"/>
      </w:r>
      <w:r w:rsidR="00CD291C">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CD291C">
        <w:fldChar w:fldCharType="separate"/>
      </w:r>
      <w:r w:rsidR="00CD291C">
        <w:rPr>
          <w:noProof/>
        </w:rPr>
        <w:t>(Kuznetsova et al., 2017)</w:t>
      </w:r>
      <w:r w:rsidR="00CD291C">
        <w:fldChar w:fldCharType="end"/>
      </w:r>
      <w:r w:rsidR="00D90175">
        <w:t xml:space="preserve"> with region </w:t>
      </w:r>
      <w:r w:rsidR="00DE0B96">
        <w:t xml:space="preserve">and population </w:t>
      </w:r>
      <w:r w:rsidR="00D90175">
        <w:t>as the fixed effect</w:t>
      </w:r>
      <w:r w:rsidR="00DE0B96">
        <w:t>s</w:t>
      </w:r>
      <w:r w:rsidR="00D90175">
        <w:t xml:space="preserve"> and genet nested in population as the random effect.</w:t>
      </w:r>
      <w:r w:rsidR="009073C2">
        <w:t xml:space="preserve"> </w:t>
      </w:r>
      <w:commentRangeStart w:id="9"/>
      <w:commentRangeStart w:id="10"/>
      <w:commentRangeStart w:id="11"/>
      <w:r w:rsidR="00DE0B96">
        <w:t xml:space="preserve">Treatment effects </w:t>
      </w:r>
      <w:commentRangeEnd w:id="9"/>
      <w:r w:rsidR="00617F21">
        <w:rPr>
          <w:rStyle w:val="CommentReference"/>
        </w:rPr>
        <w:commentReference w:id="9"/>
      </w:r>
      <w:commentRangeEnd w:id="10"/>
      <w:r w:rsidR="00C47431">
        <w:rPr>
          <w:rStyle w:val="CommentReference"/>
        </w:rPr>
        <w:commentReference w:id="10"/>
      </w:r>
      <w:r w:rsidR="00DE0B96">
        <w:t>were only analyzed for northern plants because of low sample size in southern plants</w:t>
      </w:r>
      <w:commentRangeEnd w:id="11"/>
      <w:r w:rsidR="00A806FC">
        <w:rPr>
          <w:rStyle w:val="CommentReference"/>
        </w:rPr>
        <w:commentReference w:id="11"/>
      </w:r>
      <w:r w:rsidR="00DE0B96">
        <w:t xml:space="preserve">. </w:t>
      </w:r>
      <w:r w:rsidR="009073C2">
        <w:t xml:space="preserve">Differences </w:t>
      </w:r>
      <w:r w:rsidR="00DE0B96">
        <w:t>in</w:t>
      </w:r>
      <w:r w:rsidR="009073C2">
        <w:t xml:space="preserve"> flower type development </w:t>
      </w:r>
      <w:r w:rsidR="00DE0B96">
        <w:t xml:space="preserve">between the treatments in the northern plants </w:t>
      </w:r>
      <w:r w:rsidR="009073C2">
        <w:t xml:space="preserve">were analyzed using a </w:t>
      </w:r>
      <w:r w:rsidR="00AE4C5D">
        <w:t>c</w:t>
      </w:r>
      <w:r w:rsidR="009073C2">
        <w:t>hi-</w:t>
      </w:r>
      <w:r w:rsidR="00AE4C5D">
        <w:t>s</w:t>
      </w:r>
      <w:r w:rsidR="009073C2">
        <w:t xml:space="preserve">quared </w:t>
      </w:r>
      <w:r w:rsidR="00AE4C5D">
        <w:t>t</w:t>
      </w:r>
      <w:r w:rsidR="009073C2">
        <w:t xml:space="preserve">est </w:t>
      </w:r>
      <w:r w:rsidR="00CD291C">
        <w:t xml:space="preserve">in the </w:t>
      </w:r>
      <w:r w:rsidR="00DE0B96" w:rsidRPr="00CD291C">
        <w:rPr>
          <w:i/>
          <w:iCs/>
        </w:rPr>
        <w:t>stats</w:t>
      </w:r>
      <w:r w:rsidR="00CD291C">
        <w:t xml:space="preserve"> package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rsidR="009073C2">
        <w:t>.</w:t>
      </w:r>
      <w:r w:rsidR="0032407B">
        <w:t xml:space="preserve"> Stamen length, style and stigma length, and ovule number were analyzed </w:t>
      </w:r>
      <w:r w:rsidR="00396A7A">
        <w:t xml:space="preserve">for regional differences in the control treatment using a </w:t>
      </w:r>
      <w:r w:rsidR="00795BCB">
        <w:t xml:space="preserve">linear </w:t>
      </w:r>
      <w:r w:rsidR="00396A7A">
        <w:t>mixed effects model</w:t>
      </w:r>
      <w:r w:rsidR="0032407B">
        <w:t xml:space="preserve"> </w:t>
      </w:r>
      <w:r w:rsidR="00396A7A">
        <w:t>(</w:t>
      </w:r>
      <w:proofErr w:type="spellStart"/>
      <w:r w:rsidR="00396A7A" w:rsidRPr="00CD291C">
        <w:rPr>
          <w:i/>
          <w:iCs/>
        </w:rPr>
        <w:t>lmerTest</w:t>
      </w:r>
      <w:proofErr w:type="spellEnd"/>
      <w:r w:rsidR="00396A7A">
        <w:t xml:space="preserve">; function </w:t>
      </w:r>
      <w:proofErr w:type="spellStart"/>
      <w:r w:rsidR="00396A7A">
        <w:t>lmer</w:t>
      </w:r>
      <w:proofErr w:type="spellEnd"/>
      <w:r w:rsidR="00396A7A">
        <w:t xml:space="preserve">) with region and population as fixed effects and genet nested in population as the random effect. </w:t>
      </w:r>
      <w:r w:rsidR="00795BCB">
        <w:t>A linear mixed effects model</w:t>
      </w:r>
      <w:r w:rsidR="006C3625">
        <w:t xml:space="preserve"> (</w:t>
      </w:r>
      <w:proofErr w:type="spellStart"/>
      <w:r w:rsidR="006C3625" w:rsidRPr="00CD291C">
        <w:rPr>
          <w:i/>
          <w:iCs/>
        </w:rPr>
        <w:t>lmerTest</w:t>
      </w:r>
      <w:proofErr w:type="spellEnd"/>
      <w:r w:rsidR="006C3625">
        <w:t xml:space="preserve">; function </w:t>
      </w:r>
      <w:proofErr w:type="spellStart"/>
      <w:r w:rsidR="006C3625">
        <w:t>lmer</w:t>
      </w:r>
      <w:proofErr w:type="spellEnd"/>
      <w:r w:rsidR="006C3625">
        <w:t>)</w:t>
      </w:r>
      <w:r w:rsidR="00795BCB">
        <w:t xml:space="preserve"> </w:t>
      </w:r>
      <w:r w:rsidR="00DE0B96">
        <w:t xml:space="preserve">with treatment and population as the fixed effects and genet nested in population as the random effect </w:t>
      </w:r>
      <w:r w:rsidR="00795BCB">
        <w:t>was used for treatment differences.</w:t>
      </w:r>
      <w:r w:rsidR="006C3625">
        <w:t xml:space="preserve"> </w:t>
      </w:r>
      <w:r w:rsidR="00787742">
        <w:t>The ratios of style and stigma to stamen length for northern plants were analyzed using a linear mixed effects model with treatment as the fixed effect and population as a random effect. To test differences in variation between the treatment groups</w:t>
      </w:r>
      <w:r w:rsidR="00140FC9">
        <w:t xml:space="preserve"> of the ratio</w:t>
      </w:r>
      <w:r w:rsidR="00787742">
        <w:t xml:space="preserve">, </w:t>
      </w:r>
      <w:r w:rsidR="00415C12">
        <w:t>we used the</w:t>
      </w:r>
      <w:r w:rsidR="00787742">
        <w:t xml:space="preserve"> Bartlett test of homogeneity of variances</w:t>
      </w:r>
      <w:r w:rsidR="00415C12">
        <w:t xml:space="preserve"> (</w:t>
      </w:r>
      <w:r w:rsidR="00415C12">
        <w:rPr>
          <w:i/>
          <w:iCs/>
        </w:rPr>
        <w:t>stats</w:t>
      </w:r>
      <w:r w:rsidR="00415C12">
        <w:t xml:space="preserve">; function </w:t>
      </w:r>
      <w:proofErr w:type="spellStart"/>
      <w:r w:rsidR="00415C12">
        <w:t>bartlett.test</w:t>
      </w:r>
      <w:proofErr w:type="spellEnd"/>
      <w:r w:rsidR="00415C12">
        <w:t>).</w:t>
      </w:r>
      <w:r w:rsidR="00140FC9">
        <w:t xml:space="preserve"> We also conducted correlation analysis for mean stamen and mean style and stigma lengths (</w:t>
      </w:r>
      <w:r w:rsidR="00140FC9">
        <w:rPr>
          <w:i/>
          <w:iCs/>
        </w:rPr>
        <w:t>stats</w:t>
      </w:r>
      <w:r w:rsidR="00140FC9">
        <w:t xml:space="preserve">; function </w:t>
      </w:r>
      <w:proofErr w:type="spellStart"/>
      <w:r w:rsidR="00140FC9">
        <w:t>cor.test</w:t>
      </w:r>
      <w:proofErr w:type="spellEnd"/>
      <w:r w:rsidR="00140FC9">
        <w:t>).</w:t>
      </w:r>
      <w:r w:rsidR="00415C12">
        <w:rPr>
          <w:i/>
          <w:iCs/>
        </w:rPr>
        <w:t xml:space="preserve"> </w:t>
      </w:r>
      <w:r w:rsidR="006C3625">
        <w:t xml:space="preserve">Mean pollen diameter was compared between regions using a </w:t>
      </w:r>
      <w:r w:rsidR="00BF17F8">
        <w:t>linear mixed effects model (</w:t>
      </w:r>
      <w:proofErr w:type="spellStart"/>
      <w:r w:rsidR="00BF17F8" w:rsidRPr="00CD291C">
        <w:rPr>
          <w:i/>
          <w:iCs/>
        </w:rPr>
        <w:t>lmerTest</w:t>
      </w:r>
      <w:proofErr w:type="spellEnd"/>
      <w:r w:rsidR="00BF17F8">
        <w:t xml:space="preserve">; function </w:t>
      </w:r>
      <w:proofErr w:type="spellStart"/>
      <w:r w:rsidR="00BF17F8">
        <w:t>lmer</w:t>
      </w:r>
      <w:proofErr w:type="spellEnd"/>
      <w:r w:rsidR="00BF17F8">
        <w:t xml:space="preserve">) with region as the fixed effect and </w:t>
      </w:r>
      <w:r w:rsidR="002D3AF6">
        <w:t xml:space="preserve">genet nested in </w:t>
      </w:r>
      <w:r w:rsidR="00BF17F8">
        <w:t xml:space="preserve">population </w:t>
      </w:r>
      <w:r w:rsidR="002D3AF6">
        <w:t>as</w:t>
      </w:r>
      <w:r w:rsidR="00BF17F8">
        <w:t xml:space="preserve"> the random effect. </w:t>
      </w:r>
      <w:r w:rsidR="00D043AE">
        <w:t>The treatment effect on mean diameter of pollen grains in the northern plants was analyzed using a linear mixed effects model (</w:t>
      </w:r>
      <w:proofErr w:type="spellStart"/>
      <w:r w:rsidR="00D043AE" w:rsidRPr="00CD291C">
        <w:rPr>
          <w:i/>
          <w:iCs/>
        </w:rPr>
        <w:t>lmerTest</w:t>
      </w:r>
      <w:proofErr w:type="spellEnd"/>
      <w:r w:rsidR="00D043AE">
        <w:t xml:space="preserve">; function </w:t>
      </w:r>
      <w:proofErr w:type="spellStart"/>
      <w:r w:rsidR="00D043AE">
        <w:t>lmer</w:t>
      </w:r>
      <w:proofErr w:type="spellEnd"/>
      <w:r w:rsidR="00D043AE">
        <w:t>) with treatment as the fixed effect and population as the random effect.</w:t>
      </w:r>
    </w:p>
    <w:p w14:paraId="2586A456" w14:textId="180E4F7D" w:rsidR="00C9436E" w:rsidRPr="00C9436E" w:rsidRDefault="006C3625" w:rsidP="00FB779A">
      <w:r>
        <w:t>Since there was a larger sample size for southern plants in the treatment groups for pollen germination at 40</w:t>
      </w:r>
      <w:r>
        <w:rPr>
          <w:rFonts w:cs="Times New Roman"/>
        </w:rPr>
        <w:t>°</w:t>
      </w:r>
      <w:r>
        <w:t>C</w:t>
      </w:r>
      <w:r w:rsidR="00AE4C5D">
        <w:t xml:space="preserve"> because staminate flowers could be used</w:t>
      </w:r>
      <w:r>
        <w:t>, region and treatment were analyzed in a two-way analysis of variance model (</w:t>
      </w:r>
      <w:r w:rsidRPr="00CD291C">
        <w:rPr>
          <w:i/>
          <w:iCs/>
        </w:rPr>
        <w:t>stats</w:t>
      </w:r>
      <w:r>
        <w:t xml:space="preserve">; function </w:t>
      </w:r>
      <w:proofErr w:type="spellStart"/>
      <w:r>
        <w:t>aov</w:t>
      </w:r>
      <w:proofErr w:type="spellEnd"/>
      <w:r>
        <w:t>).</w:t>
      </w:r>
      <w:r w:rsidR="00AE4C5D">
        <w:t xml:space="preserve"> Fruit set was analyzed for only northern plants using a chi-squared test (</w:t>
      </w:r>
      <w:r w:rsidR="00AE4C5D" w:rsidRPr="00CD291C">
        <w:rPr>
          <w:i/>
          <w:iCs/>
        </w:rPr>
        <w:t>stats</w:t>
      </w:r>
      <w:r w:rsidR="00AE4C5D">
        <w:t xml:space="preserve">; function </w:t>
      </w:r>
      <w:proofErr w:type="spellStart"/>
      <w:r w:rsidR="00AE4C5D">
        <w:t>chisq.test</w:t>
      </w:r>
      <w:proofErr w:type="spellEnd"/>
      <w:r w:rsidR="00AE4C5D">
        <w:t xml:space="preserve">). </w:t>
      </w:r>
      <w:r w:rsidR="000625E1">
        <w:t>Seed number was analyzed using the same linear mixed effects models as described for ovule number.</w:t>
      </w:r>
    </w:p>
    <w:p w14:paraId="7F813AB6" w14:textId="3AC391DA" w:rsidR="009C69DC" w:rsidRDefault="009C69DC" w:rsidP="009C69DC">
      <w:pPr>
        <w:rPr>
          <w:rFonts w:cs="Times New Roman"/>
          <w:b/>
          <w:bCs/>
          <w:sz w:val="32"/>
          <w:szCs w:val="32"/>
        </w:rPr>
      </w:pPr>
      <w:r>
        <w:rPr>
          <w:rFonts w:cs="Times New Roman"/>
          <w:b/>
          <w:bCs/>
          <w:sz w:val="32"/>
          <w:szCs w:val="32"/>
        </w:rPr>
        <w:br w:type="page"/>
      </w:r>
    </w:p>
    <w:p w14:paraId="0289D45D" w14:textId="113D80C2" w:rsidR="009C69DC" w:rsidRDefault="009C69DC" w:rsidP="009C69DC">
      <w:pPr>
        <w:rPr>
          <w:rFonts w:cs="Times New Roman"/>
          <w:b/>
          <w:bCs/>
          <w:sz w:val="32"/>
          <w:szCs w:val="32"/>
        </w:rPr>
      </w:pPr>
      <w:r>
        <w:rPr>
          <w:rFonts w:cs="Times New Roman"/>
          <w:b/>
          <w:bCs/>
          <w:sz w:val="32"/>
          <w:szCs w:val="32"/>
        </w:rPr>
        <w:lastRenderedPageBreak/>
        <w:t>Results</w:t>
      </w:r>
    </w:p>
    <w:p w14:paraId="7CA4B7D1" w14:textId="77777777" w:rsidR="009C69DC" w:rsidRDefault="009C69DC" w:rsidP="009C69DC">
      <w:pPr>
        <w:rPr>
          <w:rFonts w:cs="Times New Roman"/>
          <w:i/>
          <w:iCs/>
          <w:szCs w:val="24"/>
        </w:rPr>
      </w:pPr>
      <w:r>
        <w:rPr>
          <w:rFonts w:cs="Times New Roman"/>
          <w:i/>
          <w:iCs/>
          <w:szCs w:val="24"/>
        </w:rPr>
        <w:t>Flowering</w:t>
      </w:r>
    </w:p>
    <w:p w14:paraId="562CCA6F" w14:textId="77777777" w:rsidR="009C69DC" w:rsidRPr="006A74AF" w:rsidRDefault="009C69DC" w:rsidP="009C69DC">
      <w:pPr>
        <w:rPr>
          <w:rFonts w:cs="Times New Roman"/>
          <w:szCs w:val="24"/>
        </w:rPr>
      </w:pPr>
      <w:r>
        <w:rPr>
          <w:rFonts w:cs="Times New Roman"/>
          <w:szCs w:val="24"/>
        </w:rPr>
        <w:t xml:space="preserve">There was no significant difference between the regions for the day after growth initiation that the plant flowered (Appendix). There were 48 plants from the northern region that initially flowered and 17 from the southern region (Figure 1). After all plants that flowered were placed in the treatments, not all the plants flowered a second time. There were 21 plants in the control </w:t>
      </w:r>
      <w:commentRangeStart w:id="12"/>
      <w:commentRangeStart w:id="13"/>
      <w:r>
        <w:rPr>
          <w:rFonts w:cs="Times New Roman"/>
          <w:szCs w:val="24"/>
        </w:rPr>
        <w:t xml:space="preserve">group and 24 plants in the heat treatment group that flowered for the northern plants. </w:t>
      </w:r>
      <w:commentRangeEnd w:id="12"/>
      <w:r w:rsidR="00617F21">
        <w:rPr>
          <w:rStyle w:val="CommentReference"/>
        </w:rPr>
        <w:commentReference w:id="12"/>
      </w:r>
      <w:commentRangeEnd w:id="13"/>
      <w:r w:rsidR="00D6422B">
        <w:rPr>
          <w:rStyle w:val="CommentReference"/>
        </w:rPr>
        <w:commentReference w:id="13"/>
      </w:r>
      <w:r>
        <w:rPr>
          <w:rFonts w:cs="Times New Roman"/>
          <w:szCs w:val="24"/>
        </w:rPr>
        <w:t xml:space="preserve">For the southern plants, 8 in the control and 6 in the heat treatment flowered again. Since the number of plants that flowered in the two regions differed </w:t>
      </w:r>
      <w:commentRangeStart w:id="14"/>
      <w:commentRangeStart w:id="15"/>
      <w:r>
        <w:rPr>
          <w:rFonts w:cs="Times New Roman"/>
          <w:szCs w:val="24"/>
        </w:rPr>
        <w:t>substantially</w:t>
      </w:r>
      <w:commentRangeEnd w:id="14"/>
      <w:r w:rsidR="0001462D">
        <w:rPr>
          <w:rStyle w:val="CommentReference"/>
        </w:rPr>
        <w:commentReference w:id="14"/>
      </w:r>
      <w:commentRangeEnd w:id="15"/>
      <w:r w:rsidR="00D6422B">
        <w:rPr>
          <w:rStyle w:val="CommentReference"/>
        </w:rPr>
        <w:commentReference w:id="15"/>
      </w:r>
      <w:r>
        <w:rPr>
          <w:rFonts w:cs="Times New Roman"/>
          <w:szCs w:val="24"/>
        </w:rPr>
        <w:t xml:space="preserve">, </w:t>
      </w:r>
    </w:p>
    <w:p w14:paraId="0F5ED852" w14:textId="77777777" w:rsidR="009C69DC" w:rsidRPr="001D0CA2" w:rsidRDefault="009C69DC" w:rsidP="009C69DC">
      <w:pPr>
        <w:rPr>
          <w:rFonts w:cs="Times New Roman"/>
        </w:rPr>
      </w:pPr>
    </w:p>
    <w:p w14:paraId="449D8D04" w14:textId="77777777" w:rsidR="009C69DC" w:rsidRPr="001D0CA2" w:rsidRDefault="009C69DC" w:rsidP="009C69DC">
      <w:pPr>
        <w:jc w:val="center"/>
        <w:rPr>
          <w:rFonts w:cs="Times New Roman"/>
        </w:rPr>
      </w:pPr>
      <w:commentRangeStart w:id="16"/>
      <w:r w:rsidRPr="001D0CA2">
        <w:rPr>
          <w:rFonts w:cs="Times New Roman"/>
          <w:noProof/>
        </w:rPr>
        <w:drawing>
          <wp:inline distT="0" distB="0" distL="0" distR="0" wp14:anchorId="0F9A9231" wp14:editId="37E7173A">
            <wp:extent cx="4846320" cy="3461805"/>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commentRangeEnd w:id="16"/>
      <w:r w:rsidR="00C5557D">
        <w:rPr>
          <w:rStyle w:val="CommentReference"/>
        </w:rPr>
        <w:commentReference w:id="16"/>
      </w:r>
    </w:p>
    <w:p w14:paraId="6B37BA60" w14:textId="77777777" w:rsidR="009C69DC" w:rsidRPr="001D0CA2" w:rsidRDefault="009C69DC" w:rsidP="009C69DC">
      <w:pPr>
        <w:rPr>
          <w:rFonts w:cs="Times New Roman"/>
        </w:rPr>
      </w:pPr>
      <w:r>
        <w:rPr>
          <w:rFonts w:cs="Times New Roman"/>
        </w:rPr>
        <w:t xml:space="preserve">Figure 1. The number of genets that flowered in the control and heat treatments before and after they were placed in the treatments. Counts for the northern and southern regions shown </w:t>
      </w:r>
      <w:commentRangeStart w:id="17"/>
      <w:commentRangeStart w:id="18"/>
      <w:r>
        <w:rPr>
          <w:rFonts w:cs="Times New Roman"/>
        </w:rPr>
        <w:t>independently</w:t>
      </w:r>
      <w:commentRangeEnd w:id="17"/>
      <w:r w:rsidR="0001462D">
        <w:rPr>
          <w:rStyle w:val="CommentReference"/>
        </w:rPr>
        <w:commentReference w:id="17"/>
      </w:r>
      <w:commentRangeEnd w:id="18"/>
      <w:r w:rsidR="0001462D">
        <w:rPr>
          <w:rStyle w:val="CommentReference"/>
        </w:rPr>
        <w:commentReference w:id="18"/>
      </w:r>
      <w:r>
        <w:rPr>
          <w:rFonts w:cs="Times New Roman"/>
        </w:rPr>
        <w:t>.</w:t>
      </w:r>
    </w:p>
    <w:p w14:paraId="53F5F29B" w14:textId="77777777" w:rsidR="009C69DC" w:rsidRDefault="009C69DC" w:rsidP="009C69DC">
      <w:pPr>
        <w:rPr>
          <w:rFonts w:cs="Times New Roman"/>
          <w:i/>
          <w:iCs/>
        </w:rPr>
      </w:pPr>
      <w:r>
        <w:rPr>
          <w:rFonts w:cs="Times New Roman"/>
          <w:i/>
          <w:iCs/>
        </w:rPr>
        <w:t>Flower Development</w:t>
      </w:r>
    </w:p>
    <w:p w14:paraId="4377253A" w14:textId="77777777" w:rsidR="00CC0822" w:rsidRDefault="009C69DC" w:rsidP="009C69DC">
      <w:pPr>
        <w:rPr>
          <w:ins w:id="19" w:author="Steven Travers" w:date="2022-05-29T17:12:00Z"/>
          <w:rFonts w:cs="Times New Roman"/>
        </w:rPr>
      </w:pPr>
      <w:r>
        <w:rPr>
          <w:rFonts w:cs="Times New Roman"/>
        </w:rPr>
        <w:t xml:space="preserve">The flower type for the first flower after placement in the treatment was recorded. There was no significant difference between treatment groups for flower type of northern plants. Flower type did limit the data collected since staminate flowers were not used for variables such as ovule number, style and stigma length, stamen length, pollen diameter, fruit set, and seed number </w:t>
      </w:r>
      <w:commentRangeStart w:id="20"/>
      <w:r>
        <w:rPr>
          <w:rFonts w:cs="Times New Roman"/>
        </w:rPr>
        <w:t>(Figure 2</w:t>
      </w:r>
      <w:commentRangeEnd w:id="20"/>
      <w:r w:rsidR="00E72D6A">
        <w:rPr>
          <w:rStyle w:val="CommentReference"/>
        </w:rPr>
        <w:commentReference w:id="20"/>
      </w:r>
      <w:r>
        <w:rPr>
          <w:rFonts w:cs="Times New Roman"/>
        </w:rPr>
        <w:t>). Thus, treatment ef</w:t>
      </w:r>
      <w:commentRangeStart w:id="21"/>
      <w:r>
        <w:rPr>
          <w:rFonts w:cs="Times New Roman"/>
        </w:rPr>
        <w:t xml:space="preserve">fects </w:t>
      </w:r>
      <w:commentRangeEnd w:id="21"/>
      <w:r w:rsidR="0007731B">
        <w:rPr>
          <w:rStyle w:val="CommentReference"/>
        </w:rPr>
        <w:commentReference w:id="21"/>
      </w:r>
      <w:r>
        <w:rPr>
          <w:rFonts w:cs="Times New Roman"/>
        </w:rPr>
        <w:t xml:space="preserve">were only considered from plants from northern populations. There was a significant difference between regions for style and stigma length and stamen length </w:t>
      </w:r>
      <w:r>
        <w:rPr>
          <w:rFonts w:cs="Times New Roman"/>
        </w:rPr>
        <w:lastRenderedPageBreak/>
        <w:t xml:space="preserve">in the controlled </w:t>
      </w:r>
      <w:commentRangeStart w:id="22"/>
      <w:r>
        <w:rPr>
          <w:rFonts w:cs="Times New Roman"/>
        </w:rPr>
        <w:t>conditions</w:t>
      </w:r>
      <w:commentRangeEnd w:id="22"/>
      <w:r w:rsidR="00CC0822">
        <w:rPr>
          <w:rStyle w:val="CommentReference"/>
        </w:rPr>
        <w:commentReference w:id="22"/>
      </w:r>
      <w:r>
        <w:rPr>
          <w:rFonts w:cs="Times New Roman"/>
        </w:rPr>
        <w:t xml:space="preserve"> (Figure 3, table 1). Southern plants had larger floral structures than northern plants. </w:t>
      </w:r>
    </w:p>
    <w:p w14:paraId="03EF414C" w14:textId="20450B79" w:rsidR="00787742" w:rsidRPr="00415C12" w:rsidRDefault="009C69DC" w:rsidP="009C69DC">
      <w:pPr>
        <w:rPr>
          <w:rFonts w:cs="Times New Roman"/>
        </w:rPr>
      </w:pPr>
      <w:r>
        <w:rPr>
          <w:rFonts w:cs="Times New Roman"/>
        </w:rPr>
        <w:t>There were significant</w:t>
      </w:r>
      <w:r w:rsidR="00A675DC">
        <w:rPr>
          <w:rFonts w:cs="Times New Roman"/>
        </w:rPr>
        <w:t xml:space="preserve"> temperature</w:t>
      </w:r>
      <w:r>
        <w:rPr>
          <w:rFonts w:cs="Times New Roman"/>
        </w:rPr>
        <w:t xml:space="preserve"> treatment effects for northern plants in both style and stigma length and stamen length (Figure 4, table 2). In both cases, development in heat reduced the lengths of the structures. </w:t>
      </w:r>
      <w:r w:rsidR="00415C12">
        <w:rPr>
          <w:rFonts w:cs="Times New Roman"/>
        </w:rPr>
        <w:t>For the ratio of style and stigma length to stamen length, there was no significant difference between treatments for the means, but there was a significant difference between variances (Bartlett’s K</w:t>
      </w:r>
      <w:r w:rsidR="00415C12">
        <w:rPr>
          <w:rFonts w:cs="Times New Roman"/>
          <w:vertAlign w:val="superscript"/>
        </w:rPr>
        <w:t>2</w:t>
      </w:r>
      <w:r w:rsidR="00415C12">
        <w:rPr>
          <w:rFonts w:cs="Times New Roman"/>
        </w:rPr>
        <w:t xml:space="preserve"> = 14.14, p = 1.70e-04</w:t>
      </w:r>
      <w:r w:rsidR="000611F3">
        <w:rPr>
          <w:rFonts w:cs="Times New Roman"/>
        </w:rPr>
        <w:t xml:space="preserve">; </w:t>
      </w:r>
      <w:r w:rsidR="001B206A">
        <w:rPr>
          <w:rFonts w:cs="Times New Roman"/>
        </w:rPr>
        <w:t>Figure 5</w:t>
      </w:r>
      <w:r w:rsidR="00415C12">
        <w:rPr>
          <w:rFonts w:cs="Times New Roman"/>
        </w:rPr>
        <w:t>).</w:t>
      </w:r>
      <w:r w:rsidR="004E2479">
        <w:rPr>
          <w:rFonts w:cs="Times New Roman"/>
        </w:rPr>
        <w:t xml:space="preserve"> There was a significant, positive correlation (Pearson’s correlation = 0.761, p = 9.611e-05) between the two variables for the control treatment, but not for the heat treatment</w:t>
      </w:r>
      <w:r w:rsidR="00140FC9">
        <w:rPr>
          <w:rFonts w:cs="Times New Roman"/>
        </w:rPr>
        <w:t xml:space="preserve"> (Pearson’s correlation = -0.250, p = 0.333</w:t>
      </w:r>
      <w:r w:rsidR="000611F3">
        <w:rPr>
          <w:rFonts w:cs="Times New Roman"/>
        </w:rPr>
        <w:t>; Figure 6</w:t>
      </w:r>
      <w:r w:rsidR="00140FC9">
        <w:rPr>
          <w:rFonts w:cs="Times New Roman"/>
        </w:rPr>
        <w:t>).</w:t>
      </w:r>
    </w:p>
    <w:p w14:paraId="1D68F65C" w14:textId="7F5DF243" w:rsidR="009C69DC" w:rsidRPr="0033387B" w:rsidRDefault="009C69DC" w:rsidP="009C69DC">
      <w:pPr>
        <w:rPr>
          <w:rFonts w:cs="Times New Roman"/>
        </w:rPr>
      </w:pPr>
      <w:r>
        <w:rPr>
          <w:rFonts w:cs="Times New Roman"/>
        </w:rPr>
        <w:t xml:space="preserve">There were no significant differences in ovule number between regions or treatments. Mean pollen diameter did not differ between the two regions, but there was a significant treatment difference. The diameter of pollen that developed in heat is significantly smaller than pollen that developed in the control conditions (Figure </w:t>
      </w:r>
      <w:r w:rsidR="004E2479">
        <w:rPr>
          <w:rFonts w:cs="Times New Roman"/>
        </w:rPr>
        <w:t>7</w:t>
      </w:r>
      <w:r>
        <w:rPr>
          <w:rFonts w:cs="Times New Roman"/>
        </w:rPr>
        <w:t>, table 2).</w:t>
      </w:r>
    </w:p>
    <w:p w14:paraId="5EBFD6ED" w14:textId="77777777" w:rsidR="009C69DC" w:rsidRDefault="009C69DC" w:rsidP="009C69DC">
      <w:pPr>
        <w:jc w:val="center"/>
        <w:rPr>
          <w:rFonts w:cs="Times New Roman"/>
        </w:rPr>
      </w:pPr>
      <w:r w:rsidRPr="001D0CA2">
        <w:rPr>
          <w:rFonts w:cs="Times New Roman"/>
          <w:noProof/>
        </w:rPr>
        <w:drawing>
          <wp:inline distT="0" distB="0" distL="0" distR="0" wp14:anchorId="3772D31A" wp14:editId="4B196DC7">
            <wp:extent cx="4846320" cy="346180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00A52216" w14:textId="77777777" w:rsidR="009C69DC" w:rsidRDefault="009C69DC" w:rsidP="009C69DC">
      <w:pPr>
        <w:rPr>
          <w:rFonts w:cs="Times New Roman"/>
        </w:rPr>
      </w:pPr>
      <w:r>
        <w:rPr>
          <w:rFonts w:cs="Times New Roman"/>
        </w:rPr>
        <w:t xml:space="preserve">Figure </w:t>
      </w:r>
      <w:commentRangeStart w:id="23"/>
      <w:r>
        <w:rPr>
          <w:rFonts w:cs="Times New Roman"/>
        </w:rPr>
        <w:t>2</w:t>
      </w:r>
      <w:commentRangeEnd w:id="23"/>
      <w:r w:rsidR="00CF6494">
        <w:rPr>
          <w:rStyle w:val="CommentReference"/>
        </w:rPr>
        <w:commentReference w:id="23"/>
      </w:r>
      <w:r>
        <w:rPr>
          <w:rFonts w:cs="Times New Roman"/>
        </w:rPr>
        <w:t>. Number of plants with hermaphroditic and staminate flowers for the treatment groups. Counts for northern and southern plants displayed independently.</w:t>
      </w:r>
    </w:p>
    <w:p w14:paraId="5A194D41" w14:textId="77777777" w:rsidR="009C69DC" w:rsidRDefault="009C69DC" w:rsidP="009C69DC">
      <w:pPr>
        <w:rPr>
          <w:rFonts w:cs="Times New Roman"/>
        </w:rPr>
        <w:sectPr w:rsidR="009C69DC">
          <w:pgSz w:w="12240" w:h="15840"/>
          <w:pgMar w:top="1440" w:right="1440" w:bottom="1440" w:left="1440" w:header="720" w:footer="720" w:gutter="0"/>
          <w:cols w:space="720"/>
          <w:docGrid w:linePitch="360"/>
        </w:sectPr>
      </w:pPr>
    </w:p>
    <w:p w14:paraId="17B5975A" w14:textId="1F26C89F" w:rsidR="009C69DC" w:rsidRDefault="009C69DC" w:rsidP="009C69DC">
      <w:pPr>
        <w:rPr>
          <w:rFonts w:cs="Times New Roman"/>
        </w:rPr>
      </w:pPr>
      <w:r>
        <w:rPr>
          <w:rFonts w:cs="Times New Roman"/>
        </w:rPr>
        <w:lastRenderedPageBreak/>
        <w:t xml:space="preserve">Table 1. Results from </w:t>
      </w:r>
      <w:r w:rsidR="00E72D6A">
        <w:rPr>
          <w:rFonts w:cs="Times New Roman"/>
        </w:rPr>
        <w:t xml:space="preserve">analysis of floral morphology variables using </w:t>
      </w:r>
      <w:r>
        <w:rPr>
          <w:rFonts w:cs="Times New Roman"/>
        </w:rPr>
        <w:t xml:space="preserve">mixed effects models for regional </w:t>
      </w:r>
      <w:r w:rsidR="00E72D6A">
        <w:rPr>
          <w:rFonts w:cs="Times New Roman"/>
        </w:rPr>
        <w:t xml:space="preserve">and population </w:t>
      </w:r>
      <w:r>
        <w:rPr>
          <w:rFonts w:cs="Times New Roman"/>
        </w:rPr>
        <w:t>differences.</w:t>
      </w:r>
      <w:r w:rsidR="00E72D6A">
        <w:rPr>
          <w:rFonts w:cs="Times New Roman"/>
        </w:rPr>
        <w:t xml:space="preserve"> Analysis is just of plants in control treatment. </w:t>
      </w:r>
    </w:p>
    <w:tbl>
      <w:tblPr>
        <w:tblW w:w="9940" w:type="dxa"/>
        <w:jc w:val="center"/>
        <w:tblLook w:val="04A0" w:firstRow="1" w:lastRow="0" w:firstColumn="1" w:lastColumn="0" w:noHBand="0" w:noVBand="1"/>
      </w:tblPr>
      <w:tblGrid>
        <w:gridCol w:w="2720"/>
        <w:gridCol w:w="1177"/>
        <w:gridCol w:w="973"/>
        <w:gridCol w:w="1177"/>
        <w:gridCol w:w="973"/>
        <w:gridCol w:w="1896"/>
        <w:gridCol w:w="1257"/>
      </w:tblGrid>
      <w:tr w:rsidR="009C69DC" w:rsidRPr="00892D8D" w14:paraId="0B973E60" w14:textId="77777777" w:rsidTr="004D41A8">
        <w:trPr>
          <w:trHeight w:val="324"/>
          <w:jc w:val="center"/>
        </w:trPr>
        <w:tc>
          <w:tcPr>
            <w:tcW w:w="2720" w:type="dxa"/>
            <w:tcBorders>
              <w:top w:val="single" w:sz="12" w:space="0" w:color="auto"/>
              <w:left w:val="nil"/>
              <w:bottom w:val="nil"/>
              <w:right w:val="nil"/>
            </w:tcBorders>
            <w:shd w:val="clear" w:color="auto" w:fill="auto"/>
            <w:noWrap/>
            <w:vAlign w:val="bottom"/>
            <w:hideMark/>
          </w:tcPr>
          <w:p w14:paraId="2C7C0361" w14:textId="77777777" w:rsidR="009C69DC" w:rsidRPr="00892D8D" w:rsidRDefault="009C69DC" w:rsidP="004D41A8">
            <w:pPr>
              <w:spacing w:after="0" w:line="240" w:lineRule="auto"/>
              <w:rPr>
                <w:rFonts w:eastAsia="Times New Roman" w:cs="Times New Roman"/>
                <w:b/>
                <w:bCs/>
                <w:color w:val="000000"/>
                <w:szCs w:val="24"/>
              </w:rPr>
            </w:pPr>
            <w:r w:rsidRPr="00892D8D">
              <w:rPr>
                <w:rFonts w:eastAsia="Times New Roman" w:cs="Times New Roman"/>
                <w:b/>
                <w:bCs/>
                <w:color w:val="000000"/>
                <w:szCs w:val="24"/>
              </w:rPr>
              <w:t> </w:t>
            </w:r>
          </w:p>
        </w:tc>
        <w:tc>
          <w:tcPr>
            <w:tcW w:w="4300" w:type="dxa"/>
            <w:gridSpan w:val="4"/>
            <w:tcBorders>
              <w:top w:val="single" w:sz="12" w:space="0" w:color="auto"/>
              <w:left w:val="nil"/>
              <w:bottom w:val="nil"/>
              <w:right w:val="nil"/>
            </w:tcBorders>
            <w:shd w:val="clear" w:color="auto" w:fill="auto"/>
            <w:noWrap/>
            <w:vAlign w:val="bottom"/>
            <w:hideMark/>
          </w:tcPr>
          <w:p w14:paraId="2C9A761C"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Fixed Effects</w:t>
            </w:r>
          </w:p>
        </w:tc>
        <w:tc>
          <w:tcPr>
            <w:tcW w:w="2920" w:type="dxa"/>
            <w:gridSpan w:val="2"/>
            <w:tcBorders>
              <w:top w:val="single" w:sz="12" w:space="0" w:color="auto"/>
              <w:left w:val="nil"/>
              <w:bottom w:val="nil"/>
              <w:right w:val="nil"/>
            </w:tcBorders>
            <w:shd w:val="clear" w:color="auto" w:fill="auto"/>
            <w:noWrap/>
            <w:vAlign w:val="bottom"/>
            <w:hideMark/>
          </w:tcPr>
          <w:p w14:paraId="3CB1C9CB"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Random Effects</w:t>
            </w:r>
          </w:p>
        </w:tc>
      </w:tr>
      <w:tr w:rsidR="009C69DC" w:rsidRPr="00892D8D" w14:paraId="1231419C" w14:textId="77777777" w:rsidTr="004D41A8">
        <w:trPr>
          <w:trHeight w:val="312"/>
          <w:jc w:val="center"/>
        </w:trPr>
        <w:tc>
          <w:tcPr>
            <w:tcW w:w="2720" w:type="dxa"/>
            <w:vMerge w:val="restart"/>
            <w:tcBorders>
              <w:top w:val="nil"/>
              <w:left w:val="nil"/>
              <w:bottom w:val="nil"/>
              <w:right w:val="nil"/>
            </w:tcBorders>
            <w:shd w:val="clear" w:color="auto" w:fill="auto"/>
            <w:noWrap/>
            <w:vAlign w:val="bottom"/>
            <w:hideMark/>
          </w:tcPr>
          <w:p w14:paraId="4440A33F" w14:textId="77777777" w:rsidR="009C69DC" w:rsidRPr="00892D8D" w:rsidRDefault="009C69DC" w:rsidP="004D41A8">
            <w:pPr>
              <w:spacing w:after="0" w:line="240" w:lineRule="auto"/>
              <w:rPr>
                <w:rFonts w:eastAsia="Times New Roman" w:cs="Times New Roman"/>
                <w:b/>
                <w:bCs/>
                <w:color w:val="000000"/>
                <w:szCs w:val="24"/>
              </w:rPr>
            </w:pPr>
            <w:r w:rsidRPr="00892D8D">
              <w:rPr>
                <w:rFonts w:eastAsia="Times New Roman" w:cs="Times New Roman"/>
                <w:b/>
                <w:bCs/>
                <w:color w:val="000000"/>
                <w:szCs w:val="24"/>
              </w:rPr>
              <w:t>Variable</w:t>
            </w:r>
          </w:p>
        </w:tc>
        <w:tc>
          <w:tcPr>
            <w:tcW w:w="2150" w:type="dxa"/>
            <w:gridSpan w:val="2"/>
            <w:tcBorders>
              <w:top w:val="nil"/>
              <w:left w:val="nil"/>
              <w:bottom w:val="nil"/>
              <w:right w:val="nil"/>
            </w:tcBorders>
            <w:shd w:val="clear" w:color="auto" w:fill="auto"/>
            <w:noWrap/>
            <w:vAlign w:val="bottom"/>
            <w:hideMark/>
          </w:tcPr>
          <w:p w14:paraId="7EC36E77"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Region</w:t>
            </w:r>
          </w:p>
        </w:tc>
        <w:tc>
          <w:tcPr>
            <w:tcW w:w="2150" w:type="dxa"/>
            <w:gridSpan w:val="2"/>
            <w:tcBorders>
              <w:top w:val="nil"/>
              <w:left w:val="nil"/>
              <w:bottom w:val="nil"/>
              <w:right w:val="nil"/>
            </w:tcBorders>
            <w:shd w:val="clear" w:color="auto" w:fill="auto"/>
            <w:noWrap/>
            <w:vAlign w:val="bottom"/>
            <w:hideMark/>
          </w:tcPr>
          <w:p w14:paraId="2A71CF7B"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Population</w:t>
            </w:r>
          </w:p>
        </w:tc>
        <w:tc>
          <w:tcPr>
            <w:tcW w:w="1795" w:type="dxa"/>
            <w:tcBorders>
              <w:top w:val="nil"/>
              <w:left w:val="nil"/>
              <w:bottom w:val="nil"/>
              <w:right w:val="nil"/>
            </w:tcBorders>
            <w:shd w:val="clear" w:color="auto" w:fill="auto"/>
            <w:noWrap/>
            <w:vAlign w:val="bottom"/>
            <w:hideMark/>
          </w:tcPr>
          <w:p w14:paraId="6B316C16" w14:textId="77777777" w:rsidR="009C69DC" w:rsidRPr="00892D8D" w:rsidRDefault="009C69DC" w:rsidP="004D41A8">
            <w:pPr>
              <w:spacing w:after="0" w:line="240" w:lineRule="auto"/>
              <w:rPr>
                <w:rFonts w:eastAsia="Times New Roman" w:cs="Times New Roman"/>
                <w:color w:val="000000"/>
                <w:szCs w:val="24"/>
              </w:rPr>
            </w:pPr>
            <w:proofErr w:type="spellStart"/>
            <w:proofErr w:type="gramStart"/>
            <w:r w:rsidRPr="00892D8D">
              <w:rPr>
                <w:rFonts w:eastAsia="Times New Roman" w:cs="Times New Roman"/>
                <w:color w:val="000000"/>
                <w:szCs w:val="24"/>
              </w:rPr>
              <w:t>Population:Genet</w:t>
            </w:r>
            <w:proofErr w:type="spellEnd"/>
            <w:proofErr w:type="gramEnd"/>
          </w:p>
        </w:tc>
        <w:tc>
          <w:tcPr>
            <w:tcW w:w="1125" w:type="dxa"/>
            <w:tcBorders>
              <w:top w:val="nil"/>
              <w:left w:val="nil"/>
              <w:bottom w:val="nil"/>
              <w:right w:val="nil"/>
            </w:tcBorders>
            <w:shd w:val="clear" w:color="auto" w:fill="auto"/>
            <w:noWrap/>
            <w:vAlign w:val="bottom"/>
            <w:hideMark/>
          </w:tcPr>
          <w:p w14:paraId="620C6FFE"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Population</w:t>
            </w:r>
          </w:p>
        </w:tc>
      </w:tr>
      <w:tr w:rsidR="009C69DC" w:rsidRPr="00892D8D" w14:paraId="626D8788" w14:textId="77777777" w:rsidTr="004D41A8">
        <w:trPr>
          <w:trHeight w:val="312"/>
          <w:jc w:val="center"/>
        </w:trPr>
        <w:tc>
          <w:tcPr>
            <w:tcW w:w="2720" w:type="dxa"/>
            <w:vMerge/>
            <w:tcBorders>
              <w:top w:val="nil"/>
              <w:left w:val="nil"/>
              <w:bottom w:val="nil"/>
              <w:right w:val="nil"/>
            </w:tcBorders>
            <w:vAlign w:val="center"/>
            <w:hideMark/>
          </w:tcPr>
          <w:p w14:paraId="06AECB74" w14:textId="77777777" w:rsidR="009C69DC" w:rsidRPr="00892D8D" w:rsidRDefault="009C69DC" w:rsidP="004D41A8">
            <w:pPr>
              <w:spacing w:after="0" w:line="240" w:lineRule="auto"/>
              <w:rPr>
                <w:rFonts w:eastAsia="Times New Roman" w:cs="Times New Roman"/>
                <w:b/>
                <w:bCs/>
                <w:color w:val="000000"/>
                <w:szCs w:val="24"/>
              </w:rPr>
            </w:pPr>
          </w:p>
        </w:tc>
        <w:tc>
          <w:tcPr>
            <w:tcW w:w="1177" w:type="dxa"/>
            <w:tcBorders>
              <w:top w:val="nil"/>
              <w:left w:val="nil"/>
              <w:bottom w:val="nil"/>
              <w:right w:val="nil"/>
            </w:tcBorders>
            <w:shd w:val="clear" w:color="auto" w:fill="auto"/>
            <w:noWrap/>
            <w:vAlign w:val="bottom"/>
            <w:hideMark/>
          </w:tcPr>
          <w:p w14:paraId="7ABFC314"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F</w:t>
            </w:r>
          </w:p>
        </w:tc>
        <w:tc>
          <w:tcPr>
            <w:tcW w:w="973" w:type="dxa"/>
            <w:tcBorders>
              <w:top w:val="nil"/>
              <w:left w:val="nil"/>
              <w:bottom w:val="nil"/>
              <w:right w:val="nil"/>
            </w:tcBorders>
            <w:shd w:val="clear" w:color="auto" w:fill="auto"/>
            <w:noWrap/>
            <w:vAlign w:val="bottom"/>
            <w:hideMark/>
          </w:tcPr>
          <w:p w14:paraId="29ABE156"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177" w:type="dxa"/>
            <w:tcBorders>
              <w:top w:val="nil"/>
              <w:left w:val="nil"/>
              <w:bottom w:val="nil"/>
              <w:right w:val="nil"/>
            </w:tcBorders>
            <w:shd w:val="clear" w:color="auto" w:fill="auto"/>
            <w:noWrap/>
            <w:vAlign w:val="bottom"/>
            <w:hideMark/>
          </w:tcPr>
          <w:p w14:paraId="41F05883"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F</w:t>
            </w:r>
          </w:p>
        </w:tc>
        <w:tc>
          <w:tcPr>
            <w:tcW w:w="973" w:type="dxa"/>
            <w:tcBorders>
              <w:top w:val="nil"/>
              <w:left w:val="nil"/>
              <w:bottom w:val="nil"/>
              <w:right w:val="nil"/>
            </w:tcBorders>
            <w:shd w:val="clear" w:color="auto" w:fill="auto"/>
            <w:noWrap/>
            <w:vAlign w:val="bottom"/>
            <w:hideMark/>
          </w:tcPr>
          <w:p w14:paraId="3C80833D"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795" w:type="dxa"/>
            <w:tcBorders>
              <w:top w:val="nil"/>
              <w:left w:val="nil"/>
              <w:bottom w:val="nil"/>
              <w:right w:val="nil"/>
            </w:tcBorders>
            <w:shd w:val="clear" w:color="auto" w:fill="auto"/>
            <w:noWrap/>
            <w:vAlign w:val="bottom"/>
            <w:hideMark/>
          </w:tcPr>
          <w:p w14:paraId="29379959"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125" w:type="dxa"/>
            <w:tcBorders>
              <w:top w:val="nil"/>
              <w:left w:val="nil"/>
              <w:bottom w:val="nil"/>
              <w:right w:val="nil"/>
            </w:tcBorders>
            <w:shd w:val="clear" w:color="auto" w:fill="auto"/>
            <w:noWrap/>
            <w:vAlign w:val="bottom"/>
            <w:hideMark/>
          </w:tcPr>
          <w:p w14:paraId="5502AB2C"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r>
      <w:tr w:rsidR="009C69DC" w:rsidRPr="00892D8D" w14:paraId="60809231" w14:textId="77777777" w:rsidTr="004D41A8">
        <w:trPr>
          <w:trHeight w:val="312"/>
          <w:jc w:val="center"/>
        </w:trPr>
        <w:tc>
          <w:tcPr>
            <w:tcW w:w="2720" w:type="dxa"/>
            <w:tcBorders>
              <w:top w:val="single" w:sz="4" w:space="0" w:color="auto"/>
              <w:left w:val="nil"/>
              <w:bottom w:val="nil"/>
              <w:right w:val="nil"/>
            </w:tcBorders>
            <w:shd w:val="clear" w:color="auto" w:fill="auto"/>
            <w:noWrap/>
            <w:vAlign w:val="bottom"/>
            <w:hideMark/>
          </w:tcPr>
          <w:p w14:paraId="1EF5505D"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First Flower</w:t>
            </w:r>
          </w:p>
        </w:tc>
        <w:tc>
          <w:tcPr>
            <w:tcW w:w="1177" w:type="dxa"/>
            <w:tcBorders>
              <w:top w:val="single" w:sz="4" w:space="0" w:color="auto"/>
              <w:left w:val="nil"/>
              <w:bottom w:val="nil"/>
              <w:right w:val="nil"/>
            </w:tcBorders>
            <w:shd w:val="clear" w:color="auto" w:fill="auto"/>
            <w:noWrap/>
            <w:vAlign w:val="bottom"/>
            <w:hideMark/>
          </w:tcPr>
          <w:p w14:paraId="4418BF1A"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1.458</w:t>
            </w:r>
          </w:p>
        </w:tc>
        <w:tc>
          <w:tcPr>
            <w:tcW w:w="973" w:type="dxa"/>
            <w:tcBorders>
              <w:top w:val="single" w:sz="4" w:space="0" w:color="auto"/>
              <w:left w:val="nil"/>
              <w:bottom w:val="nil"/>
              <w:right w:val="nil"/>
            </w:tcBorders>
            <w:shd w:val="clear" w:color="auto" w:fill="auto"/>
            <w:noWrap/>
            <w:vAlign w:val="bottom"/>
            <w:hideMark/>
          </w:tcPr>
          <w:p w14:paraId="04680E95"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0.235</w:t>
            </w:r>
          </w:p>
        </w:tc>
        <w:tc>
          <w:tcPr>
            <w:tcW w:w="1177" w:type="dxa"/>
            <w:tcBorders>
              <w:top w:val="single" w:sz="4" w:space="0" w:color="auto"/>
              <w:left w:val="nil"/>
              <w:bottom w:val="nil"/>
              <w:right w:val="nil"/>
            </w:tcBorders>
            <w:shd w:val="clear" w:color="auto" w:fill="auto"/>
            <w:noWrap/>
            <w:vAlign w:val="bottom"/>
            <w:hideMark/>
          </w:tcPr>
          <w:p w14:paraId="27041E35"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0.019</w:t>
            </w:r>
          </w:p>
        </w:tc>
        <w:tc>
          <w:tcPr>
            <w:tcW w:w="973" w:type="dxa"/>
            <w:tcBorders>
              <w:top w:val="single" w:sz="4" w:space="0" w:color="auto"/>
              <w:left w:val="nil"/>
              <w:bottom w:val="nil"/>
              <w:right w:val="nil"/>
            </w:tcBorders>
            <w:shd w:val="clear" w:color="auto" w:fill="auto"/>
            <w:noWrap/>
            <w:vAlign w:val="bottom"/>
            <w:hideMark/>
          </w:tcPr>
          <w:p w14:paraId="640793F2"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0.892</w:t>
            </w:r>
          </w:p>
        </w:tc>
        <w:tc>
          <w:tcPr>
            <w:tcW w:w="1795" w:type="dxa"/>
            <w:tcBorders>
              <w:top w:val="single" w:sz="4" w:space="0" w:color="auto"/>
              <w:left w:val="nil"/>
              <w:bottom w:val="nil"/>
              <w:right w:val="nil"/>
            </w:tcBorders>
            <w:shd w:val="clear" w:color="auto" w:fill="auto"/>
            <w:noWrap/>
            <w:vAlign w:val="bottom"/>
            <w:hideMark/>
          </w:tcPr>
          <w:p w14:paraId="11C389B4"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0.804</w:t>
            </w:r>
          </w:p>
        </w:tc>
        <w:tc>
          <w:tcPr>
            <w:tcW w:w="1125" w:type="dxa"/>
            <w:tcBorders>
              <w:top w:val="single" w:sz="4" w:space="0" w:color="auto"/>
              <w:left w:val="nil"/>
              <w:bottom w:val="nil"/>
              <w:right w:val="nil"/>
            </w:tcBorders>
            <w:shd w:val="clear" w:color="auto" w:fill="auto"/>
            <w:noWrap/>
            <w:vAlign w:val="bottom"/>
            <w:hideMark/>
          </w:tcPr>
          <w:p w14:paraId="15866941"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21ACE367"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3F7548C1"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Stigma and Style Length</w:t>
            </w:r>
          </w:p>
        </w:tc>
        <w:tc>
          <w:tcPr>
            <w:tcW w:w="1177" w:type="dxa"/>
            <w:tcBorders>
              <w:top w:val="nil"/>
              <w:left w:val="nil"/>
              <w:bottom w:val="nil"/>
              <w:right w:val="nil"/>
            </w:tcBorders>
            <w:shd w:val="clear" w:color="auto" w:fill="auto"/>
            <w:noWrap/>
            <w:vAlign w:val="bottom"/>
            <w:hideMark/>
          </w:tcPr>
          <w:p w14:paraId="1174DD9F"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4.453</w:t>
            </w:r>
          </w:p>
        </w:tc>
        <w:tc>
          <w:tcPr>
            <w:tcW w:w="973" w:type="dxa"/>
            <w:tcBorders>
              <w:top w:val="nil"/>
              <w:left w:val="nil"/>
              <w:bottom w:val="nil"/>
              <w:right w:val="nil"/>
            </w:tcBorders>
            <w:shd w:val="clear" w:color="auto" w:fill="auto"/>
            <w:noWrap/>
            <w:vAlign w:val="bottom"/>
            <w:hideMark/>
          </w:tcPr>
          <w:p w14:paraId="4B66D781"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0.045</w:t>
            </w:r>
          </w:p>
        </w:tc>
        <w:tc>
          <w:tcPr>
            <w:tcW w:w="1177" w:type="dxa"/>
            <w:tcBorders>
              <w:top w:val="nil"/>
              <w:left w:val="nil"/>
              <w:bottom w:val="nil"/>
              <w:right w:val="nil"/>
            </w:tcBorders>
            <w:shd w:val="clear" w:color="auto" w:fill="auto"/>
            <w:noWrap/>
            <w:vAlign w:val="bottom"/>
            <w:hideMark/>
          </w:tcPr>
          <w:p w14:paraId="4366594A"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1.200</w:t>
            </w:r>
          </w:p>
        </w:tc>
        <w:tc>
          <w:tcPr>
            <w:tcW w:w="973" w:type="dxa"/>
            <w:tcBorders>
              <w:top w:val="nil"/>
              <w:left w:val="nil"/>
              <w:bottom w:val="nil"/>
              <w:right w:val="nil"/>
            </w:tcBorders>
            <w:shd w:val="clear" w:color="auto" w:fill="auto"/>
            <w:noWrap/>
            <w:vAlign w:val="bottom"/>
            <w:hideMark/>
          </w:tcPr>
          <w:p w14:paraId="487C352A"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0.284</w:t>
            </w:r>
          </w:p>
        </w:tc>
        <w:tc>
          <w:tcPr>
            <w:tcW w:w="1795" w:type="dxa"/>
            <w:tcBorders>
              <w:top w:val="nil"/>
              <w:left w:val="nil"/>
              <w:bottom w:val="nil"/>
              <w:right w:val="nil"/>
            </w:tcBorders>
            <w:shd w:val="clear" w:color="auto" w:fill="auto"/>
            <w:noWrap/>
            <w:vAlign w:val="bottom"/>
            <w:hideMark/>
          </w:tcPr>
          <w:p w14:paraId="60105875"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6.24E-11</w:t>
            </w:r>
          </w:p>
        </w:tc>
        <w:tc>
          <w:tcPr>
            <w:tcW w:w="1125" w:type="dxa"/>
            <w:tcBorders>
              <w:top w:val="nil"/>
              <w:left w:val="nil"/>
              <w:bottom w:val="nil"/>
              <w:right w:val="nil"/>
            </w:tcBorders>
            <w:shd w:val="clear" w:color="auto" w:fill="auto"/>
            <w:noWrap/>
            <w:vAlign w:val="bottom"/>
            <w:hideMark/>
          </w:tcPr>
          <w:p w14:paraId="6E1E764A"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6F41A3FB"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009CBD44"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Stamen Length</w:t>
            </w:r>
          </w:p>
        </w:tc>
        <w:tc>
          <w:tcPr>
            <w:tcW w:w="1177" w:type="dxa"/>
            <w:tcBorders>
              <w:top w:val="nil"/>
              <w:left w:val="nil"/>
              <w:bottom w:val="nil"/>
              <w:right w:val="nil"/>
            </w:tcBorders>
            <w:shd w:val="clear" w:color="auto" w:fill="auto"/>
            <w:noWrap/>
            <w:vAlign w:val="bottom"/>
            <w:hideMark/>
          </w:tcPr>
          <w:p w14:paraId="18157AD3"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12.071</w:t>
            </w:r>
          </w:p>
        </w:tc>
        <w:tc>
          <w:tcPr>
            <w:tcW w:w="973" w:type="dxa"/>
            <w:tcBorders>
              <w:top w:val="nil"/>
              <w:left w:val="nil"/>
              <w:bottom w:val="nil"/>
              <w:right w:val="nil"/>
            </w:tcBorders>
            <w:shd w:val="clear" w:color="auto" w:fill="auto"/>
            <w:noWrap/>
            <w:vAlign w:val="bottom"/>
            <w:hideMark/>
          </w:tcPr>
          <w:p w14:paraId="0B15AF13"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0.002</w:t>
            </w:r>
          </w:p>
        </w:tc>
        <w:tc>
          <w:tcPr>
            <w:tcW w:w="1177" w:type="dxa"/>
            <w:tcBorders>
              <w:top w:val="nil"/>
              <w:left w:val="nil"/>
              <w:bottom w:val="nil"/>
              <w:right w:val="nil"/>
            </w:tcBorders>
            <w:shd w:val="clear" w:color="auto" w:fill="auto"/>
            <w:noWrap/>
            <w:vAlign w:val="bottom"/>
            <w:hideMark/>
          </w:tcPr>
          <w:p w14:paraId="59EA1047"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13.916</w:t>
            </w:r>
          </w:p>
        </w:tc>
        <w:tc>
          <w:tcPr>
            <w:tcW w:w="973" w:type="dxa"/>
            <w:tcBorders>
              <w:top w:val="nil"/>
              <w:left w:val="nil"/>
              <w:bottom w:val="nil"/>
              <w:right w:val="nil"/>
            </w:tcBorders>
            <w:shd w:val="clear" w:color="auto" w:fill="auto"/>
            <w:noWrap/>
            <w:vAlign w:val="bottom"/>
            <w:hideMark/>
          </w:tcPr>
          <w:p w14:paraId="037F67F9"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0.001</w:t>
            </w:r>
          </w:p>
        </w:tc>
        <w:tc>
          <w:tcPr>
            <w:tcW w:w="1795" w:type="dxa"/>
            <w:tcBorders>
              <w:top w:val="nil"/>
              <w:left w:val="nil"/>
              <w:bottom w:val="nil"/>
              <w:right w:val="nil"/>
            </w:tcBorders>
            <w:shd w:val="clear" w:color="auto" w:fill="auto"/>
            <w:noWrap/>
            <w:vAlign w:val="bottom"/>
            <w:hideMark/>
          </w:tcPr>
          <w:p w14:paraId="49C4741A"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9.09E-06</w:t>
            </w:r>
          </w:p>
        </w:tc>
        <w:tc>
          <w:tcPr>
            <w:tcW w:w="1125" w:type="dxa"/>
            <w:tcBorders>
              <w:top w:val="nil"/>
              <w:left w:val="nil"/>
              <w:bottom w:val="nil"/>
              <w:right w:val="nil"/>
            </w:tcBorders>
            <w:shd w:val="clear" w:color="auto" w:fill="auto"/>
            <w:noWrap/>
            <w:vAlign w:val="bottom"/>
            <w:hideMark/>
          </w:tcPr>
          <w:p w14:paraId="10A6EF93"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14C678E2"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443CBC42"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Ovule Number</w:t>
            </w:r>
          </w:p>
        </w:tc>
        <w:tc>
          <w:tcPr>
            <w:tcW w:w="1177" w:type="dxa"/>
            <w:tcBorders>
              <w:top w:val="nil"/>
              <w:left w:val="nil"/>
              <w:bottom w:val="nil"/>
              <w:right w:val="nil"/>
            </w:tcBorders>
            <w:shd w:val="clear" w:color="auto" w:fill="auto"/>
            <w:noWrap/>
            <w:vAlign w:val="bottom"/>
            <w:hideMark/>
          </w:tcPr>
          <w:p w14:paraId="690F155A"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0.093</w:t>
            </w:r>
          </w:p>
        </w:tc>
        <w:tc>
          <w:tcPr>
            <w:tcW w:w="973" w:type="dxa"/>
            <w:tcBorders>
              <w:top w:val="nil"/>
              <w:left w:val="nil"/>
              <w:bottom w:val="nil"/>
              <w:right w:val="nil"/>
            </w:tcBorders>
            <w:shd w:val="clear" w:color="auto" w:fill="auto"/>
            <w:noWrap/>
            <w:vAlign w:val="bottom"/>
            <w:hideMark/>
          </w:tcPr>
          <w:p w14:paraId="02B314AF"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0.763</w:t>
            </w:r>
          </w:p>
        </w:tc>
        <w:tc>
          <w:tcPr>
            <w:tcW w:w="1177" w:type="dxa"/>
            <w:tcBorders>
              <w:top w:val="nil"/>
              <w:left w:val="nil"/>
              <w:bottom w:val="nil"/>
              <w:right w:val="nil"/>
            </w:tcBorders>
            <w:shd w:val="clear" w:color="auto" w:fill="auto"/>
            <w:noWrap/>
            <w:vAlign w:val="bottom"/>
            <w:hideMark/>
          </w:tcPr>
          <w:p w14:paraId="2B2D4223"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2.822</w:t>
            </w:r>
          </w:p>
        </w:tc>
        <w:tc>
          <w:tcPr>
            <w:tcW w:w="973" w:type="dxa"/>
            <w:tcBorders>
              <w:top w:val="nil"/>
              <w:left w:val="nil"/>
              <w:bottom w:val="nil"/>
              <w:right w:val="nil"/>
            </w:tcBorders>
            <w:shd w:val="clear" w:color="auto" w:fill="auto"/>
            <w:noWrap/>
            <w:vAlign w:val="bottom"/>
            <w:hideMark/>
          </w:tcPr>
          <w:p w14:paraId="024EF3EA"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0.106</w:t>
            </w:r>
          </w:p>
        </w:tc>
        <w:tc>
          <w:tcPr>
            <w:tcW w:w="1795" w:type="dxa"/>
            <w:tcBorders>
              <w:top w:val="nil"/>
              <w:left w:val="nil"/>
              <w:bottom w:val="nil"/>
              <w:right w:val="nil"/>
            </w:tcBorders>
            <w:shd w:val="clear" w:color="auto" w:fill="auto"/>
            <w:noWrap/>
            <w:vAlign w:val="bottom"/>
            <w:hideMark/>
          </w:tcPr>
          <w:p w14:paraId="29F00F28"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0.017</w:t>
            </w:r>
          </w:p>
        </w:tc>
        <w:tc>
          <w:tcPr>
            <w:tcW w:w="1125" w:type="dxa"/>
            <w:tcBorders>
              <w:top w:val="nil"/>
              <w:left w:val="nil"/>
              <w:bottom w:val="nil"/>
              <w:right w:val="nil"/>
            </w:tcBorders>
            <w:shd w:val="clear" w:color="auto" w:fill="auto"/>
            <w:noWrap/>
            <w:vAlign w:val="bottom"/>
            <w:hideMark/>
          </w:tcPr>
          <w:p w14:paraId="79823F62"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225AFB4A"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1D182755"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Mean Pollen Diameter</w:t>
            </w:r>
          </w:p>
        </w:tc>
        <w:tc>
          <w:tcPr>
            <w:tcW w:w="1177" w:type="dxa"/>
            <w:tcBorders>
              <w:top w:val="nil"/>
              <w:left w:val="nil"/>
              <w:bottom w:val="nil"/>
              <w:right w:val="nil"/>
            </w:tcBorders>
            <w:shd w:val="clear" w:color="auto" w:fill="auto"/>
            <w:noWrap/>
            <w:vAlign w:val="bottom"/>
            <w:hideMark/>
          </w:tcPr>
          <w:p w14:paraId="42A9A851"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0.522</w:t>
            </w:r>
          </w:p>
        </w:tc>
        <w:tc>
          <w:tcPr>
            <w:tcW w:w="973" w:type="dxa"/>
            <w:tcBorders>
              <w:top w:val="nil"/>
              <w:left w:val="nil"/>
              <w:bottom w:val="nil"/>
              <w:right w:val="nil"/>
            </w:tcBorders>
            <w:shd w:val="clear" w:color="auto" w:fill="auto"/>
            <w:noWrap/>
            <w:vAlign w:val="bottom"/>
            <w:hideMark/>
          </w:tcPr>
          <w:p w14:paraId="01AB0D5C"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0.633</w:t>
            </w:r>
          </w:p>
        </w:tc>
        <w:tc>
          <w:tcPr>
            <w:tcW w:w="1177" w:type="dxa"/>
            <w:tcBorders>
              <w:top w:val="nil"/>
              <w:left w:val="nil"/>
              <w:bottom w:val="nil"/>
              <w:right w:val="nil"/>
            </w:tcBorders>
            <w:shd w:val="clear" w:color="auto" w:fill="auto"/>
            <w:noWrap/>
            <w:vAlign w:val="bottom"/>
            <w:hideMark/>
          </w:tcPr>
          <w:p w14:paraId="1A2C4569"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973" w:type="dxa"/>
            <w:tcBorders>
              <w:top w:val="nil"/>
              <w:left w:val="nil"/>
              <w:bottom w:val="nil"/>
              <w:right w:val="nil"/>
            </w:tcBorders>
            <w:shd w:val="clear" w:color="auto" w:fill="auto"/>
            <w:noWrap/>
            <w:vAlign w:val="bottom"/>
            <w:hideMark/>
          </w:tcPr>
          <w:p w14:paraId="2F6F8F76"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1795" w:type="dxa"/>
            <w:tcBorders>
              <w:top w:val="nil"/>
              <w:left w:val="nil"/>
              <w:bottom w:val="nil"/>
              <w:right w:val="nil"/>
            </w:tcBorders>
            <w:shd w:val="clear" w:color="auto" w:fill="auto"/>
            <w:noWrap/>
            <w:vAlign w:val="bottom"/>
            <w:hideMark/>
          </w:tcPr>
          <w:p w14:paraId="65DF62D4"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1125" w:type="dxa"/>
            <w:tcBorders>
              <w:top w:val="nil"/>
              <w:left w:val="nil"/>
              <w:bottom w:val="nil"/>
              <w:right w:val="nil"/>
            </w:tcBorders>
            <w:shd w:val="clear" w:color="auto" w:fill="auto"/>
            <w:noWrap/>
            <w:vAlign w:val="bottom"/>
            <w:hideMark/>
          </w:tcPr>
          <w:p w14:paraId="45DF4B5D"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0.449</w:t>
            </w:r>
          </w:p>
        </w:tc>
      </w:tr>
      <w:tr w:rsidR="009C69DC" w:rsidRPr="00892D8D" w14:paraId="4AE6B93D" w14:textId="77777777" w:rsidTr="004D41A8">
        <w:trPr>
          <w:trHeight w:val="324"/>
          <w:jc w:val="center"/>
        </w:trPr>
        <w:tc>
          <w:tcPr>
            <w:tcW w:w="2720" w:type="dxa"/>
            <w:tcBorders>
              <w:top w:val="nil"/>
              <w:left w:val="nil"/>
              <w:bottom w:val="single" w:sz="12" w:space="0" w:color="auto"/>
              <w:right w:val="nil"/>
            </w:tcBorders>
            <w:shd w:val="clear" w:color="auto" w:fill="auto"/>
            <w:noWrap/>
            <w:vAlign w:val="bottom"/>
            <w:hideMark/>
          </w:tcPr>
          <w:p w14:paraId="17670AD2" w14:textId="77777777" w:rsidR="009C69DC" w:rsidRPr="00892D8D" w:rsidRDefault="009C69DC" w:rsidP="004D41A8">
            <w:pPr>
              <w:spacing w:after="0" w:line="240" w:lineRule="auto"/>
              <w:rPr>
                <w:rFonts w:eastAsia="Times New Roman" w:cs="Times New Roman"/>
                <w:color w:val="000000"/>
                <w:szCs w:val="24"/>
              </w:rPr>
            </w:pPr>
            <w:r w:rsidRPr="00892D8D">
              <w:rPr>
                <w:rFonts w:eastAsia="Times New Roman" w:cs="Times New Roman"/>
                <w:color w:val="000000"/>
                <w:szCs w:val="24"/>
              </w:rPr>
              <w:t>Seed Number</w:t>
            </w:r>
          </w:p>
        </w:tc>
        <w:tc>
          <w:tcPr>
            <w:tcW w:w="1177" w:type="dxa"/>
            <w:tcBorders>
              <w:top w:val="nil"/>
              <w:left w:val="nil"/>
              <w:bottom w:val="single" w:sz="12" w:space="0" w:color="auto"/>
              <w:right w:val="nil"/>
            </w:tcBorders>
            <w:shd w:val="clear" w:color="auto" w:fill="auto"/>
            <w:noWrap/>
            <w:vAlign w:val="bottom"/>
            <w:hideMark/>
          </w:tcPr>
          <w:p w14:paraId="6716D1F5"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0.189</w:t>
            </w:r>
          </w:p>
        </w:tc>
        <w:tc>
          <w:tcPr>
            <w:tcW w:w="973" w:type="dxa"/>
            <w:tcBorders>
              <w:top w:val="nil"/>
              <w:left w:val="nil"/>
              <w:bottom w:val="single" w:sz="12" w:space="0" w:color="auto"/>
              <w:right w:val="nil"/>
            </w:tcBorders>
            <w:shd w:val="clear" w:color="auto" w:fill="auto"/>
            <w:noWrap/>
            <w:vAlign w:val="bottom"/>
            <w:hideMark/>
          </w:tcPr>
          <w:p w14:paraId="7181A2A1"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0.669</w:t>
            </w:r>
          </w:p>
        </w:tc>
        <w:tc>
          <w:tcPr>
            <w:tcW w:w="1177" w:type="dxa"/>
            <w:tcBorders>
              <w:top w:val="nil"/>
              <w:left w:val="nil"/>
              <w:bottom w:val="single" w:sz="12" w:space="0" w:color="auto"/>
              <w:right w:val="nil"/>
            </w:tcBorders>
            <w:shd w:val="clear" w:color="auto" w:fill="auto"/>
            <w:noWrap/>
            <w:vAlign w:val="bottom"/>
            <w:hideMark/>
          </w:tcPr>
          <w:p w14:paraId="1548F9A5"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2.032</w:t>
            </w:r>
          </w:p>
        </w:tc>
        <w:tc>
          <w:tcPr>
            <w:tcW w:w="973" w:type="dxa"/>
            <w:tcBorders>
              <w:top w:val="nil"/>
              <w:left w:val="nil"/>
              <w:bottom w:val="single" w:sz="12" w:space="0" w:color="auto"/>
              <w:right w:val="nil"/>
            </w:tcBorders>
            <w:shd w:val="clear" w:color="auto" w:fill="auto"/>
            <w:noWrap/>
            <w:vAlign w:val="bottom"/>
            <w:hideMark/>
          </w:tcPr>
          <w:p w14:paraId="2B9DEBDC"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0.173</w:t>
            </w:r>
          </w:p>
        </w:tc>
        <w:tc>
          <w:tcPr>
            <w:tcW w:w="1795" w:type="dxa"/>
            <w:tcBorders>
              <w:top w:val="nil"/>
              <w:left w:val="nil"/>
              <w:bottom w:val="single" w:sz="12" w:space="0" w:color="auto"/>
              <w:right w:val="nil"/>
            </w:tcBorders>
            <w:shd w:val="clear" w:color="auto" w:fill="auto"/>
            <w:noWrap/>
            <w:vAlign w:val="bottom"/>
            <w:hideMark/>
          </w:tcPr>
          <w:p w14:paraId="646E243F" w14:textId="77777777" w:rsidR="009C69DC" w:rsidRPr="00892D8D" w:rsidRDefault="009C69DC" w:rsidP="004D41A8">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5.38E-06</w:t>
            </w:r>
          </w:p>
        </w:tc>
        <w:tc>
          <w:tcPr>
            <w:tcW w:w="1125" w:type="dxa"/>
            <w:tcBorders>
              <w:top w:val="nil"/>
              <w:left w:val="nil"/>
              <w:bottom w:val="single" w:sz="12" w:space="0" w:color="auto"/>
              <w:right w:val="nil"/>
            </w:tcBorders>
            <w:shd w:val="clear" w:color="auto" w:fill="auto"/>
            <w:noWrap/>
            <w:vAlign w:val="bottom"/>
            <w:hideMark/>
          </w:tcPr>
          <w:p w14:paraId="7071701B" w14:textId="77777777" w:rsidR="009C69DC" w:rsidRPr="00892D8D" w:rsidRDefault="009C69DC" w:rsidP="004D41A8">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bl>
    <w:p w14:paraId="105D35B3" w14:textId="799BA3D4" w:rsidR="00CC5046" w:rsidRDefault="00CC5046" w:rsidP="009C69DC">
      <w:pPr>
        <w:rPr>
          <w:rFonts w:cs="Times New Roman"/>
        </w:rPr>
      </w:pPr>
      <w:r>
        <w:rPr>
          <w:rFonts w:cs="Times New Roman"/>
        </w:rPr>
        <w:br w:type="page"/>
      </w:r>
    </w:p>
    <w:p w14:paraId="62E90369" w14:textId="77777777" w:rsidR="009C69DC" w:rsidRDefault="009C69DC" w:rsidP="009C69DC">
      <w:pPr>
        <w:rPr>
          <w:rFonts w:cs="Times New Roman"/>
        </w:rPr>
      </w:pPr>
    </w:p>
    <w:p w14:paraId="62E1D404" w14:textId="77777777" w:rsidR="009C69DC" w:rsidRDefault="009C69DC" w:rsidP="009C69DC">
      <w:pPr>
        <w:rPr>
          <w:rFonts w:cs="Times New Roman"/>
        </w:rPr>
      </w:pPr>
      <w:r>
        <w:rPr>
          <w:rFonts w:cs="Times New Roman"/>
        </w:rPr>
        <w:t>Table 2. Results from mixed effects models for treatment differences in plants from northern populations.</w:t>
      </w:r>
    </w:p>
    <w:tbl>
      <w:tblPr>
        <w:tblW w:w="9940" w:type="dxa"/>
        <w:jc w:val="center"/>
        <w:tblLook w:val="04A0" w:firstRow="1" w:lastRow="0" w:firstColumn="1" w:lastColumn="0" w:noHBand="0" w:noVBand="1"/>
      </w:tblPr>
      <w:tblGrid>
        <w:gridCol w:w="2720"/>
        <w:gridCol w:w="916"/>
        <w:gridCol w:w="1234"/>
        <w:gridCol w:w="916"/>
        <w:gridCol w:w="1234"/>
        <w:gridCol w:w="1896"/>
        <w:gridCol w:w="1257"/>
      </w:tblGrid>
      <w:tr w:rsidR="009C69DC" w:rsidRPr="00645EAB" w14:paraId="4D7994B6" w14:textId="77777777" w:rsidTr="004D41A8">
        <w:trPr>
          <w:trHeight w:val="324"/>
          <w:jc w:val="center"/>
        </w:trPr>
        <w:tc>
          <w:tcPr>
            <w:tcW w:w="2720" w:type="dxa"/>
            <w:tcBorders>
              <w:top w:val="single" w:sz="12" w:space="0" w:color="auto"/>
              <w:left w:val="nil"/>
              <w:bottom w:val="nil"/>
              <w:right w:val="nil"/>
            </w:tcBorders>
            <w:shd w:val="clear" w:color="auto" w:fill="auto"/>
            <w:noWrap/>
            <w:vAlign w:val="bottom"/>
            <w:hideMark/>
          </w:tcPr>
          <w:p w14:paraId="0C8F7BF1" w14:textId="77777777" w:rsidR="009C69DC" w:rsidRPr="00645EAB" w:rsidRDefault="009C69DC" w:rsidP="004D41A8">
            <w:pPr>
              <w:spacing w:after="0" w:line="240" w:lineRule="auto"/>
              <w:rPr>
                <w:rFonts w:eastAsia="Times New Roman" w:cs="Times New Roman"/>
                <w:b/>
                <w:bCs/>
                <w:color w:val="000000"/>
                <w:szCs w:val="24"/>
              </w:rPr>
            </w:pPr>
            <w:r w:rsidRPr="00645EAB">
              <w:rPr>
                <w:rFonts w:eastAsia="Times New Roman" w:cs="Times New Roman"/>
                <w:b/>
                <w:bCs/>
                <w:color w:val="000000"/>
                <w:szCs w:val="24"/>
              </w:rPr>
              <w:t> </w:t>
            </w:r>
          </w:p>
        </w:tc>
        <w:tc>
          <w:tcPr>
            <w:tcW w:w="4300" w:type="dxa"/>
            <w:gridSpan w:val="4"/>
            <w:tcBorders>
              <w:top w:val="single" w:sz="12" w:space="0" w:color="auto"/>
              <w:left w:val="nil"/>
              <w:bottom w:val="nil"/>
              <w:right w:val="nil"/>
            </w:tcBorders>
            <w:shd w:val="clear" w:color="auto" w:fill="auto"/>
            <w:noWrap/>
            <w:vAlign w:val="bottom"/>
            <w:hideMark/>
          </w:tcPr>
          <w:p w14:paraId="779281E6"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Fixed Effects</w:t>
            </w:r>
          </w:p>
        </w:tc>
        <w:tc>
          <w:tcPr>
            <w:tcW w:w="2920" w:type="dxa"/>
            <w:gridSpan w:val="2"/>
            <w:tcBorders>
              <w:top w:val="single" w:sz="12" w:space="0" w:color="auto"/>
              <w:left w:val="nil"/>
              <w:bottom w:val="nil"/>
              <w:right w:val="nil"/>
            </w:tcBorders>
            <w:shd w:val="clear" w:color="auto" w:fill="auto"/>
            <w:noWrap/>
            <w:vAlign w:val="bottom"/>
            <w:hideMark/>
          </w:tcPr>
          <w:p w14:paraId="4A8E3AFB"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Random Effects</w:t>
            </w:r>
          </w:p>
        </w:tc>
      </w:tr>
      <w:tr w:rsidR="009C69DC" w:rsidRPr="00645EAB" w14:paraId="74C961ED" w14:textId="77777777" w:rsidTr="004D41A8">
        <w:trPr>
          <w:trHeight w:val="312"/>
          <w:jc w:val="center"/>
        </w:trPr>
        <w:tc>
          <w:tcPr>
            <w:tcW w:w="2720" w:type="dxa"/>
            <w:vMerge w:val="restart"/>
            <w:tcBorders>
              <w:top w:val="nil"/>
              <w:left w:val="nil"/>
              <w:bottom w:val="nil"/>
              <w:right w:val="nil"/>
            </w:tcBorders>
            <w:shd w:val="clear" w:color="auto" w:fill="auto"/>
            <w:noWrap/>
            <w:vAlign w:val="bottom"/>
            <w:hideMark/>
          </w:tcPr>
          <w:p w14:paraId="4C4AE8AD" w14:textId="77777777" w:rsidR="009C69DC" w:rsidRPr="00645EAB" w:rsidRDefault="009C69DC" w:rsidP="004D41A8">
            <w:pPr>
              <w:spacing w:after="0" w:line="240" w:lineRule="auto"/>
              <w:rPr>
                <w:rFonts w:eastAsia="Times New Roman" w:cs="Times New Roman"/>
                <w:b/>
                <w:bCs/>
                <w:color w:val="000000"/>
                <w:szCs w:val="24"/>
              </w:rPr>
            </w:pPr>
            <w:r w:rsidRPr="00645EAB">
              <w:rPr>
                <w:rFonts w:eastAsia="Times New Roman" w:cs="Times New Roman"/>
                <w:b/>
                <w:bCs/>
                <w:color w:val="000000"/>
                <w:szCs w:val="24"/>
              </w:rPr>
              <w:t>Variable</w:t>
            </w:r>
          </w:p>
        </w:tc>
        <w:tc>
          <w:tcPr>
            <w:tcW w:w="2150" w:type="dxa"/>
            <w:gridSpan w:val="2"/>
            <w:tcBorders>
              <w:top w:val="nil"/>
              <w:left w:val="nil"/>
              <w:bottom w:val="nil"/>
              <w:right w:val="nil"/>
            </w:tcBorders>
            <w:shd w:val="clear" w:color="auto" w:fill="auto"/>
            <w:noWrap/>
            <w:vAlign w:val="bottom"/>
            <w:hideMark/>
          </w:tcPr>
          <w:p w14:paraId="70CD1787"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Treatment</w:t>
            </w:r>
          </w:p>
        </w:tc>
        <w:tc>
          <w:tcPr>
            <w:tcW w:w="2150" w:type="dxa"/>
            <w:gridSpan w:val="2"/>
            <w:tcBorders>
              <w:top w:val="nil"/>
              <w:left w:val="nil"/>
              <w:bottom w:val="nil"/>
              <w:right w:val="nil"/>
            </w:tcBorders>
            <w:shd w:val="clear" w:color="auto" w:fill="auto"/>
            <w:noWrap/>
            <w:vAlign w:val="bottom"/>
            <w:hideMark/>
          </w:tcPr>
          <w:p w14:paraId="070C785A"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Population</w:t>
            </w:r>
          </w:p>
        </w:tc>
        <w:tc>
          <w:tcPr>
            <w:tcW w:w="1795" w:type="dxa"/>
            <w:tcBorders>
              <w:top w:val="nil"/>
              <w:left w:val="nil"/>
              <w:bottom w:val="nil"/>
              <w:right w:val="nil"/>
            </w:tcBorders>
            <w:shd w:val="clear" w:color="auto" w:fill="auto"/>
            <w:noWrap/>
            <w:vAlign w:val="bottom"/>
            <w:hideMark/>
          </w:tcPr>
          <w:p w14:paraId="0471D42A" w14:textId="77777777" w:rsidR="009C69DC" w:rsidRPr="00645EAB" w:rsidRDefault="009C69DC" w:rsidP="004D41A8">
            <w:pPr>
              <w:spacing w:after="0" w:line="240" w:lineRule="auto"/>
              <w:rPr>
                <w:rFonts w:eastAsia="Times New Roman" w:cs="Times New Roman"/>
                <w:color w:val="000000"/>
                <w:szCs w:val="24"/>
              </w:rPr>
            </w:pPr>
            <w:proofErr w:type="spellStart"/>
            <w:proofErr w:type="gramStart"/>
            <w:r w:rsidRPr="00645EAB">
              <w:rPr>
                <w:rFonts w:eastAsia="Times New Roman" w:cs="Times New Roman"/>
                <w:color w:val="000000"/>
                <w:szCs w:val="24"/>
              </w:rPr>
              <w:t>Population:Genet</w:t>
            </w:r>
            <w:proofErr w:type="spellEnd"/>
            <w:proofErr w:type="gramEnd"/>
          </w:p>
        </w:tc>
        <w:tc>
          <w:tcPr>
            <w:tcW w:w="1125" w:type="dxa"/>
            <w:tcBorders>
              <w:top w:val="nil"/>
              <w:left w:val="nil"/>
              <w:bottom w:val="nil"/>
              <w:right w:val="nil"/>
            </w:tcBorders>
            <w:shd w:val="clear" w:color="auto" w:fill="auto"/>
            <w:noWrap/>
            <w:vAlign w:val="bottom"/>
            <w:hideMark/>
          </w:tcPr>
          <w:p w14:paraId="1DE4FCF7" w14:textId="77777777" w:rsidR="009C69DC" w:rsidRPr="00645EAB" w:rsidRDefault="009C69DC" w:rsidP="004D41A8">
            <w:pPr>
              <w:spacing w:after="0" w:line="240" w:lineRule="auto"/>
              <w:rPr>
                <w:rFonts w:eastAsia="Times New Roman" w:cs="Times New Roman"/>
                <w:color w:val="000000"/>
                <w:szCs w:val="24"/>
              </w:rPr>
            </w:pPr>
            <w:r w:rsidRPr="00645EAB">
              <w:rPr>
                <w:rFonts w:eastAsia="Times New Roman" w:cs="Times New Roman"/>
                <w:color w:val="000000"/>
                <w:szCs w:val="24"/>
              </w:rPr>
              <w:t>Population</w:t>
            </w:r>
          </w:p>
        </w:tc>
      </w:tr>
      <w:tr w:rsidR="009C69DC" w:rsidRPr="00645EAB" w14:paraId="46EE0CC6" w14:textId="77777777" w:rsidTr="004D41A8">
        <w:trPr>
          <w:trHeight w:val="312"/>
          <w:jc w:val="center"/>
        </w:trPr>
        <w:tc>
          <w:tcPr>
            <w:tcW w:w="2720" w:type="dxa"/>
            <w:vMerge/>
            <w:tcBorders>
              <w:top w:val="nil"/>
              <w:left w:val="nil"/>
              <w:bottom w:val="nil"/>
              <w:right w:val="nil"/>
            </w:tcBorders>
            <w:vAlign w:val="center"/>
            <w:hideMark/>
          </w:tcPr>
          <w:p w14:paraId="6CBEA4E6" w14:textId="77777777" w:rsidR="009C69DC" w:rsidRPr="00645EAB" w:rsidRDefault="009C69DC" w:rsidP="004D41A8">
            <w:pPr>
              <w:spacing w:after="0" w:line="240" w:lineRule="auto"/>
              <w:rPr>
                <w:rFonts w:eastAsia="Times New Roman" w:cs="Times New Roman"/>
                <w:b/>
                <w:bCs/>
                <w:color w:val="000000"/>
                <w:szCs w:val="24"/>
              </w:rPr>
            </w:pPr>
          </w:p>
        </w:tc>
        <w:tc>
          <w:tcPr>
            <w:tcW w:w="916" w:type="dxa"/>
            <w:tcBorders>
              <w:top w:val="nil"/>
              <w:left w:val="nil"/>
              <w:bottom w:val="nil"/>
              <w:right w:val="nil"/>
            </w:tcBorders>
            <w:shd w:val="clear" w:color="auto" w:fill="auto"/>
            <w:noWrap/>
            <w:vAlign w:val="bottom"/>
            <w:hideMark/>
          </w:tcPr>
          <w:p w14:paraId="68C909A8"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F</w:t>
            </w:r>
          </w:p>
        </w:tc>
        <w:tc>
          <w:tcPr>
            <w:tcW w:w="1234" w:type="dxa"/>
            <w:tcBorders>
              <w:top w:val="nil"/>
              <w:left w:val="nil"/>
              <w:bottom w:val="nil"/>
              <w:right w:val="nil"/>
            </w:tcBorders>
            <w:shd w:val="clear" w:color="auto" w:fill="auto"/>
            <w:noWrap/>
            <w:vAlign w:val="bottom"/>
            <w:hideMark/>
          </w:tcPr>
          <w:p w14:paraId="038466D9"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916" w:type="dxa"/>
            <w:tcBorders>
              <w:top w:val="nil"/>
              <w:left w:val="nil"/>
              <w:bottom w:val="nil"/>
              <w:right w:val="nil"/>
            </w:tcBorders>
            <w:shd w:val="clear" w:color="auto" w:fill="auto"/>
            <w:noWrap/>
            <w:vAlign w:val="bottom"/>
            <w:hideMark/>
          </w:tcPr>
          <w:p w14:paraId="096A4D21"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F</w:t>
            </w:r>
          </w:p>
        </w:tc>
        <w:tc>
          <w:tcPr>
            <w:tcW w:w="1234" w:type="dxa"/>
            <w:tcBorders>
              <w:top w:val="nil"/>
              <w:left w:val="nil"/>
              <w:bottom w:val="nil"/>
              <w:right w:val="nil"/>
            </w:tcBorders>
            <w:shd w:val="clear" w:color="auto" w:fill="auto"/>
            <w:noWrap/>
            <w:vAlign w:val="bottom"/>
            <w:hideMark/>
          </w:tcPr>
          <w:p w14:paraId="4E1DAA9A"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1795" w:type="dxa"/>
            <w:tcBorders>
              <w:top w:val="nil"/>
              <w:left w:val="nil"/>
              <w:bottom w:val="nil"/>
              <w:right w:val="nil"/>
            </w:tcBorders>
            <w:shd w:val="clear" w:color="auto" w:fill="auto"/>
            <w:noWrap/>
            <w:vAlign w:val="bottom"/>
            <w:hideMark/>
          </w:tcPr>
          <w:p w14:paraId="6326B7F3"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1125" w:type="dxa"/>
            <w:tcBorders>
              <w:top w:val="nil"/>
              <w:left w:val="nil"/>
              <w:bottom w:val="nil"/>
              <w:right w:val="nil"/>
            </w:tcBorders>
            <w:shd w:val="clear" w:color="auto" w:fill="auto"/>
            <w:noWrap/>
            <w:vAlign w:val="bottom"/>
            <w:hideMark/>
          </w:tcPr>
          <w:p w14:paraId="5F6BD598"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r>
      <w:tr w:rsidR="009C69DC" w:rsidRPr="00645EAB" w14:paraId="7F9214F2" w14:textId="77777777" w:rsidTr="004D41A8">
        <w:trPr>
          <w:trHeight w:val="312"/>
          <w:jc w:val="center"/>
        </w:trPr>
        <w:tc>
          <w:tcPr>
            <w:tcW w:w="2720" w:type="dxa"/>
            <w:tcBorders>
              <w:top w:val="single" w:sz="4" w:space="0" w:color="auto"/>
              <w:left w:val="nil"/>
              <w:bottom w:val="nil"/>
              <w:right w:val="nil"/>
            </w:tcBorders>
            <w:shd w:val="clear" w:color="auto" w:fill="auto"/>
            <w:noWrap/>
            <w:vAlign w:val="bottom"/>
            <w:hideMark/>
          </w:tcPr>
          <w:p w14:paraId="356CD8A1" w14:textId="77777777" w:rsidR="009C69DC" w:rsidRPr="00645EAB" w:rsidRDefault="009C69DC" w:rsidP="004D41A8">
            <w:pPr>
              <w:spacing w:after="0" w:line="240" w:lineRule="auto"/>
              <w:rPr>
                <w:rFonts w:eastAsia="Times New Roman" w:cs="Times New Roman"/>
                <w:color w:val="000000"/>
                <w:szCs w:val="24"/>
              </w:rPr>
            </w:pPr>
            <w:r w:rsidRPr="00645EAB">
              <w:rPr>
                <w:rFonts w:eastAsia="Times New Roman" w:cs="Times New Roman"/>
                <w:color w:val="000000"/>
                <w:szCs w:val="24"/>
              </w:rPr>
              <w:t>Stigma and Style Length</w:t>
            </w:r>
          </w:p>
        </w:tc>
        <w:tc>
          <w:tcPr>
            <w:tcW w:w="916" w:type="dxa"/>
            <w:tcBorders>
              <w:top w:val="single" w:sz="4" w:space="0" w:color="auto"/>
              <w:left w:val="nil"/>
              <w:bottom w:val="nil"/>
              <w:right w:val="nil"/>
            </w:tcBorders>
            <w:shd w:val="clear" w:color="auto" w:fill="auto"/>
            <w:noWrap/>
            <w:vAlign w:val="bottom"/>
            <w:hideMark/>
          </w:tcPr>
          <w:p w14:paraId="2BBF6404"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34.408</w:t>
            </w:r>
          </w:p>
        </w:tc>
        <w:tc>
          <w:tcPr>
            <w:tcW w:w="1234" w:type="dxa"/>
            <w:tcBorders>
              <w:top w:val="single" w:sz="4" w:space="0" w:color="auto"/>
              <w:left w:val="nil"/>
              <w:bottom w:val="nil"/>
              <w:right w:val="nil"/>
            </w:tcBorders>
            <w:shd w:val="clear" w:color="auto" w:fill="auto"/>
            <w:noWrap/>
            <w:vAlign w:val="bottom"/>
            <w:hideMark/>
          </w:tcPr>
          <w:p w14:paraId="686CCAE3"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6.04E-08</w:t>
            </w:r>
          </w:p>
        </w:tc>
        <w:tc>
          <w:tcPr>
            <w:tcW w:w="916" w:type="dxa"/>
            <w:tcBorders>
              <w:top w:val="single" w:sz="4" w:space="0" w:color="auto"/>
              <w:left w:val="nil"/>
              <w:bottom w:val="nil"/>
              <w:right w:val="nil"/>
            </w:tcBorders>
            <w:shd w:val="clear" w:color="auto" w:fill="auto"/>
            <w:noWrap/>
            <w:vAlign w:val="bottom"/>
            <w:hideMark/>
          </w:tcPr>
          <w:p w14:paraId="30B053B6"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0.017</w:t>
            </w:r>
          </w:p>
        </w:tc>
        <w:tc>
          <w:tcPr>
            <w:tcW w:w="1234" w:type="dxa"/>
            <w:tcBorders>
              <w:top w:val="single" w:sz="4" w:space="0" w:color="auto"/>
              <w:left w:val="nil"/>
              <w:bottom w:val="nil"/>
              <w:right w:val="nil"/>
            </w:tcBorders>
            <w:shd w:val="clear" w:color="auto" w:fill="auto"/>
            <w:noWrap/>
            <w:vAlign w:val="bottom"/>
            <w:hideMark/>
          </w:tcPr>
          <w:p w14:paraId="77884082"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0.899</w:t>
            </w:r>
          </w:p>
        </w:tc>
        <w:tc>
          <w:tcPr>
            <w:tcW w:w="1795" w:type="dxa"/>
            <w:tcBorders>
              <w:top w:val="single" w:sz="4" w:space="0" w:color="auto"/>
              <w:left w:val="nil"/>
              <w:bottom w:val="nil"/>
              <w:right w:val="nil"/>
            </w:tcBorders>
            <w:shd w:val="clear" w:color="auto" w:fill="auto"/>
            <w:noWrap/>
            <w:vAlign w:val="bottom"/>
            <w:hideMark/>
          </w:tcPr>
          <w:p w14:paraId="411FC1CC"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1.30E-07</w:t>
            </w:r>
          </w:p>
        </w:tc>
        <w:tc>
          <w:tcPr>
            <w:tcW w:w="1125" w:type="dxa"/>
            <w:tcBorders>
              <w:top w:val="single" w:sz="4" w:space="0" w:color="auto"/>
              <w:left w:val="nil"/>
              <w:bottom w:val="nil"/>
              <w:right w:val="nil"/>
            </w:tcBorders>
            <w:shd w:val="clear" w:color="auto" w:fill="auto"/>
            <w:noWrap/>
            <w:vAlign w:val="bottom"/>
            <w:hideMark/>
          </w:tcPr>
          <w:p w14:paraId="7A5A91A3"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32213C7A"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223A7623" w14:textId="77777777" w:rsidR="009C69DC" w:rsidRPr="00645EAB" w:rsidRDefault="009C69DC" w:rsidP="004D41A8">
            <w:pPr>
              <w:spacing w:after="0" w:line="240" w:lineRule="auto"/>
              <w:rPr>
                <w:rFonts w:eastAsia="Times New Roman" w:cs="Times New Roman"/>
                <w:color w:val="000000"/>
                <w:szCs w:val="24"/>
              </w:rPr>
            </w:pPr>
            <w:r w:rsidRPr="00645EAB">
              <w:rPr>
                <w:rFonts w:eastAsia="Times New Roman" w:cs="Times New Roman"/>
                <w:color w:val="000000"/>
                <w:szCs w:val="24"/>
              </w:rPr>
              <w:t>Stamen Length</w:t>
            </w:r>
          </w:p>
        </w:tc>
        <w:tc>
          <w:tcPr>
            <w:tcW w:w="916" w:type="dxa"/>
            <w:tcBorders>
              <w:top w:val="nil"/>
              <w:left w:val="nil"/>
              <w:bottom w:val="nil"/>
              <w:right w:val="nil"/>
            </w:tcBorders>
            <w:shd w:val="clear" w:color="auto" w:fill="auto"/>
            <w:noWrap/>
            <w:vAlign w:val="bottom"/>
            <w:hideMark/>
          </w:tcPr>
          <w:p w14:paraId="37D2D7AF"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70.210</w:t>
            </w:r>
          </w:p>
        </w:tc>
        <w:tc>
          <w:tcPr>
            <w:tcW w:w="1234" w:type="dxa"/>
            <w:tcBorders>
              <w:top w:val="nil"/>
              <w:left w:val="nil"/>
              <w:bottom w:val="nil"/>
              <w:right w:val="nil"/>
            </w:tcBorders>
            <w:shd w:val="clear" w:color="auto" w:fill="auto"/>
            <w:noWrap/>
            <w:vAlign w:val="bottom"/>
            <w:hideMark/>
          </w:tcPr>
          <w:p w14:paraId="2EA92C8B"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2.27E-13</w:t>
            </w:r>
          </w:p>
        </w:tc>
        <w:tc>
          <w:tcPr>
            <w:tcW w:w="916" w:type="dxa"/>
            <w:tcBorders>
              <w:top w:val="nil"/>
              <w:left w:val="nil"/>
              <w:bottom w:val="nil"/>
              <w:right w:val="nil"/>
            </w:tcBorders>
            <w:shd w:val="clear" w:color="auto" w:fill="auto"/>
            <w:noWrap/>
            <w:vAlign w:val="bottom"/>
            <w:hideMark/>
          </w:tcPr>
          <w:p w14:paraId="2B1E8D6A"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53.226</w:t>
            </w:r>
          </w:p>
        </w:tc>
        <w:tc>
          <w:tcPr>
            <w:tcW w:w="1234" w:type="dxa"/>
            <w:tcBorders>
              <w:top w:val="nil"/>
              <w:left w:val="nil"/>
              <w:bottom w:val="nil"/>
              <w:right w:val="nil"/>
            </w:tcBorders>
            <w:shd w:val="clear" w:color="auto" w:fill="auto"/>
            <w:noWrap/>
            <w:vAlign w:val="bottom"/>
            <w:hideMark/>
          </w:tcPr>
          <w:p w14:paraId="4E23E8D5"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7.09E-07</w:t>
            </w:r>
          </w:p>
        </w:tc>
        <w:tc>
          <w:tcPr>
            <w:tcW w:w="1795" w:type="dxa"/>
            <w:tcBorders>
              <w:top w:val="nil"/>
              <w:left w:val="nil"/>
              <w:bottom w:val="nil"/>
              <w:right w:val="nil"/>
            </w:tcBorders>
            <w:shd w:val="clear" w:color="auto" w:fill="auto"/>
            <w:noWrap/>
            <w:vAlign w:val="bottom"/>
            <w:hideMark/>
          </w:tcPr>
          <w:p w14:paraId="52A81E9A"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1.95E-01</w:t>
            </w:r>
          </w:p>
        </w:tc>
        <w:tc>
          <w:tcPr>
            <w:tcW w:w="1125" w:type="dxa"/>
            <w:tcBorders>
              <w:top w:val="nil"/>
              <w:left w:val="nil"/>
              <w:bottom w:val="nil"/>
              <w:right w:val="nil"/>
            </w:tcBorders>
            <w:shd w:val="clear" w:color="auto" w:fill="auto"/>
            <w:noWrap/>
            <w:vAlign w:val="bottom"/>
            <w:hideMark/>
          </w:tcPr>
          <w:p w14:paraId="16AAD104"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2FE5883B"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4019ECBC" w14:textId="77777777" w:rsidR="009C69DC" w:rsidRPr="00645EAB" w:rsidRDefault="009C69DC" w:rsidP="004D41A8">
            <w:pPr>
              <w:spacing w:after="0" w:line="240" w:lineRule="auto"/>
              <w:rPr>
                <w:rFonts w:eastAsia="Times New Roman" w:cs="Times New Roman"/>
                <w:color w:val="000000"/>
                <w:szCs w:val="24"/>
              </w:rPr>
            </w:pPr>
            <w:r w:rsidRPr="00645EAB">
              <w:rPr>
                <w:rFonts w:eastAsia="Times New Roman" w:cs="Times New Roman"/>
                <w:color w:val="000000"/>
                <w:szCs w:val="24"/>
              </w:rPr>
              <w:t>Ovule Number</w:t>
            </w:r>
          </w:p>
        </w:tc>
        <w:tc>
          <w:tcPr>
            <w:tcW w:w="916" w:type="dxa"/>
            <w:tcBorders>
              <w:top w:val="nil"/>
              <w:left w:val="nil"/>
              <w:bottom w:val="nil"/>
              <w:right w:val="nil"/>
            </w:tcBorders>
            <w:shd w:val="clear" w:color="auto" w:fill="auto"/>
            <w:noWrap/>
            <w:vAlign w:val="bottom"/>
            <w:hideMark/>
          </w:tcPr>
          <w:p w14:paraId="3D9BCF06"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0.553</w:t>
            </w:r>
          </w:p>
        </w:tc>
        <w:tc>
          <w:tcPr>
            <w:tcW w:w="1234" w:type="dxa"/>
            <w:tcBorders>
              <w:top w:val="nil"/>
              <w:left w:val="nil"/>
              <w:bottom w:val="nil"/>
              <w:right w:val="nil"/>
            </w:tcBorders>
            <w:shd w:val="clear" w:color="auto" w:fill="auto"/>
            <w:noWrap/>
            <w:vAlign w:val="bottom"/>
            <w:hideMark/>
          </w:tcPr>
          <w:p w14:paraId="1D61F425"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0.459</w:t>
            </w:r>
          </w:p>
        </w:tc>
        <w:tc>
          <w:tcPr>
            <w:tcW w:w="916" w:type="dxa"/>
            <w:tcBorders>
              <w:top w:val="nil"/>
              <w:left w:val="nil"/>
              <w:bottom w:val="nil"/>
              <w:right w:val="nil"/>
            </w:tcBorders>
            <w:shd w:val="clear" w:color="auto" w:fill="auto"/>
            <w:noWrap/>
            <w:vAlign w:val="bottom"/>
            <w:hideMark/>
          </w:tcPr>
          <w:p w14:paraId="51DFF68C"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6.531</w:t>
            </w:r>
          </w:p>
        </w:tc>
        <w:tc>
          <w:tcPr>
            <w:tcW w:w="1234" w:type="dxa"/>
            <w:tcBorders>
              <w:top w:val="nil"/>
              <w:left w:val="nil"/>
              <w:bottom w:val="nil"/>
              <w:right w:val="nil"/>
            </w:tcBorders>
            <w:shd w:val="clear" w:color="auto" w:fill="auto"/>
            <w:noWrap/>
            <w:vAlign w:val="bottom"/>
            <w:hideMark/>
          </w:tcPr>
          <w:p w14:paraId="1802412A"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0.017</w:t>
            </w:r>
          </w:p>
        </w:tc>
        <w:tc>
          <w:tcPr>
            <w:tcW w:w="1795" w:type="dxa"/>
            <w:tcBorders>
              <w:top w:val="nil"/>
              <w:left w:val="nil"/>
              <w:bottom w:val="nil"/>
              <w:right w:val="nil"/>
            </w:tcBorders>
            <w:shd w:val="clear" w:color="auto" w:fill="auto"/>
            <w:noWrap/>
            <w:vAlign w:val="bottom"/>
            <w:hideMark/>
          </w:tcPr>
          <w:p w14:paraId="298A95BE"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2.69E-01</w:t>
            </w:r>
          </w:p>
        </w:tc>
        <w:tc>
          <w:tcPr>
            <w:tcW w:w="1125" w:type="dxa"/>
            <w:tcBorders>
              <w:top w:val="nil"/>
              <w:left w:val="nil"/>
              <w:bottom w:val="nil"/>
              <w:right w:val="nil"/>
            </w:tcBorders>
            <w:shd w:val="clear" w:color="auto" w:fill="auto"/>
            <w:noWrap/>
            <w:vAlign w:val="bottom"/>
            <w:hideMark/>
          </w:tcPr>
          <w:p w14:paraId="449F5751"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13E4CE75" w14:textId="77777777" w:rsidTr="004D41A8">
        <w:trPr>
          <w:trHeight w:val="312"/>
          <w:jc w:val="center"/>
        </w:trPr>
        <w:tc>
          <w:tcPr>
            <w:tcW w:w="2720" w:type="dxa"/>
            <w:tcBorders>
              <w:top w:val="nil"/>
              <w:left w:val="nil"/>
              <w:bottom w:val="nil"/>
              <w:right w:val="nil"/>
            </w:tcBorders>
            <w:shd w:val="clear" w:color="auto" w:fill="auto"/>
            <w:noWrap/>
            <w:vAlign w:val="bottom"/>
            <w:hideMark/>
          </w:tcPr>
          <w:p w14:paraId="13A8160E" w14:textId="77777777" w:rsidR="009C69DC" w:rsidRPr="00645EAB" w:rsidRDefault="009C69DC" w:rsidP="004D41A8">
            <w:pPr>
              <w:spacing w:after="0" w:line="240" w:lineRule="auto"/>
              <w:rPr>
                <w:rFonts w:eastAsia="Times New Roman" w:cs="Times New Roman"/>
                <w:color w:val="000000"/>
                <w:szCs w:val="24"/>
              </w:rPr>
            </w:pPr>
            <w:r w:rsidRPr="00645EAB">
              <w:rPr>
                <w:rFonts w:eastAsia="Times New Roman" w:cs="Times New Roman"/>
                <w:color w:val="000000"/>
                <w:szCs w:val="24"/>
              </w:rPr>
              <w:t>Mean Pollen Diameter</w:t>
            </w:r>
          </w:p>
        </w:tc>
        <w:tc>
          <w:tcPr>
            <w:tcW w:w="916" w:type="dxa"/>
            <w:tcBorders>
              <w:top w:val="nil"/>
              <w:left w:val="nil"/>
              <w:bottom w:val="nil"/>
              <w:right w:val="nil"/>
            </w:tcBorders>
            <w:shd w:val="clear" w:color="auto" w:fill="auto"/>
            <w:noWrap/>
            <w:vAlign w:val="bottom"/>
            <w:hideMark/>
          </w:tcPr>
          <w:p w14:paraId="3262C9AA"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25.544</w:t>
            </w:r>
          </w:p>
        </w:tc>
        <w:tc>
          <w:tcPr>
            <w:tcW w:w="1234" w:type="dxa"/>
            <w:tcBorders>
              <w:top w:val="nil"/>
              <w:left w:val="nil"/>
              <w:bottom w:val="nil"/>
              <w:right w:val="nil"/>
            </w:tcBorders>
            <w:shd w:val="clear" w:color="auto" w:fill="auto"/>
            <w:noWrap/>
            <w:vAlign w:val="bottom"/>
            <w:hideMark/>
          </w:tcPr>
          <w:p w14:paraId="12DF498A"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1.46E-05</w:t>
            </w:r>
          </w:p>
        </w:tc>
        <w:tc>
          <w:tcPr>
            <w:tcW w:w="916" w:type="dxa"/>
            <w:tcBorders>
              <w:top w:val="nil"/>
              <w:left w:val="nil"/>
              <w:bottom w:val="nil"/>
              <w:right w:val="nil"/>
            </w:tcBorders>
            <w:shd w:val="clear" w:color="auto" w:fill="auto"/>
            <w:noWrap/>
            <w:vAlign w:val="bottom"/>
            <w:hideMark/>
          </w:tcPr>
          <w:p w14:paraId="1B14F140"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c>
          <w:tcPr>
            <w:tcW w:w="1234" w:type="dxa"/>
            <w:tcBorders>
              <w:top w:val="nil"/>
              <w:left w:val="nil"/>
              <w:bottom w:val="nil"/>
              <w:right w:val="nil"/>
            </w:tcBorders>
            <w:shd w:val="clear" w:color="auto" w:fill="auto"/>
            <w:noWrap/>
            <w:vAlign w:val="bottom"/>
            <w:hideMark/>
          </w:tcPr>
          <w:p w14:paraId="0D77EDFC"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c>
          <w:tcPr>
            <w:tcW w:w="1795" w:type="dxa"/>
            <w:tcBorders>
              <w:top w:val="nil"/>
              <w:left w:val="nil"/>
              <w:bottom w:val="nil"/>
              <w:right w:val="nil"/>
            </w:tcBorders>
            <w:shd w:val="clear" w:color="auto" w:fill="auto"/>
            <w:noWrap/>
            <w:vAlign w:val="bottom"/>
            <w:hideMark/>
          </w:tcPr>
          <w:p w14:paraId="4CF185D5"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w:t>
            </w:r>
          </w:p>
        </w:tc>
        <w:tc>
          <w:tcPr>
            <w:tcW w:w="1125" w:type="dxa"/>
            <w:tcBorders>
              <w:top w:val="nil"/>
              <w:left w:val="nil"/>
              <w:bottom w:val="nil"/>
              <w:right w:val="nil"/>
            </w:tcBorders>
            <w:shd w:val="clear" w:color="auto" w:fill="auto"/>
            <w:noWrap/>
            <w:vAlign w:val="bottom"/>
            <w:hideMark/>
          </w:tcPr>
          <w:p w14:paraId="68A81970"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0.678</w:t>
            </w:r>
          </w:p>
        </w:tc>
      </w:tr>
      <w:tr w:rsidR="009C69DC" w:rsidRPr="00645EAB" w14:paraId="350216BE" w14:textId="77777777" w:rsidTr="004D41A8">
        <w:trPr>
          <w:trHeight w:val="324"/>
          <w:jc w:val="center"/>
        </w:trPr>
        <w:tc>
          <w:tcPr>
            <w:tcW w:w="2720" w:type="dxa"/>
            <w:tcBorders>
              <w:top w:val="nil"/>
              <w:left w:val="nil"/>
              <w:bottom w:val="single" w:sz="12" w:space="0" w:color="auto"/>
              <w:right w:val="nil"/>
            </w:tcBorders>
            <w:shd w:val="clear" w:color="auto" w:fill="auto"/>
            <w:noWrap/>
            <w:vAlign w:val="bottom"/>
            <w:hideMark/>
          </w:tcPr>
          <w:p w14:paraId="4BD12024" w14:textId="6FE18BB4" w:rsidR="009C69DC" w:rsidRPr="00645EAB" w:rsidRDefault="00F33288" w:rsidP="004D41A8">
            <w:pPr>
              <w:spacing w:after="0" w:line="240" w:lineRule="auto"/>
              <w:rPr>
                <w:rFonts w:eastAsia="Times New Roman" w:cs="Times New Roman"/>
                <w:color w:val="000000"/>
                <w:szCs w:val="24"/>
              </w:rPr>
            </w:pPr>
            <w:ins w:id="24" w:author="Emma Chandler" w:date="2022-06-02T10:26:00Z">
              <w:r>
                <w:rPr>
                  <w:rFonts w:eastAsia="Times New Roman" w:cs="Times New Roman"/>
                  <w:color w:val="000000"/>
                  <w:szCs w:val="24"/>
                </w:rPr>
                <w:t xml:space="preserve">Viable </w:t>
              </w:r>
            </w:ins>
            <w:r w:rsidR="009C69DC" w:rsidRPr="00645EAB">
              <w:rPr>
                <w:rFonts w:eastAsia="Times New Roman" w:cs="Times New Roman"/>
                <w:color w:val="000000"/>
                <w:szCs w:val="24"/>
              </w:rPr>
              <w:t xml:space="preserve">Seed </w:t>
            </w:r>
            <w:commentRangeStart w:id="25"/>
            <w:commentRangeStart w:id="26"/>
            <w:r w:rsidR="009C69DC" w:rsidRPr="00645EAB">
              <w:rPr>
                <w:rFonts w:eastAsia="Times New Roman" w:cs="Times New Roman"/>
                <w:color w:val="000000"/>
                <w:szCs w:val="24"/>
              </w:rPr>
              <w:t>Number</w:t>
            </w:r>
            <w:commentRangeEnd w:id="25"/>
            <w:r w:rsidR="00436E25">
              <w:rPr>
                <w:rStyle w:val="CommentReference"/>
              </w:rPr>
              <w:commentReference w:id="25"/>
            </w:r>
            <w:commentRangeEnd w:id="26"/>
            <w:r w:rsidR="00436E25">
              <w:rPr>
                <w:rStyle w:val="CommentReference"/>
              </w:rPr>
              <w:commentReference w:id="26"/>
            </w:r>
          </w:p>
        </w:tc>
        <w:tc>
          <w:tcPr>
            <w:tcW w:w="916" w:type="dxa"/>
            <w:tcBorders>
              <w:top w:val="nil"/>
              <w:left w:val="nil"/>
              <w:bottom w:val="single" w:sz="12" w:space="0" w:color="auto"/>
              <w:right w:val="nil"/>
            </w:tcBorders>
            <w:shd w:val="clear" w:color="auto" w:fill="auto"/>
            <w:noWrap/>
            <w:vAlign w:val="bottom"/>
            <w:hideMark/>
          </w:tcPr>
          <w:p w14:paraId="30CAE36A"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12.742</w:t>
            </w:r>
          </w:p>
        </w:tc>
        <w:tc>
          <w:tcPr>
            <w:tcW w:w="1234" w:type="dxa"/>
            <w:tcBorders>
              <w:top w:val="nil"/>
              <w:left w:val="nil"/>
              <w:bottom w:val="single" w:sz="12" w:space="0" w:color="auto"/>
              <w:right w:val="nil"/>
            </w:tcBorders>
            <w:shd w:val="clear" w:color="auto" w:fill="auto"/>
            <w:noWrap/>
            <w:vAlign w:val="bottom"/>
            <w:hideMark/>
          </w:tcPr>
          <w:p w14:paraId="72832748"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0.001</w:t>
            </w:r>
          </w:p>
        </w:tc>
        <w:tc>
          <w:tcPr>
            <w:tcW w:w="916" w:type="dxa"/>
            <w:tcBorders>
              <w:top w:val="nil"/>
              <w:left w:val="nil"/>
              <w:bottom w:val="single" w:sz="12" w:space="0" w:color="auto"/>
              <w:right w:val="nil"/>
            </w:tcBorders>
            <w:shd w:val="clear" w:color="auto" w:fill="auto"/>
            <w:noWrap/>
            <w:vAlign w:val="bottom"/>
            <w:hideMark/>
          </w:tcPr>
          <w:p w14:paraId="2C86E3D4"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0.163</w:t>
            </w:r>
          </w:p>
        </w:tc>
        <w:tc>
          <w:tcPr>
            <w:tcW w:w="1234" w:type="dxa"/>
            <w:tcBorders>
              <w:top w:val="nil"/>
              <w:left w:val="nil"/>
              <w:bottom w:val="single" w:sz="12" w:space="0" w:color="auto"/>
              <w:right w:val="nil"/>
            </w:tcBorders>
            <w:shd w:val="clear" w:color="auto" w:fill="auto"/>
            <w:noWrap/>
            <w:vAlign w:val="bottom"/>
            <w:hideMark/>
          </w:tcPr>
          <w:p w14:paraId="4DDEFA6E"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0.693</w:t>
            </w:r>
          </w:p>
        </w:tc>
        <w:tc>
          <w:tcPr>
            <w:tcW w:w="1795" w:type="dxa"/>
            <w:tcBorders>
              <w:top w:val="nil"/>
              <w:left w:val="nil"/>
              <w:bottom w:val="single" w:sz="12" w:space="0" w:color="auto"/>
              <w:right w:val="nil"/>
            </w:tcBorders>
            <w:shd w:val="clear" w:color="auto" w:fill="auto"/>
            <w:noWrap/>
            <w:vAlign w:val="bottom"/>
            <w:hideMark/>
          </w:tcPr>
          <w:p w14:paraId="7E3A338F" w14:textId="77777777" w:rsidR="009C69DC" w:rsidRPr="00645EAB" w:rsidRDefault="009C69DC" w:rsidP="004D41A8">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5.59E-05</w:t>
            </w:r>
          </w:p>
        </w:tc>
        <w:tc>
          <w:tcPr>
            <w:tcW w:w="1125" w:type="dxa"/>
            <w:tcBorders>
              <w:top w:val="nil"/>
              <w:left w:val="nil"/>
              <w:bottom w:val="single" w:sz="12" w:space="0" w:color="auto"/>
              <w:right w:val="nil"/>
            </w:tcBorders>
            <w:shd w:val="clear" w:color="auto" w:fill="auto"/>
            <w:noWrap/>
            <w:vAlign w:val="bottom"/>
            <w:hideMark/>
          </w:tcPr>
          <w:p w14:paraId="19D900D8" w14:textId="77777777" w:rsidR="009C69DC" w:rsidRPr="00645EAB" w:rsidRDefault="009C69DC" w:rsidP="004D41A8">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bl>
    <w:p w14:paraId="2C2F3A50" w14:textId="77777777" w:rsidR="009C69DC" w:rsidRDefault="009C69DC" w:rsidP="009C69DC">
      <w:pPr>
        <w:jc w:val="center"/>
        <w:rPr>
          <w:rFonts w:cs="Times New Roman"/>
        </w:rPr>
      </w:pPr>
    </w:p>
    <w:p w14:paraId="2ADCC6E3" w14:textId="77777777" w:rsidR="009C69DC" w:rsidRDefault="009C69DC" w:rsidP="009C69DC">
      <w:pPr>
        <w:rPr>
          <w:rFonts w:cs="Times New Roman"/>
        </w:rPr>
      </w:pPr>
    </w:p>
    <w:p w14:paraId="72C6B24D" w14:textId="77777777" w:rsidR="009C69DC" w:rsidRDefault="009C69DC" w:rsidP="009C69DC">
      <w:pPr>
        <w:rPr>
          <w:rFonts w:cs="Times New Roman"/>
        </w:rPr>
      </w:pPr>
    </w:p>
    <w:p w14:paraId="4BB32AE2" w14:textId="77777777" w:rsidR="009C69DC" w:rsidRPr="0029720F" w:rsidRDefault="009C69DC" w:rsidP="009C69DC">
      <w:pPr>
        <w:rPr>
          <w:rFonts w:cs="Times New Roman"/>
        </w:rPr>
        <w:sectPr w:rsidR="009C69DC" w:rsidRPr="0029720F" w:rsidSect="004D41A8">
          <w:pgSz w:w="15840" w:h="12240" w:orient="landscape"/>
          <w:pgMar w:top="1440" w:right="1440" w:bottom="1440" w:left="1440" w:header="720" w:footer="720" w:gutter="0"/>
          <w:cols w:space="720"/>
          <w:docGrid w:linePitch="360"/>
        </w:sectPr>
      </w:pPr>
    </w:p>
    <w:p w14:paraId="33810422" w14:textId="77777777" w:rsidR="009C69DC" w:rsidRDefault="009C69DC" w:rsidP="009C69DC">
      <w:pPr>
        <w:rPr>
          <w:rFonts w:cs="Times New Roman"/>
        </w:rPr>
      </w:pPr>
      <w:r>
        <w:rPr>
          <w:rFonts w:cs="Times New Roman"/>
        </w:rPr>
        <w:lastRenderedPageBreak/>
        <w:t xml:space="preserve">Table 3. Results from the two-way ANOVA for pollen germination at </w:t>
      </w:r>
      <w:r w:rsidRPr="0029720F">
        <w:rPr>
          <w:rFonts w:eastAsia="Times New Roman" w:cs="Times New Roman"/>
          <w:color w:val="000000"/>
          <w:szCs w:val="24"/>
        </w:rPr>
        <w:t>40°C</w:t>
      </w:r>
      <w:r>
        <w:rPr>
          <w:rFonts w:eastAsia="Times New Roman" w:cs="Times New Roman"/>
          <w:color w:val="000000"/>
          <w:szCs w:val="24"/>
        </w:rPr>
        <w:t xml:space="preserve"> and the chi-squared tests for flower type and fruit set.</w:t>
      </w:r>
    </w:p>
    <w:tbl>
      <w:tblPr>
        <w:tblW w:w="7160" w:type="dxa"/>
        <w:jc w:val="center"/>
        <w:tblLook w:val="04A0" w:firstRow="1" w:lastRow="0" w:firstColumn="1" w:lastColumn="0" w:noHBand="0" w:noVBand="1"/>
      </w:tblPr>
      <w:tblGrid>
        <w:gridCol w:w="2880"/>
        <w:gridCol w:w="1010"/>
        <w:gridCol w:w="1170"/>
        <w:gridCol w:w="1050"/>
        <w:gridCol w:w="1050"/>
      </w:tblGrid>
      <w:tr w:rsidR="009C69DC" w:rsidRPr="0029720F" w14:paraId="65459D81" w14:textId="77777777" w:rsidTr="004D41A8">
        <w:trPr>
          <w:trHeight w:val="324"/>
          <w:jc w:val="center"/>
        </w:trPr>
        <w:tc>
          <w:tcPr>
            <w:tcW w:w="2880" w:type="dxa"/>
            <w:vMerge w:val="restart"/>
            <w:tcBorders>
              <w:top w:val="single" w:sz="12" w:space="0" w:color="auto"/>
              <w:left w:val="nil"/>
              <w:bottom w:val="single" w:sz="4" w:space="0" w:color="000000"/>
              <w:right w:val="nil"/>
            </w:tcBorders>
            <w:shd w:val="clear" w:color="auto" w:fill="auto"/>
            <w:noWrap/>
            <w:vAlign w:val="bottom"/>
            <w:hideMark/>
          </w:tcPr>
          <w:p w14:paraId="778852A2"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Variable</w:t>
            </w:r>
          </w:p>
        </w:tc>
        <w:tc>
          <w:tcPr>
            <w:tcW w:w="2180" w:type="dxa"/>
            <w:gridSpan w:val="2"/>
            <w:tcBorders>
              <w:top w:val="single" w:sz="12" w:space="0" w:color="auto"/>
              <w:left w:val="nil"/>
              <w:bottom w:val="nil"/>
              <w:right w:val="nil"/>
            </w:tcBorders>
            <w:shd w:val="clear" w:color="auto" w:fill="auto"/>
            <w:noWrap/>
            <w:vAlign w:val="bottom"/>
            <w:hideMark/>
          </w:tcPr>
          <w:p w14:paraId="43D6F93A"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Region</w:t>
            </w:r>
          </w:p>
        </w:tc>
        <w:tc>
          <w:tcPr>
            <w:tcW w:w="2100" w:type="dxa"/>
            <w:gridSpan w:val="2"/>
            <w:tcBorders>
              <w:top w:val="single" w:sz="12" w:space="0" w:color="auto"/>
              <w:left w:val="nil"/>
              <w:bottom w:val="nil"/>
              <w:right w:val="nil"/>
            </w:tcBorders>
            <w:shd w:val="clear" w:color="auto" w:fill="auto"/>
            <w:noWrap/>
            <w:vAlign w:val="bottom"/>
            <w:hideMark/>
          </w:tcPr>
          <w:p w14:paraId="292400F6"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Treatment</w:t>
            </w:r>
          </w:p>
        </w:tc>
      </w:tr>
      <w:tr w:rsidR="009C69DC" w:rsidRPr="0029720F" w14:paraId="36388785" w14:textId="77777777" w:rsidTr="004D41A8">
        <w:trPr>
          <w:trHeight w:val="312"/>
          <w:jc w:val="center"/>
        </w:trPr>
        <w:tc>
          <w:tcPr>
            <w:tcW w:w="2880" w:type="dxa"/>
            <w:vMerge/>
            <w:tcBorders>
              <w:top w:val="single" w:sz="12" w:space="0" w:color="auto"/>
              <w:left w:val="nil"/>
              <w:bottom w:val="single" w:sz="4" w:space="0" w:color="000000"/>
              <w:right w:val="nil"/>
            </w:tcBorders>
            <w:vAlign w:val="center"/>
            <w:hideMark/>
          </w:tcPr>
          <w:p w14:paraId="3AB84A49" w14:textId="77777777" w:rsidR="009C69DC" w:rsidRPr="0029720F" w:rsidRDefault="009C69DC" w:rsidP="004D41A8">
            <w:pPr>
              <w:spacing w:after="0" w:line="240" w:lineRule="auto"/>
              <w:rPr>
                <w:rFonts w:eastAsia="Times New Roman" w:cs="Times New Roman"/>
                <w:color w:val="000000"/>
                <w:szCs w:val="24"/>
              </w:rPr>
            </w:pPr>
          </w:p>
        </w:tc>
        <w:tc>
          <w:tcPr>
            <w:tcW w:w="1010" w:type="dxa"/>
            <w:tcBorders>
              <w:top w:val="nil"/>
              <w:left w:val="nil"/>
              <w:bottom w:val="single" w:sz="4" w:space="0" w:color="auto"/>
              <w:right w:val="nil"/>
            </w:tcBorders>
            <w:shd w:val="clear" w:color="auto" w:fill="auto"/>
            <w:noWrap/>
            <w:vAlign w:val="bottom"/>
            <w:hideMark/>
          </w:tcPr>
          <w:p w14:paraId="4B06A5FD"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F</w:t>
            </w:r>
          </w:p>
        </w:tc>
        <w:tc>
          <w:tcPr>
            <w:tcW w:w="1170" w:type="dxa"/>
            <w:tcBorders>
              <w:top w:val="nil"/>
              <w:left w:val="nil"/>
              <w:bottom w:val="single" w:sz="4" w:space="0" w:color="auto"/>
              <w:right w:val="nil"/>
            </w:tcBorders>
            <w:shd w:val="clear" w:color="auto" w:fill="auto"/>
            <w:noWrap/>
            <w:vAlign w:val="bottom"/>
            <w:hideMark/>
          </w:tcPr>
          <w:p w14:paraId="591AC216"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c>
          <w:tcPr>
            <w:tcW w:w="1050" w:type="dxa"/>
            <w:tcBorders>
              <w:top w:val="nil"/>
              <w:left w:val="nil"/>
              <w:bottom w:val="single" w:sz="4" w:space="0" w:color="auto"/>
              <w:right w:val="nil"/>
            </w:tcBorders>
            <w:shd w:val="clear" w:color="auto" w:fill="auto"/>
            <w:noWrap/>
            <w:vAlign w:val="bottom"/>
            <w:hideMark/>
          </w:tcPr>
          <w:p w14:paraId="7294A466"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F</w:t>
            </w:r>
          </w:p>
        </w:tc>
        <w:tc>
          <w:tcPr>
            <w:tcW w:w="1050" w:type="dxa"/>
            <w:tcBorders>
              <w:top w:val="nil"/>
              <w:left w:val="nil"/>
              <w:bottom w:val="single" w:sz="4" w:space="0" w:color="auto"/>
              <w:right w:val="nil"/>
            </w:tcBorders>
            <w:shd w:val="clear" w:color="auto" w:fill="auto"/>
            <w:noWrap/>
            <w:vAlign w:val="bottom"/>
            <w:hideMark/>
          </w:tcPr>
          <w:p w14:paraId="4B73D829"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r>
      <w:tr w:rsidR="009C69DC" w:rsidRPr="0029720F" w14:paraId="09A38335" w14:textId="77777777" w:rsidTr="004D41A8">
        <w:trPr>
          <w:trHeight w:val="312"/>
          <w:jc w:val="center"/>
        </w:trPr>
        <w:tc>
          <w:tcPr>
            <w:tcW w:w="2880" w:type="dxa"/>
            <w:tcBorders>
              <w:top w:val="nil"/>
              <w:left w:val="nil"/>
              <w:bottom w:val="nil"/>
              <w:right w:val="nil"/>
            </w:tcBorders>
            <w:shd w:val="clear" w:color="auto" w:fill="auto"/>
            <w:noWrap/>
            <w:vAlign w:val="bottom"/>
            <w:hideMark/>
          </w:tcPr>
          <w:p w14:paraId="31B3BF00"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Pollen Germination (40°C)</w:t>
            </w:r>
          </w:p>
        </w:tc>
        <w:tc>
          <w:tcPr>
            <w:tcW w:w="1010" w:type="dxa"/>
            <w:tcBorders>
              <w:top w:val="nil"/>
              <w:left w:val="nil"/>
              <w:bottom w:val="nil"/>
              <w:right w:val="nil"/>
            </w:tcBorders>
            <w:shd w:val="clear" w:color="auto" w:fill="auto"/>
            <w:noWrap/>
            <w:vAlign w:val="bottom"/>
            <w:hideMark/>
          </w:tcPr>
          <w:p w14:paraId="57B339FE" w14:textId="77777777" w:rsidR="009C69DC" w:rsidRPr="0029720F" w:rsidRDefault="009C69DC" w:rsidP="004D41A8">
            <w:pPr>
              <w:spacing w:after="0" w:line="240" w:lineRule="auto"/>
              <w:jc w:val="center"/>
              <w:rPr>
                <w:rFonts w:eastAsia="Times New Roman" w:cs="Times New Roman"/>
                <w:b/>
                <w:bCs/>
                <w:color w:val="000000"/>
                <w:szCs w:val="24"/>
              </w:rPr>
            </w:pPr>
            <w:r w:rsidRPr="0029720F">
              <w:rPr>
                <w:rFonts w:eastAsia="Times New Roman" w:cs="Times New Roman"/>
                <w:b/>
                <w:bCs/>
                <w:color w:val="000000"/>
                <w:szCs w:val="24"/>
              </w:rPr>
              <w:t>9.180</w:t>
            </w:r>
          </w:p>
        </w:tc>
        <w:tc>
          <w:tcPr>
            <w:tcW w:w="1170" w:type="dxa"/>
            <w:tcBorders>
              <w:top w:val="nil"/>
              <w:left w:val="nil"/>
              <w:bottom w:val="nil"/>
              <w:right w:val="nil"/>
            </w:tcBorders>
            <w:shd w:val="clear" w:color="auto" w:fill="auto"/>
            <w:noWrap/>
            <w:vAlign w:val="bottom"/>
            <w:hideMark/>
          </w:tcPr>
          <w:p w14:paraId="11C49AB2" w14:textId="77777777" w:rsidR="009C69DC" w:rsidRPr="0029720F" w:rsidRDefault="009C69DC" w:rsidP="004D41A8">
            <w:pPr>
              <w:spacing w:after="0" w:line="240" w:lineRule="auto"/>
              <w:jc w:val="center"/>
              <w:rPr>
                <w:rFonts w:eastAsia="Times New Roman" w:cs="Times New Roman"/>
                <w:b/>
                <w:bCs/>
                <w:color w:val="000000"/>
                <w:szCs w:val="24"/>
              </w:rPr>
            </w:pPr>
            <w:r w:rsidRPr="0029720F">
              <w:rPr>
                <w:rFonts w:eastAsia="Times New Roman" w:cs="Times New Roman"/>
                <w:b/>
                <w:bCs/>
                <w:color w:val="000000"/>
                <w:szCs w:val="24"/>
              </w:rPr>
              <w:t>0.004</w:t>
            </w:r>
          </w:p>
        </w:tc>
        <w:tc>
          <w:tcPr>
            <w:tcW w:w="1050" w:type="dxa"/>
            <w:tcBorders>
              <w:top w:val="nil"/>
              <w:left w:val="nil"/>
              <w:bottom w:val="nil"/>
              <w:right w:val="nil"/>
            </w:tcBorders>
            <w:shd w:val="clear" w:color="auto" w:fill="auto"/>
            <w:noWrap/>
            <w:vAlign w:val="bottom"/>
            <w:hideMark/>
          </w:tcPr>
          <w:p w14:paraId="3E6F54D6"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3.916</w:t>
            </w:r>
          </w:p>
        </w:tc>
        <w:tc>
          <w:tcPr>
            <w:tcW w:w="1050" w:type="dxa"/>
            <w:tcBorders>
              <w:top w:val="nil"/>
              <w:left w:val="nil"/>
              <w:bottom w:val="nil"/>
              <w:right w:val="nil"/>
            </w:tcBorders>
            <w:shd w:val="clear" w:color="auto" w:fill="auto"/>
            <w:noWrap/>
            <w:vAlign w:val="bottom"/>
            <w:hideMark/>
          </w:tcPr>
          <w:p w14:paraId="50167C18"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0.054</w:t>
            </w:r>
          </w:p>
        </w:tc>
      </w:tr>
      <w:tr w:rsidR="009C69DC" w:rsidRPr="0029720F" w14:paraId="76F01DC9" w14:textId="77777777" w:rsidTr="004D41A8">
        <w:trPr>
          <w:trHeight w:val="372"/>
          <w:jc w:val="center"/>
        </w:trPr>
        <w:tc>
          <w:tcPr>
            <w:tcW w:w="2880" w:type="dxa"/>
            <w:tcBorders>
              <w:top w:val="nil"/>
              <w:left w:val="nil"/>
              <w:bottom w:val="single" w:sz="4" w:space="0" w:color="auto"/>
              <w:right w:val="nil"/>
            </w:tcBorders>
            <w:shd w:val="clear" w:color="auto" w:fill="auto"/>
            <w:noWrap/>
            <w:vAlign w:val="bottom"/>
            <w:hideMark/>
          </w:tcPr>
          <w:p w14:paraId="60ED3D9A"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10" w:type="dxa"/>
            <w:tcBorders>
              <w:top w:val="nil"/>
              <w:left w:val="nil"/>
              <w:bottom w:val="single" w:sz="4" w:space="0" w:color="auto"/>
              <w:right w:val="nil"/>
            </w:tcBorders>
            <w:shd w:val="clear" w:color="auto" w:fill="auto"/>
            <w:noWrap/>
            <w:vAlign w:val="bottom"/>
            <w:hideMark/>
          </w:tcPr>
          <w:p w14:paraId="08612360"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170" w:type="dxa"/>
            <w:tcBorders>
              <w:top w:val="nil"/>
              <w:left w:val="nil"/>
              <w:bottom w:val="single" w:sz="4" w:space="0" w:color="auto"/>
              <w:right w:val="nil"/>
            </w:tcBorders>
            <w:shd w:val="clear" w:color="auto" w:fill="auto"/>
            <w:noWrap/>
            <w:vAlign w:val="bottom"/>
            <w:hideMark/>
          </w:tcPr>
          <w:p w14:paraId="1196D8F8"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50" w:type="dxa"/>
            <w:tcBorders>
              <w:top w:val="nil"/>
              <w:left w:val="nil"/>
              <w:bottom w:val="single" w:sz="4" w:space="0" w:color="auto"/>
              <w:right w:val="nil"/>
            </w:tcBorders>
            <w:shd w:val="clear" w:color="auto" w:fill="auto"/>
            <w:noWrap/>
            <w:vAlign w:val="bottom"/>
            <w:hideMark/>
          </w:tcPr>
          <w:p w14:paraId="630E5352"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χ</w:t>
            </w:r>
            <w:r w:rsidRPr="0029720F">
              <w:rPr>
                <w:rFonts w:eastAsia="Times New Roman" w:cs="Times New Roman"/>
                <w:color w:val="000000"/>
                <w:szCs w:val="24"/>
                <w:vertAlign w:val="superscript"/>
              </w:rPr>
              <w:t>2</w:t>
            </w:r>
          </w:p>
        </w:tc>
        <w:tc>
          <w:tcPr>
            <w:tcW w:w="1050" w:type="dxa"/>
            <w:tcBorders>
              <w:top w:val="nil"/>
              <w:left w:val="nil"/>
              <w:bottom w:val="single" w:sz="4" w:space="0" w:color="auto"/>
              <w:right w:val="nil"/>
            </w:tcBorders>
            <w:shd w:val="clear" w:color="auto" w:fill="auto"/>
            <w:noWrap/>
            <w:vAlign w:val="bottom"/>
            <w:hideMark/>
          </w:tcPr>
          <w:p w14:paraId="379F5797"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r>
      <w:tr w:rsidR="009C69DC" w:rsidRPr="0029720F" w14:paraId="75AED63F" w14:textId="77777777" w:rsidTr="004D41A8">
        <w:trPr>
          <w:trHeight w:val="312"/>
          <w:jc w:val="center"/>
        </w:trPr>
        <w:tc>
          <w:tcPr>
            <w:tcW w:w="2880" w:type="dxa"/>
            <w:tcBorders>
              <w:top w:val="nil"/>
              <w:left w:val="nil"/>
              <w:bottom w:val="nil"/>
              <w:right w:val="nil"/>
            </w:tcBorders>
            <w:shd w:val="clear" w:color="auto" w:fill="auto"/>
            <w:noWrap/>
            <w:vAlign w:val="bottom"/>
            <w:hideMark/>
          </w:tcPr>
          <w:p w14:paraId="74B3915E"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Flower Type</w:t>
            </w:r>
          </w:p>
        </w:tc>
        <w:tc>
          <w:tcPr>
            <w:tcW w:w="1010" w:type="dxa"/>
            <w:tcBorders>
              <w:top w:val="nil"/>
              <w:left w:val="nil"/>
              <w:bottom w:val="nil"/>
              <w:right w:val="nil"/>
            </w:tcBorders>
            <w:shd w:val="clear" w:color="auto" w:fill="auto"/>
            <w:noWrap/>
            <w:vAlign w:val="bottom"/>
            <w:hideMark/>
          </w:tcPr>
          <w:p w14:paraId="27DCABFA" w14:textId="77777777" w:rsidR="009C69DC" w:rsidRPr="0029720F" w:rsidRDefault="009C69DC" w:rsidP="004D41A8">
            <w:pPr>
              <w:spacing w:after="0" w:line="240" w:lineRule="auto"/>
              <w:rPr>
                <w:rFonts w:eastAsia="Times New Roman" w:cs="Times New Roman"/>
                <w:color w:val="000000"/>
                <w:szCs w:val="24"/>
              </w:rPr>
            </w:pPr>
          </w:p>
        </w:tc>
        <w:tc>
          <w:tcPr>
            <w:tcW w:w="1170" w:type="dxa"/>
            <w:tcBorders>
              <w:top w:val="nil"/>
              <w:left w:val="nil"/>
              <w:bottom w:val="nil"/>
              <w:right w:val="nil"/>
            </w:tcBorders>
            <w:shd w:val="clear" w:color="auto" w:fill="auto"/>
            <w:noWrap/>
            <w:vAlign w:val="bottom"/>
            <w:hideMark/>
          </w:tcPr>
          <w:p w14:paraId="57BE4DCA" w14:textId="77777777" w:rsidR="009C69DC" w:rsidRPr="0029720F" w:rsidRDefault="009C69DC" w:rsidP="004D41A8">
            <w:pPr>
              <w:spacing w:after="0" w:line="240" w:lineRule="auto"/>
              <w:rPr>
                <w:rFonts w:eastAsia="Times New Roman" w:cs="Times New Roman"/>
                <w:sz w:val="20"/>
                <w:szCs w:val="20"/>
              </w:rPr>
            </w:pPr>
          </w:p>
        </w:tc>
        <w:tc>
          <w:tcPr>
            <w:tcW w:w="1050" w:type="dxa"/>
            <w:tcBorders>
              <w:top w:val="nil"/>
              <w:left w:val="nil"/>
              <w:bottom w:val="nil"/>
              <w:right w:val="nil"/>
            </w:tcBorders>
            <w:shd w:val="clear" w:color="auto" w:fill="auto"/>
            <w:noWrap/>
            <w:vAlign w:val="bottom"/>
            <w:hideMark/>
          </w:tcPr>
          <w:p w14:paraId="3ABB3286"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0.370</w:t>
            </w:r>
          </w:p>
        </w:tc>
        <w:tc>
          <w:tcPr>
            <w:tcW w:w="1050" w:type="dxa"/>
            <w:tcBorders>
              <w:top w:val="nil"/>
              <w:left w:val="nil"/>
              <w:bottom w:val="nil"/>
              <w:right w:val="nil"/>
            </w:tcBorders>
            <w:shd w:val="clear" w:color="auto" w:fill="auto"/>
            <w:noWrap/>
            <w:vAlign w:val="bottom"/>
            <w:hideMark/>
          </w:tcPr>
          <w:p w14:paraId="3A8E06FC"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0.543</w:t>
            </w:r>
          </w:p>
        </w:tc>
      </w:tr>
      <w:tr w:rsidR="009C69DC" w:rsidRPr="0029720F" w14:paraId="5782D676" w14:textId="77777777" w:rsidTr="004D41A8">
        <w:trPr>
          <w:trHeight w:val="324"/>
          <w:jc w:val="center"/>
        </w:trPr>
        <w:tc>
          <w:tcPr>
            <w:tcW w:w="2880" w:type="dxa"/>
            <w:tcBorders>
              <w:top w:val="nil"/>
              <w:left w:val="nil"/>
              <w:bottom w:val="single" w:sz="12" w:space="0" w:color="auto"/>
              <w:right w:val="nil"/>
            </w:tcBorders>
            <w:shd w:val="clear" w:color="auto" w:fill="auto"/>
            <w:noWrap/>
            <w:vAlign w:val="bottom"/>
            <w:hideMark/>
          </w:tcPr>
          <w:p w14:paraId="4F5E33E2"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Fruit Set</w:t>
            </w:r>
          </w:p>
        </w:tc>
        <w:tc>
          <w:tcPr>
            <w:tcW w:w="1010" w:type="dxa"/>
            <w:tcBorders>
              <w:top w:val="nil"/>
              <w:left w:val="nil"/>
              <w:bottom w:val="single" w:sz="12" w:space="0" w:color="auto"/>
              <w:right w:val="nil"/>
            </w:tcBorders>
            <w:shd w:val="clear" w:color="auto" w:fill="auto"/>
            <w:noWrap/>
            <w:vAlign w:val="bottom"/>
            <w:hideMark/>
          </w:tcPr>
          <w:p w14:paraId="6BF94ED3"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170" w:type="dxa"/>
            <w:tcBorders>
              <w:top w:val="nil"/>
              <w:left w:val="nil"/>
              <w:bottom w:val="single" w:sz="12" w:space="0" w:color="auto"/>
              <w:right w:val="nil"/>
            </w:tcBorders>
            <w:shd w:val="clear" w:color="auto" w:fill="auto"/>
            <w:noWrap/>
            <w:vAlign w:val="bottom"/>
            <w:hideMark/>
          </w:tcPr>
          <w:p w14:paraId="5651D9CE" w14:textId="77777777" w:rsidR="009C69DC" w:rsidRPr="0029720F" w:rsidRDefault="009C69DC" w:rsidP="004D41A8">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50" w:type="dxa"/>
            <w:tcBorders>
              <w:top w:val="nil"/>
              <w:left w:val="nil"/>
              <w:bottom w:val="single" w:sz="12" w:space="0" w:color="auto"/>
              <w:right w:val="nil"/>
            </w:tcBorders>
            <w:shd w:val="clear" w:color="auto" w:fill="auto"/>
            <w:noWrap/>
            <w:vAlign w:val="bottom"/>
            <w:hideMark/>
          </w:tcPr>
          <w:p w14:paraId="1D1D9612"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6.143</w:t>
            </w:r>
          </w:p>
        </w:tc>
        <w:tc>
          <w:tcPr>
            <w:tcW w:w="1050" w:type="dxa"/>
            <w:tcBorders>
              <w:top w:val="nil"/>
              <w:left w:val="nil"/>
              <w:bottom w:val="single" w:sz="12" w:space="0" w:color="auto"/>
              <w:right w:val="nil"/>
            </w:tcBorders>
            <w:shd w:val="clear" w:color="auto" w:fill="auto"/>
            <w:noWrap/>
            <w:vAlign w:val="bottom"/>
            <w:hideMark/>
          </w:tcPr>
          <w:p w14:paraId="1312E90A" w14:textId="77777777" w:rsidR="009C69DC" w:rsidRPr="0029720F" w:rsidRDefault="009C69DC" w:rsidP="004D41A8">
            <w:pPr>
              <w:spacing w:after="0" w:line="240" w:lineRule="auto"/>
              <w:jc w:val="center"/>
              <w:rPr>
                <w:rFonts w:eastAsia="Times New Roman" w:cs="Times New Roman"/>
                <w:color w:val="000000"/>
                <w:szCs w:val="24"/>
              </w:rPr>
            </w:pPr>
            <w:r w:rsidRPr="0029720F">
              <w:rPr>
                <w:rFonts w:eastAsia="Times New Roman" w:cs="Times New Roman"/>
                <w:color w:val="000000"/>
                <w:szCs w:val="24"/>
              </w:rPr>
              <w:t>0.105</w:t>
            </w:r>
          </w:p>
        </w:tc>
      </w:tr>
    </w:tbl>
    <w:p w14:paraId="516A3EB0" w14:textId="77777777" w:rsidR="009C69DC" w:rsidRDefault="009C69DC" w:rsidP="009C69DC">
      <w:pPr>
        <w:rPr>
          <w:rFonts w:cs="Times New Roman"/>
        </w:rPr>
      </w:pPr>
    </w:p>
    <w:p w14:paraId="73F3CD43" w14:textId="77777777" w:rsidR="009C69DC" w:rsidRDefault="009C69DC" w:rsidP="009C69DC">
      <w:pPr>
        <w:rPr>
          <w:rFonts w:cs="Times New Roman"/>
        </w:rPr>
      </w:pPr>
    </w:p>
    <w:p w14:paraId="6B166FAF" w14:textId="212A8238" w:rsidR="00CC5046" w:rsidRDefault="00CC5046" w:rsidP="009C69DC">
      <w:pPr>
        <w:rPr>
          <w:rFonts w:cs="Times New Roman"/>
        </w:rPr>
      </w:pPr>
      <w:r>
        <w:rPr>
          <w:rFonts w:cs="Times New Roman"/>
        </w:rPr>
        <w:br w:type="page"/>
      </w:r>
    </w:p>
    <w:p w14:paraId="56C77F97" w14:textId="77777777" w:rsidR="009C69DC" w:rsidRDefault="009C69DC" w:rsidP="009C69DC">
      <w:pPr>
        <w:jc w:val="center"/>
        <w:rPr>
          <w:rFonts w:cs="Times New Roman"/>
        </w:rPr>
      </w:pPr>
      <w:r>
        <w:rPr>
          <w:rFonts w:cs="Times New Roman"/>
          <w:noProof/>
        </w:rPr>
        <w:lastRenderedPageBreak/>
        <w:drawing>
          <wp:inline distT="0" distB="0" distL="0" distR="0" wp14:anchorId="29954343" wp14:editId="5E421E41">
            <wp:extent cx="5931158" cy="4245610"/>
            <wp:effectExtent l="0" t="0" r="0" b="254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1158" cy="4245610"/>
                    </a:xfrm>
                    <a:prstGeom prst="rect">
                      <a:avLst/>
                    </a:prstGeom>
                  </pic:spPr>
                </pic:pic>
              </a:graphicData>
            </a:graphic>
          </wp:inline>
        </w:drawing>
      </w:r>
    </w:p>
    <w:p w14:paraId="3E7696CD" w14:textId="6C56F175" w:rsidR="009C69DC" w:rsidRDefault="009C69DC" w:rsidP="009C69DC">
      <w:pPr>
        <w:rPr>
          <w:rFonts w:cs="Times New Roman"/>
        </w:rPr>
      </w:pPr>
      <w:r>
        <w:rPr>
          <w:rFonts w:cs="Times New Roman"/>
        </w:rPr>
        <w:t xml:space="preserve">Figure </w:t>
      </w:r>
      <w:commentRangeStart w:id="27"/>
      <w:r>
        <w:rPr>
          <w:rFonts w:cs="Times New Roman"/>
        </w:rPr>
        <w:t>3</w:t>
      </w:r>
      <w:commentRangeEnd w:id="27"/>
      <w:r w:rsidR="00A24EA3">
        <w:rPr>
          <w:rStyle w:val="CommentReference"/>
        </w:rPr>
        <w:commentReference w:id="27"/>
      </w:r>
      <w:r>
        <w:rPr>
          <w:rFonts w:cs="Times New Roman"/>
        </w:rPr>
        <w:t xml:space="preserve">. Regional differences for the length of the stigma </w:t>
      </w:r>
      <w:commentRangeStart w:id="28"/>
      <w:r>
        <w:rPr>
          <w:rFonts w:cs="Times New Roman"/>
        </w:rPr>
        <w:t xml:space="preserve">and </w:t>
      </w:r>
      <w:commentRangeEnd w:id="28"/>
      <w:r w:rsidR="002320C3">
        <w:rPr>
          <w:rStyle w:val="CommentReference"/>
        </w:rPr>
        <w:commentReference w:id="28"/>
      </w:r>
      <w:r>
        <w:rPr>
          <w:rFonts w:cs="Times New Roman"/>
        </w:rPr>
        <w:t xml:space="preserve">style and the length of the stamen from flowers that developed in the control treatment. Asterisks and letters indicate differences that are statistically significant. </w:t>
      </w:r>
      <w:commentRangeStart w:id="29"/>
      <w:r>
        <w:rPr>
          <w:rFonts w:cs="Times New Roman"/>
        </w:rPr>
        <w:t>There are significant differences between regions</w:t>
      </w:r>
      <w:ins w:id="30" w:author="Emma Chandler" w:date="2022-06-03T21:59:00Z">
        <w:r w:rsidR="00DA0F34">
          <w:rPr>
            <w:rFonts w:cs="Times New Roman"/>
          </w:rPr>
          <w:t xml:space="preserve"> </w:t>
        </w:r>
        <w:proofErr w:type="gramStart"/>
        <w:r w:rsidR="00DA0F34">
          <w:rPr>
            <w:rFonts w:cs="Times New Roman"/>
          </w:rPr>
          <w:t>(</w:t>
        </w:r>
      </w:ins>
      <w:r>
        <w:rPr>
          <w:rFonts w:cs="Times New Roman"/>
        </w:rPr>
        <w:t xml:space="preserve"> for</w:t>
      </w:r>
      <w:proofErr w:type="gramEnd"/>
      <w:r>
        <w:rPr>
          <w:rFonts w:cs="Times New Roman"/>
        </w:rPr>
        <w:t xml:space="preserve"> style and stigma length (F</w:t>
      </w:r>
      <w:r>
        <w:rPr>
          <w:rFonts w:cs="Times New Roman"/>
          <w:vertAlign w:val="subscript"/>
        </w:rPr>
        <w:t>25</w:t>
      </w:r>
      <w:r>
        <w:rPr>
          <w:rFonts w:cs="Times New Roman"/>
        </w:rPr>
        <w:t xml:space="preserve"> = 4.453, p = 0.045) and stamen length (F</w:t>
      </w:r>
      <w:r>
        <w:rPr>
          <w:rFonts w:cs="Times New Roman"/>
          <w:vertAlign w:val="subscript"/>
        </w:rPr>
        <w:t>25</w:t>
      </w:r>
      <w:r>
        <w:rPr>
          <w:rFonts w:cs="Times New Roman"/>
        </w:rPr>
        <w:t xml:space="preserve"> = 12.071, p = 0.002).</w:t>
      </w:r>
      <w:commentRangeEnd w:id="29"/>
      <w:r w:rsidR="00CC0822">
        <w:rPr>
          <w:rStyle w:val="CommentReference"/>
        </w:rPr>
        <w:commentReference w:id="29"/>
      </w:r>
    </w:p>
    <w:p w14:paraId="6684133B" w14:textId="77777777" w:rsidR="009C69DC" w:rsidRDefault="009C69DC" w:rsidP="009C69DC">
      <w:pPr>
        <w:jc w:val="center"/>
        <w:rPr>
          <w:rFonts w:cs="Times New Roman"/>
        </w:rPr>
      </w:pPr>
      <w:r>
        <w:rPr>
          <w:rFonts w:cs="Times New Roman"/>
          <w:noProof/>
        </w:rPr>
        <w:lastRenderedPageBreak/>
        <w:drawing>
          <wp:inline distT="0" distB="0" distL="0" distR="0" wp14:anchorId="298F974E" wp14:editId="04AC5033">
            <wp:extent cx="5943600" cy="4247515"/>
            <wp:effectExtent l="0" t="0" r="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3E2B9B0" w14:textId="74B0DDE2" w:rsidR="009C69DC" w:rsidRDefault="009C69DC" w:rsidP="009C69DC">
      <w:pPr>
        <w:rPr>
          <w:rFonts w:cs="Times New Roman"/>
        </w:rPr>
      </w:pPr>
      <w:r>
        <w:rPr>
          <w:rFonts w:cs="Times New Roman"/>
        </w:rPr>
        <w:t xml:space="preserve">Figure 4. The length of the stigma </w:t>
      </w:r>
      <w:r w:rsidR="00A675DC">
        <w:rPr>
          <w:rFonts w:cs="Times New Roman"/>
        </w:rPr>
        <w:t>plus</w:t>
      </w:r>
      <w:r>
        <w:rPr>
          <w:rFonts w:cs="Times New Roman"/>
        </w:rPr>
        <w:t xml:space="preserve"> style and the length of the stamen from flowers </w:t>
      </w:r>
      <w:r w:rsidR="00A675DC">
        <w:rPr>
          <w:rFonts w:cs="Times New Roman"/>
        </w:rPr>
        <w:t xml:space="preserve">in hot and control conditions (strictly </w:t>
      </w:r>
      <w:r>
        <w:rPr>
          <w:rFonts w:cs="Times New Roman"/>
        </w:rPr>
        <w:t>northern populations</w:t>
      </w:r>
      <w:r w:rsidR="00A675DC">
        <w:rPr>
          <w:rFonts w:cs="Times New Roman"/>
        </w:rPr>
        <w:t>)</w:t>
      </w:r>
      <w:r>
        <w:rPr>
          <w:rFonts w:cs="Times New Roman"/>
        </w:rPr>
        <w:t>. Asterisks and letters indicate differences that are statistically significant. There are significant differences between regions for style and stigma length (F</w:t>
      </w:r>
      <w:r>
        <w:rPr>
          <w:rFonts w:cs="Times New Roman"/>
          <w:vertAlign w:val="subscript"/>
        </w:rPr>
        <w:t>98</w:t>
      </w:r>
      <w:r>
        <w:rPr>
          <w:rFonts w:cs="Times New Roman"/>
        </w:rPr>
        <w:t xml:space="preserve"> = 34.408, p = 6.044e-08) and stamen length (F</w:t>
      </w:r>
      <w:r>
        <w:rPr>
          <w:rFonts w:cs="Times New Roman"/>
          <w:vertAlign w:val="subscript"/>
        </w:rPr>
        <w:t>107</w:t>
      </w:r>
      <w:r>
        <w:rPr>
          <w:rFonts w:cs="Times New Roman"/>
        </w:rPr>
        <w:t xml:space="preserve"> = 70.272, p = 2.272e-13).</w:t>
      </w:r>
    </w:p>
    <w:p w14:paraId="5BFA8D6C" w14:textId="77777777" w:rsidR="009C69DC" w:rsidRDefault="009C69DC" w:rsidP="009C69DC">
      <w:pPr>
        <w:jc w:val="center"/>
        <w:rPr>
          <w:rFonts w:cs="Times New Roman"/>
        </w:rPr>
      </w:pPr>
    </w:p>
    <w:p w14:paraId="36104512" w14:textId="6A64A1E5" w:rsidR="009C69DC" w:rsidRDefault="008B5688" w:rsidP="009C69DC">
      <w:pPr>
        <w:jc w:val="center"/>
        <w:rPr>
          <w:rFonts w:cs="Times New Roman"/>
        </w:rPr>
      </w:pPr>
      <w:r>
        <w:rPr>
          <w:rFonts w:cs="Times New Roman"/>
          <w:noProof/>
        </w:rPr>
        <w:lastRenderedPageBreak/>
        <w:drawing>
          <wp:inline distT="0" distB="0" distL="0" distR="0" wp14:anchorId="2D5CB9FD" wp14:editId="6FFB1D69">
            <wp:extent cx="4846320" cy="34616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6320" cy="3461656"/>
                    </a:xfrm>
                    <a:prstGeom prst="rect">
                      <a:avLst/>
                    </a:prstGeom>
                  </pic:spPr>
                </pic:pic>
              </a:graphicData>
            </a:graphic>
          </wp:inline>
        </w:drawing>
      </w:r>
    </w:p>
    <w:p w14:paraId="31A3CACC" w14:textId="78243613" w:rsidR="008B5688" w:rsidRDefault="00415C12" w:rsidP="008B5688">
      <w:pPr>
        <w:rPr>
          <w:rFonts w:cs="Times New Roman"/>
        </w:rPr>
      </w:pPr>
      <w:r>
        <w:rPr>
          <w:rFonts w:cs="Times New Roman"/>
        </w:rPr>
        <w:t>Figure 5. Treatment differences for the ratio of style and stigma length to stamen length</w:t>
      </w:r>
      <w:r w:rsidR="001B206A">
        <w:rPr>
          <w:rFonts w:cs="Times New Roman"/>
        </w:rPr>
        <w:t>. No significant difference between means, but there is a significant difference between variances (Bartlett’s K</w:t>
      </w:r>
      <w:r w:rsidR="001B206A">
        <w:rPr>
          <w:rFonts w:cs="Times New Roman"/>
          <w:vertAlign w:val="superscript"/>
        </w:rPr>
        <w:t>2</w:t>
      </w:r>
      <w:r w:rsidR="001B206A">
        <w:rPr>
          <w:rFonts w:cs="Times New Roman"/>
        </w:rPr>
        <w:t xml:space="preserve"> = 14.14, p = 1.70e-04).</w:t>
      </w:r>
    </w:p>
    <w:p w14:paraId="56CA6F0A" w14:textId="77777777" w:rsidR="00580B83" w:rsidRDefault="00580B83" w:rsidP="009C69DC">
      <w:pPr>
        <w:rPr>
          <w:rFonts w:cs="Times New Roman"/>
        </w:rPr>
      </w:pPr>
      <w:r>
        <w:rPr>
          <w:rFonts w:cs="Times New Roman"/>
          <w:noProof/>
        </w:rPr>
        <w:lastRenderedPageBreak/>
        <w:drawing>
          <wp:inline distT="0" distB="0" distL="0" distR="0" wp14:anchorId="287D54F3" wp14:editId="3BBE8CB9">
            <wp:extent cx="5943600" cy="42454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9369F67" w14:textId="343A552C" w:rsidR="001B206A" w:rsidRDefault="00580B83" w:rsidP="009C69DC">
      <w:pPr>
        <w:rPr>
          <w:rFonts w:cs="Times New Roman"/>
        </w:rPr>
      </w:pPr>
      <w:r>
        <w:rPr>
          <w:rFonts w:cs="Times New Roman"/>
        </w:rPr>
        <w:t>Figure</w:t>
      </w:r>
      <w:r w:rsidR="004E2479">
        <w:rPr>
          <w:rFonts w:cs="Times New Roman"/>
        </w:rPr>
        <w:t xml:space="preserve"> 6</w:t>
      </w:r>
      <w:r>
        <w:rPr>
          <w:rFonts w:cs="Times New Roman"/>
        </w:rPr>
        <w:t xml:space="preserve">. </w:t>
      </w:r>
      <w:r w:rsidR="006E7AB5">
        <w:rPr>
          <w:rFonts w:cs="Times New Roman"/>
        </w:rPr>
        <w:t>Treatment differences of correlations between the mean style and stigma length and mean stamen lengths for individual genets. The control treatment Pearson’s correlation</w:t>
      </w:r>
      <w:r w:rsidR="004E2479">
        <w:rPr>
          <w:rFonts w:cs="Times New Roman"/>
        </w:rPr>
        <w:t xml:space="preserve"> (</w:t>
      </w:r>
      <w:r w:rsidR="006E7AB5">
        <w:rPr>
          <w:rFonts w:cs="Times New Roman"/>
        </w:rPr>
        <w:t>0.761</w:t>
      </w:r>
      <w:r w:rsidR="004E2479">
        <w:rPr>
          <w:rFonts w:cs="Times New Roman"/>
        </w:rPr>
        <w:t>) was significant</w:t>
      </w:r>
      <w:r w:rsidR="006E7AB5">
        <w:rPr>
          <w:rFonts w:cs="Times New Roman"/>
        </w:rPr>
        <w:t xml:space="preserve"> (p = </w:t>
      </w:r>
      <w:r w:rsidR="004E2479">
        <w:rPr>
          <w:rFonts w:cs="Times New Roman"/>
        </w:rPr>
        <w:t>9.611e-05). The heat treatment Pearson’s correlation (-0.250) was not statistically significant (p = 0.333).</w:t>
      </w:r>
      <w:r w:rsidR="001B206A">
        <w:rPr>
          <w:rFonts w:cs="Times New Roman"/>
        </w:rPr>
        <w:br w:type="page"/>
      </w:r>
    </w:p>
    <w:p w14:paraId="2F8E006B" w14:textId="77777777" w:rsidR="009C69DC" w:rsidRDefault="009C69DC" w:rsidP="009C69DC">
      <w:pPr>
        <w:jc w:val="center"/>
        <w:rPr>
          <w:rFonts w:cs="Times New Roman"/>
        </w:rPr>
      </w:pPr>
      <w:r>
        <w:rPr>
          <w:rFonts w:cs="Times New Roman"/>
          <w:noProof/>
        </w:rPr>
        <w:lastRenderedPageBreak/>
        <w:drawing>
          <wp:inline distT="0" distB="0" distL="0" distR="0" wp14:anchorId="618D653B" wp14:editId="087164D3">
            <wp:extent cx="4844222" cy="3461805"/>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44222" cy="3461805"/>
                    </a:xfrm>
                    <a:prstGeom prst="rect">
                      <a:avLst/>
                    </a:prstGeom>
                  </pic:spPr>
                </pic:pic>
              </a:graphicData>
            </a:graphic>
          </wp:inline>
        </w:drawing>
      </w:r>
    </w:p>
    <w:p w14:paraId="75B2E614" w14:textId="4DB366D0" w:rsidR="009C69DC" w:rsidRDefault="009C69DC" w:rsidP="009C69DC">
      <w:pPr>
        <w:rPr>
          <w:rFonts w:cs="Times New Roman"/>
        </w:rPr>
      </w:pPr>
      <w:r>
        <w:rPr>
          <w:rFonts w:cs="Times New Roman"/>
        </w:rPr>
        <w:t xml:space="preserve">Figure </w:t>
      </w:r>
      <w:r w:rsidR="004E2479">
        <w:rPr>
          <w:rFonts w:cs="Times New Roman"/>
        </w:rPr>
        <w:t>7</w:t>
      </w:r>
      <w:r>
        <w:rPr>
          <w:rFonts w:cs="Times New Roman"/>
        </w:rPr>
        <w:t xml:space="preserve">. The </w:t>
      </w:r>
      <w:commentRangeStart w:id="31"/>
      <w:r>
        <w:rPr>
          <w:rFonts w:cs="Times New Roman"/>
        </w:rPr>
        <w:t xml:space="preserve">mean pollen diameter </w:t>
      </w:r>
      <w:commentRangeEnd w:id="31"/>
      <w:r w:rsidR="00CF6494">
        <w:rPr>
          <w:rStyle w:val="CommentReference"/>
        </w:rPr>
        <w:commentReference w:id="31"/>
      </w:r>
      <w:r>
        <w:rPr>
          <w:rFonts w:cs="Times New Roman"/>
        </w:rPr>
        <w:t>of northern plants from flowers that developed in the respective treatment groups. Asterisk and letters indicate differences that are statistically significant. There was a significant difference between treatment groups (F</w:t>
      </w:r>
      <w:r>
        <w:rPr>
          <w:rFonts w:cs="Times New Roman"/>
          <w:vertAlign w:val="subscript"/>
        </w:rPr>
        <w:t>34</w:t>
      </w:r>
      <w:r>
        <w:rPr>
          <w:rFonts w:cs="Times New Roman"/>
        </w:rPr>
        <w:t xml:space="preserve"> = 25.544, p = 1.456e-05).</w:t>
      </w:r>
    </w:p>
    <w:p w14:paraId="6B318BF8" w14:textId="77777777" w:rsidR="009C69DC" w:rsidRPr="00584FA6" w:rsidRDefault="009C69DC" w:rsidP="009C69DC">
      <w:pPr>
        <w:rPr>
          <w:rFonts w:cs="Times New Roman"/>
        </w:rPr>
      </w:pPr>
    </w:p>
    <w:p w14:paraId="66D388ED" w14:textId="77777777" w:rsidR="009C69DC" w:rsidRDefault="009C69DC" w:rsidP="009C69DC">
      <w:pPr>
        <w:rPr>
          <w:rFonts w:cs="Times New Roman"/>
          <w:i/>
          <w:iCs/>
        </w:rPr>
      </w:pPr>
      <w:r>
        <w:rPr>
          <w:rFonts w:cs="Times New Roman"/>
          <w:i/>
          <w:iCs/>
        </w:rPr>
        <w:t>Post-pollination</w:t>
      </w:r>
    </w:p>
    <w:p w14:paraId="5C38D239" w14:textId="2A97D6C4" w:rsidR="00436E25" w:rsidRDefault="009C69DC" w:rsidP="009C69DC">
      <w:pPr>
        <w:rPr>
          <w:rFonts w:cs="Times New Roman"/>
        </w:rPr>
      </w:pPr>
      <w:r>
        <w:rPr>
          <w:rFonts w:cs="Times New Roman"/>
        </w:rPr>
        <w:t xml:space="preserve">Pollen germination at 40°C was significantly different between regions, but not treatment groups (Figure </w:t>
      </w:r>
      <w:r w:rsidR="000611F3">
        <w:rPr>
          <w:rFonts w:cs="Times New Roman"/>
        </w:rPr>
        <w:t>8</w:t>
      </w:r>
      <w:r>
        <w:rPr>
          <w:rFonts w:cs="Times New Roman"/>
        </w:rPr>
        <w:t xml:space="preserve">, table 3). In both treatment groups, northern plants had significantly higher pollen germination than southern plants. There were no significant differences between treatment groups </w:t>
      </w:r>
      <w:r w:rsidR="00E30814">
        <w:rPr>
          <w:rFonts w:cs="Times New Roman"/>
        </w:rPr>
        <w:t xml:space="preserve">within northern plants </w:t>
      </w:r>
      <w:r>
        <w:rPr>
          <w:rFonts w:cs="Times New Roman"/>
        </w:rPr>
        <w:t xml:space="preserve">for fruit set (Figure </w:t>
      </w:r>
      <w:r w:rsidR="000611F3">
        <w:rPr>
          <w:rFonts w:cs="Times New Roman"/>
        </w:rPr>
        <w:t>9</w:t>
      </w:r>
      <w:r>
        <w:rPr>
          <w:rFonts w:cs="Times New Roman"/>
        </w:rPr>
        <w:t xml:space="preserve">, table 3). There were no significant differences between regions for viable seed </w:t>
      </w:r>
      <w:commentRangeStart w:id="32"/>
      <w:r>
        <w:rPr>
          <w:rFonts w:cs="Times New Roman"/>
        </w:rPr>
        <w:t>count</w:t>
      </w:r>
      <w:commentRangeEnd w:id="32"/>
      <w:r w:rsidR="00436E25">
        <w:rPr>
          <w:rStyle w:val="CommentReference"/>
        </w:rPr>
        <w:commentReference w:id="32"/>
      </w:r>
      <w:r>
        <w:rPr>
          <w:rFonts w:cs="Times New Roman"/>
        </w:rPr>
        <w:t xml:space="preserve">. There was a significant </w:t>
      </w:r>
      <w:commentRangeStart w:id="33"/>
      <w:r>
        <w:rPr>
          <w:rFonts w:cs="Times New Roman"/>
        </w:rPr>
        <w:t xml:space="preserve">difference </w:t>
      </w:r>
      <w:commentRangeEnd w:id="33"/>
      <w:r w:rsidR="00436E25">
        <w:rPr>
          <w:rStyle w:val="CommentReference"/>
        </w:rPr>
        <w:commentReference w:id="33"/>
      </w:r>
      <w:r>
        <w:rPr>
          <w:rFonts w:cs="Times New Roman"/>
        </w:rPr>
        <w:t xml:space="preserve">between treatment groups for plants from northern populations (Figure </w:t>
      </w:r>
      <w:r w:rsidR="000611F3">
        <w:rPr>
          <w:rFonts w:cs="Times New Roman"/>
        </w:rPr>
        <w:t>10</w:t>
      </w:r>
      <w:r>
        <w:rPr>
          <w:rFonts w:cs="Times New Roman"/>
        </w:rPr>
        <w:t xml:space="preserve">, table 2). There were fewer viable seeds produced when ovules developed in the heat treatment and underwent pollination and fertilization in the heat </w:t>
      </w:r>
      <w:commentRangeStart w:id="34"/>
      <w:commentRangeStart w:id="35"/>
      <w:r>
        <w:rPr>
          <w:rFonts w:cs="Times New Roman"/>
        </w:rPr>
        <w:t>treatment</w:t>
      </w:r>
      <w:commentRangeEnd w:id="34"/>
      <w:r w:rsidR="00E30814">
        <w:rPr>
          <w:rStyle w:val="CommentReference"/>
        </w:rPr>
        <w:commentReference w:id="34"/>
      </w:r>
      <w:commentRangeEnd w:id="35"/>
      <w:r w:rsidR="00436E25">
        <w:rPr>
          <w:rStyle w:val="CommentReference"/>
        </w:rPr>
        <w:commentReference w:id="35"/>
      </w:r>
      <w:r>
        <w:rPr>
          <w:rFonts w:cs="Times New Roman"/>
        </w:rPr>
        <w:t>.</w:t>
      </w:r>
    </w:p>
    <w:p w14:paraId="1E16E703" w14:textId="6FA90E57" w:rsidR="00436E25" w:rsidRDefault="00436E25" w:rsidP="00436E25">
      <w:pPr>
        <w:rPr>
          <w:rFonts w:cs="Times New Roman"/>
        </w:rPr>
      </w:pPr>
    </w:p>
    <w:p w14:paraId="43981EE9" w14:textId="77777777" w:rsidR="009C69DC" w:rsidRPr="00436E25" w:rsidRDefault="009C69DC" w:rsidP="00C160A9">
      <w:pPr>
        <w:jc w:val="center"/>
        <w:rPr>
          <w:rFonts w:cs="Times New Roman"/>
        </w:rPr>
      </w:pPr>
    </w:p>
    <w:p w14:paraId="0AE5C4A7" w14:textId="77777777" w:rsidR="009C69DC" w:rsidRDefault="009C69DC" w:rsidP="009C69DC">
      <w:pPr>
        <w:jc w:val="center"/>
        <w:rPr>
          <w:rFonts w:cs="Times New Roman"/>
        </w:rPr>
      </w:pPr>
      <w:r>
        <w:rPr>
          <w:rFonts w:cs="Times New Roman"/>
          <w:noProof/>
        </w:rPr>
        <w:lastRenderedPageBreak/>
        <w:drawing>
          <wp:inline distT="0" distB="0" distL="0" distR="0" wp14:anchorId="0135A4B5" wp14:editId="01FC741F">
            <wp:extent cx="4844014" cy="3461656"/>
            <wp:effectExtent l="0" t="0" r="0" b="571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44014" cy="3461656"/>
                    </a:xfrm>
                    <a:prstGeom prst="rect">
                      <a:avLst/>
                    </a:prstGeom>
                  </pic:spPr>
                </pic:pic>
              </a:graphicData>
            </a:graphic>
          </wp:inline>
        </w:drawing>
      </w:r>
    </w:p>
    <w:p w14:paraId="2BB5FC62" w14:textId="10AAEBF9" w:rsidR="009C69DC" w:rsidRDefault="009C69DC" w:rsidP="009C69DC">
      <w:pPr>
        <w:rPr>
          <w:rFonts w:cs="Times New Roman"/>
        </w:rPr>
      </w:pPr>
      <w:r>
        <w:rPr>
          <w:rFonts w:cs="Times New Roman"/>
        </w:rPr>
        <w:t xml:space="preserve">Figure </w:t>
      </w:r>
      <w:r w:rsidR="004E2479">
        <w:rPr>
          <w:rFonts w:cs="Times New Roman"/>
        </w:rPr>
        <w:t>8</w:t>
      </w:r>
      <w:r>
        <w:rPr>
          <w:rFonts w:cs="Times New Roman"/>
        </w:rPr>
        <w:t>. Regional differences of pollen germination at 40°C in the two treatment groups. Letters represent significant differences between groups. There was a significant difference between regions (F = 9.180, p = 0.004), but no difference between treatment groups.</w:t>
      </w:r>
    </w:p>
    <w:p w14:paraId="7F9FFA8A" w14:textId="2C77DBBD" w:rsidR="001B206A" w:rsidRDefault="001B206A" w:rsidP="009C69DC">
      <w:pPr>
        <w:jc w:val="center"/>
        <w:rPr>
          <w:rFonts w:cs="Times New Roman"/>
        </w:rPr>
      </w:pPr>
      <w:r>
        <w:rPr>
          <w:rFonts w:cs="Times New Roman"/>
        </w:rPr>
        <w:br w:type="page"/>
      </w:r>
    </w:p>
    <w:p w14:paraId="375B7027" w14:textId="77777777" w:rsidR="009C69DC" w:rsidRDefault="009C69DC" w:rsidP="009C69DC">
      <w:pPr>
        <w:jc w:val="center"/>
        <w:rPr>
          <w:rFonts w:cs="Times New Roman"/>
        </w:rPr>
      </w:pPr>
      <w:r>
        <w:rPr>
          <w:rFonts w:cs="Times New Roman"/>
          <w:noProof/>
        </w:rPr>
        <w:lastRenderedPageBreak/>
        <w:drawing>
          <wp:inline distT="0" distB="0" distL="0" distR="0" wp14:anchorId="4CFF7DDD" wp14:editId="008C59E5">
            <wp:extent cx="5120421" cy="3657443"/>
            <wp:effectExtent l="0" t="0" r="4445"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20421" cy="3657443"/>
                    </a:xfrm>
                    <a:prstGeom prst="rect">
                      <a:avLst/>
                    </a:prstGeom>
                  </pic:spPr>
                </pic:pic>
              </a:graphicData>
            </a:graphic>
          </wp:inline>
        </w:drawing>
      </w:r>
    </w:p>
    <w:p w14:paraId="49EA50EC" w14:textId="6DC98F65" w:rsidR="009C69DC" w:rsidRDefault="009C69DC" w:rsidP="009C69DC">
      <w:pPr>
        <w:rPr>
          <w:rFonts w:cs="Times New Roman"/>
        </w:rPr>
      </w:pPr>
      <w:r>
        <w:rPr>
          <w:rFonts w:cs="Times New Roman"/>
        </w:rPr>
        <w:t xml:space="preserve">Figure </w:t>
      </w:r>
      <w:r w:rsidR="004E2479">
        <w:rPr>
          <w:rFonts w:cs="Times New Roman"/>
        </w:rPr>
        <w:t>9</w:t>
      </w:r>
      <w:r>
        <w:rPr>
          <w:rFonts w:cs="Times New Roman"/>
        </w:rPr>
        <w:t xml:space="preserve">. Counts of plants with </w:t>
      </w:r>
      <w:r w:rsidR="007A18B2">
        <w:rPr>
          <w:rFonts w:cs="Times New Roman"/>
        </w:rPr>
        <w:t xml:space="preserve">four different fruit sets based on </w:t>
      </w:r>
      <w:r>
        <w:rPr>
          <w:rFonts w:cs="Times New Roman"/>
        </w:rPr>
        <w:t xml:space="preserve">three pollinated flowers for plants that originated in northern populations. Color shows treatment groups. </w:t>
      </w:r>
    </w:p>
    <w:p w14:paraId="7268DDB6" w14:textId="163E074C" w:rsidR="001B206A" w:rsidRDefault="001B206A" w:rsidP="009C69DC">
      <w:pPr>
        <w:rPr>
          <w:rFonts w:cs="Times New Roman"/>
        </w:rPr>
      </w:pPr>
      <w:r>
        <w:rPr>
          <w:rFonts w:cs="Times New Roman"/>
        </w:rPr>
        <w:br w:type="page"/>
      </w:r>
    </w:p>
    <w:p w14:paraId="3D2F55E3" w14:textId="77777777" w:rsidR="009C69DC" w:rsidRDefault="009C69DC" w:rsidP="009C69DC">
      <w:pPr>
        <w:jc w:val="center"/>
        <w:rPr>
          <w:rFonts w:cs="Times New Roman"/>
        </w:rPr>
      </w:pPr>
      <w:r>
        <w:rPr>
          <w:rFonts w:cs="Times New Roman"/>
          <w:noProof/>
        </w:rPr>
        <w:lastRenderedPageBreak/>
        <w:drawing>
          <wp:inline distT="0" distB="0" distL="0" distR="0" wp14:anchorId="23615FD0" wp14:editId="69A57C30">
            <wp:extent cx="5118205" cy="3657600"/>
            <wp:effectExtent l="0" t="0" r="635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18205" cy="3657600"/>
                    </a:xfrm>
                    <a:prstGeom prst="rect">
                      <a:avLst/>
                    </a:prstGeom>
                  </pic:spPr>
                </pic:pic>
              </a:graphicData>
            </a:graphic>
          </wp:inline>
        </w:drawing>
      </w:r>
    </w:p>
    <w:p w14:paraId="5BFEAB5F" w14:textId="77777777" w:rsidR="009C69DC" w:rsidRDefault="009C69DC" w:rsidP="009C69DC">
      <w:pPr>
        <w:rPr>
          <w:rFonts w:cs="Times New Roman"/>
        </w:rPr>
      </w:pPr>
    </w:p>
    <w:p w14:paraId="54014768" w14:textId="49C918AC" w:rsidR="009C69DC" w:rsidRDefault="009C69DC" w:rsidP="009C69DC">
      <w:pPr>
        <w:rPr>
          <w:rFonts w:cs="Times New Roman"/>
        </w:rPr>
      </w:pPr>
      <w:r>
        <w:rPr>
          <w:rFonts w:cs="Times New Roman"/>
        </w:rPr>
        <w:t xml:space="preserve">Figure </w:t>
      </w:r>
      <w:r w:rsidR="004E2479">
        <w:rPr>
          <w:rFonts w:cs="Times New Roman"/>
        </w:rPr>
        <w:t>10</w:t>
      </w:r>
      <w:r>
        <w:rPr>
          <w:rFonts w:cs="Times New Roman"/>
        </w:rPr>
        <w:t xml:space="preserve">. The number of viable </w:t>
      </w:r>
      <w:commentRangeStart w:id="36"/>
      <w:r>
        <w:rPr>
          <w:rFonts w:cs="Times New Roman"/>
        </w:rPr>
        <w:t>seeds</w:t>
      </w:r>
      <w:commentRangeEnd w:id="36"/>
      <w:r w:rsidR="00436E25">
        <w:rPr>
          <w:rStyle w:val="CommentReference"/>
        </w:rPr>
        <w:commentReference w:id="36"/>
      </w:r>
      <w:r>
        <w:rPr>
          <w:rFonts w:cs="Times New Roman"/>
        </w:rPr>
        <w:t xml:space="preserve"> from flowers of northern plants that developed in the respective treatment groups. Asterisk and letters indicate differences that are statistically significant. There was a significant difference between treatment groups (F</w:t>
      </w:r>
      <w:r>
        <w:rPr>
          <w:rFonts w:cs="Times New Roman"/>
          <w:vertAlign w:val="subscript"/>
        </w:rPr>
        <w:t>46</w:t>
      </w:r>
      <w:r>
        <w:rPr>
          <w:rFonts w:cs="Times New Roman"/>
        </w:rPr>
        <w:t xml:space="preserve"> = 12.742, p = 8.514e-04).</w:t>
      </w:r>
    </w:p>
    <w:p w14:paraId="501D5033" w14:textId="6B55B400" w:rsidR="009C69DC" w:rsidRDefault="009C69DC" w:rsidP="009C69DC">
      <w:pPr>
        <w:rPr>
          <w:rFonts w:cs="Times New Roman"/>
        </w:rPr>
      </w:pPr>
      <w:r>
        <w:rPr>
          <w:rFonts w:cs="Times New Roman"/>
        </w:rPr>
        <w:br w:type="page"/>
      </w:r>
    </w:p>
    <w:p w14:paraId="51E765DA" w14:textId="08A8412A" w:rsidR="009C69DC" w:rsidRDefault="009C69DC" w:rsidP="009C69DC">
      <w:pPr>
        <w:rPr>
          <w:rFonts w:cs="Times New Roman"/>
          <w:b/>
          <w:bCs/>
          <w:sz w:val="32"/>
          <w:szCs w:val="28"/>
        </w:rPr>
      </w:pPr>
      <w:r>
        <w:rPr>
          <w:rFonts w:cs="Times New Roman"/>
          <w:b/>
          <w:bCs/>
          <w:sz w:val="32"/>
          <w:szCs w:val="28"/>
        </w:rPr>
        <w:lastRenderedPageBreak/>
        <w:t>Discussion</w:t>
      </w:r>
    </w:p>
    <w:p w14:paraId="39D8A699" w14:textId="780DE0C9" w:rsidR="009C69DC" w:rsidRDefault="009C69DC" w:rsidP="009C69DC">
      <w:pPr>
        <w:rPr>
          <w:rFonts w:cs="Times New Roman"/>
          <w:i/>
          <w:iCs/>
        </w:rPr>
      </w:pPr>
      <w:r>
        <w:rPr>
          <w:rFonts w:cs="Times New Roman"/>
          <w:i/>
          <w:iCs/>
        </w:rPr>
        <w:t>Pre-pollination</w:t>
      </w:r>
    </w:p>
    <w:p w14:paraId="7C6A9CB8" w14:textId="39441907" w:rsidR="005F0E5F" w:rsidRDefault="005F0E5F" w:rsidP="009C69DC">
      <w:pPr>
        <w:pStyle w:val="ListParagraph"/>
        <w:numPr>
          <w:ilvl w:val="0"/>
          <w:numId w:val="1"/>
        </w:numPr>
        <w:rPr>
          <w:rFonts w:cs="Times New Roman"/>
        </w:rPr>
      </w:pPr>
      <w:r>
        <w:rPr>
          <w:rFonts w:cs="Times New Roman"/>
        </w:rPr>
        <w:t>Flowering</w:t>
      </w:r>
    </w:p>
    <w:p w14:paraId="0480F684" w14:textId="78A84594" w:rsidR="005F0E5F" w:rsidRDefault="005F0E5F" w:rsidP="005F0E5F">
      <w:pPr>
        <w:pStyle w:val="ListParagraph"/>
        <w:numPr>
          <w:ilvl w:val="2"/>
          <w:numId w:val="1"/>
        </w:numPr>
        <w:rPr>
          <w:rFonts w:cs="Times New Roman"/>
        </w:rPr>
      </w:pPr>
      <w:r>
        <w:rPr>
          <w:rFonts w:cs="Times New Roman"/>
        </w:rPr>
        <w:t>Two populations</w:t>
      </w:r>
      <w:r w:rsidR="00DF423C">
        <w:rPr>
          <w:rFonts w:cs="Times New Roman"/>
        </w:rPr>
        <w:t xml:space="preserve"> </w:t>
      </w:r>
      <w:r>
        <w:rPr>
          <w:rFonts w:cs="Times New Roman"/>
        </w:rPr>
        <w:t>from the southern region</w:t>
      </w:r>
      <w:r w:rsidR="00DF423C">
        <w:rPr>
          <w:rFonts w:cs="Times New Roman"/>
        </w:rPr>
        <w:t xml:space="preserve"> (Cemetery and Reserve)</w:t>
      </w:r>
      <w:r>
        <w:rPr>
          <w:rFonts w:cs="Times New Roman"/>
        </w:rPr>
        <w:t xml:space="preserve"> </w:t>
      </w:r>
      <w:r w:rsidR="00DF423C">
        <w:rPr>
          <w:rFonts w:cs="Times New Roman"/>
        </w:rPr>
        <w:t xml:space="preserve">did not flower in the controlled conditions. The population (Oil Patch) in relatively </w:t>
      </w:r>
      <w:proofErr w:type="gramStart"/>
      <w:r w:rsidR="00DF423C">
        <w:rPr>
          <w:rFonts w:cs="Times New Roman"/>
        </w:rPr>
        <w:t>close proximity</w:t>
      </w:r>
      <w:proofErr w:type="gramEnd"/>
      <w:r w:rsidR="00DF423C">
        <w:rPr>
          <w:rFonts w:cs="Times New Roman"/>
        </w:rPr>
        <w:t xml:space="preserve"> to Cemetery did flower. </w:t>
      </w:r>
      <w:r w:rsidR="00615813">
        <w:rPr>
          <w:rFonts w:cs="Times New Roman"/>
        </w:rPr>
        <w:t xml:space="preserve">Perhaps </w:t>
      </w:r>
      <w:r w:rsidR="006A2087">
        <w:rPr>
          <w:rFonts w:cs="Times New Roman"/>
        </w:rPr>
        <w:t xml:space="preserve">conditions in the environmental chambers </w:t>
      </w:r>
      <w:r w:rsidR="00615813">
        <w:rPr>
          <w:rFonts w:cs="Times New Roman"/>
        </w:rPr>
        <w:t>do</w:t>
      </w:r>
      <w:r w:rsidR="006A2087">
        <w:rPr>
          <w:rFonts w:cs="Times New Roman"/>
        </w:rPr>
        <w:t xml:space="preserve"> not match those the populations naturally experience. </w:t>
      </w:r>
      <w:r w:rsidR="00615813">
        <w:rPr>
          <w:rFonts w:cs="Times New Roman"/>
        </w:rPr>
        <w:t>B</w:t>
      </w:r>
      <w:r w:rsidR="00CC183E">
        <w:rPr>
          <w:rFonts w:cs="Times New Roman"/>
        </w:rPr>
        <w:t xml:space="preserve">ecause we did not perform controlled crosses prior to this study and used genets collected in the field, maternal effects could </w:t>
      </w:r>
      <w:r w:rsidR="00615813">
        <w:rPr>
          <w:rFonts w:cs="Times New Roman"/>
        </w:rPr>
        <w:t xml:space="preserve">also </w:t>
      </w:r>
      <w:r w:rsidR="00CC183E">
        <w:rPr>
          <w:rFonts w:cs="Times New Roman"/>
        </w:rPr>
        <w:t xml:space="preserve">be </w:t>
      </w:r>
      <w:r w:rsidR="00615813">
        <w:rPr>
          <w:rFonts w:cs="Times New Roman"/>
        </w:rPr>
        <w:t>influence</w:t>
      </w:r>
      <w:r w:rsidR="00CC183E">
        <w:rPr>
          <w:rFonts w:cs="Times New Roman"/>
        </w:rPr>
        <w:t xml:space="preserve"> flowering and other results we attained.</w:t>
      </w:r>
    </w:p>
    <w:p w14:paraId="1BC8767D" w14:textId="4534248A" w:rsidR="009C69DC" w:rsidRDefault="009C69DC" w:rsidP="009C69DC">
      <w:pPr>
        <w:pStyle w:val="ListParagraph"/>
        <w:numPr>
          <w:ilvl w:val="0"/>
          <w:numId w:val="1"/>
        </w:numPr>
        <w:rPr>
          <w:rFonts w:cs="Times New Roman"/>
        </w:rPr>
      </w:pPr>
      <w:r>
        <w:rPr>
          <w:rFonts w:cs="Times New Roman"/>
        </w:rPr>
        <w:t xml:space="preserve">Effect of heat on </w:t>
      </w:r>
      <w:r w:rsidRPr="009C69DC">
        <w:rPr>
          <w:rFonts w:cs="Times New Roman"/>
        </w:rPr>
        <w:t xml:space="preserve">Flower </w:t>
      </w:r>
      <w:r>
        <w:rPr>
          <w:rFonts w:cs="Times New Roman"/>
        </w:rPr>
        <w:t>T</w:t>
      </w:r>
      <w:r w:rsidRPr="009C69DC">
        <w:rPr>
          <w:rFonts w:cs="Times New Roman"/>
        </w:rPr>
        <w:t>ype</w:t>
      </w:r>
    </w:p>
    <w:p w14:paraId="23EEFA91" w14:textId="13B60EB5" w:rsidR="009C624F" w:rsidRPr="009C69DC" w:rsidRDefault="009C624F" w:rsidP="009C624F">
      <w:pPr>
        <w:pStyle w:val="ListParagraph"/>
        <w:numPr>
          <w:ilvl w:val="2"/>
          <w:numId w:val="1"/>
        </w:numPr>
        <w:rPr>
          <w:rFonts w:cs="Times New Roman"/>
        </w:rPr>
      </w:pPr>
      <w:r>
        <w:rPr>
          <w:rFonts w:cs="Times New Roman"/>
        </w:rPr>
        <w:t xml:space="preserve">Staminate flowers act as pollen donors to improve male fitness </w:t>
      </w:r>
      <w:r w:rsidR="00DF423C">
        <w:rPr>
          <w:rFonts w:cs="Times New Roman"/>
        </w:rPr>
        <w:t>of</w:t>
      </w:r>
      <w:r>
        <w:rPr>
          <w:rFonts w:cs="Times New Roman"/>
        </w:rPr>
        <w:t xml:space="preserve"> a plant</w:t>
      </w:r>
      <w:r w:rsidR="000152AB">
        <w:rPr>
          <w:rFonts w:cs="Times New Roman"/>
        </w:rPr>
        <w:t xml:space="preserve"> </w:t>
      </w:r>
      <w:r w:rsidR="000152AB">
        <w:rPr>
          <w:rFonts w:cs="Times New Roman"/>
        </w:rPr>
        <w:fldChar w:fldCharType="begin"/>
      </w:r>
      <w:r w:rsidR="000152AB">
        <w:rPr>
          <w:rFonts w:cs="Times New Roman"/>
        </w:rPr>
        <w:instrText xml:space="preserve"> ADDIN EN.CITE &lt;EndNote&gt;&lt;Cite&gt;&lt;Author&gt;Connolly&lt;/Author&gt;&lt;Year&gt;2003&lt;/Year&gt;&lt;IDText&gt;Functional significance of the androecium in staminate and hermaphroditic flowers of Solanum carolinense (Solanaceae)&lt;/IDText&gt;&lt;DisplayText&gt;(Connolly &amp;amp; Anderson, 2003)&lt;/DisplayText&gt;&lt;record&gt;&lt;keywords&gt;&lt;keyword&gt;Anthers&lt;/keyword&gt;&lt;keyword&gt;Attractants&lt;/keyword&gt;&lt;keyword&gt;Bees&lt;/keyword&gt;&lt;keyword&gt;Flower stigma&lt;/keyword&gt;&lt;keyword&gt;Flowers&lt;/keyword&gt;&lt;keyword&gt;Hermaphroditism&lt;/keyword&gt;&lt;keyword&gt;Insect pollination&lt;/keyword&gt;&lt;keyword&gt;Male flowers&lt;/keyword&gt;&lt;keyword&gt;Organs&lt;/keyword&gt;&lt;keyword&gt;Plant reproductive structures&lt;/keyword&gt;&lt;keyword&gt;Plants&lt;/keyword&gt;&lt;keyword&gt;Pollen&lt;/keyword&gt;&lt;keyword&gt;Pollinating insects&lt;/keyword&gt;&lt;keyword&gt;Reinforcement&lt;/keyword&gt;&lt;keyword&gt;Solanum carolinense&lt;/keyword&gt;&lt;keyword&gt;Specialization&lt;/keyword&gt;&lt;keyword&gt;Stamens&lt;/keyword&gt;&lt;keyword&gt;Styles&lt;/keyword&gt;&lt;/keywords&gt;&lt;isbn&gt;0378-2697&lt;/isbn&gt;&lt;titles&gt;&lt;title&gt;Functional significance of the androecium in staminate and hermaphroditic flowers of Solanum carolinense (Solanaceae)&lt;/title&gt;&lt;secondary-title&gt;Plant systematics and evolution&lt;/secondary-title&gt;&lt;/titles&gt;&lt;pages&gt;235-243&lt;/pages&gt;&lt;number&gt;1/4&lt;/number&gt;&lt;contributors&gt;&lt;authors&gt;&lt;author&gt;Connolly, B. A.&lt;/author&gt;&lt;author&gt;Anderson, G. J.&lt;/author&gt;&lt;/authors&gt;&lt;/contributors&gt;&lt;added-date format="utc"&gt;1653318888&lt;/added-date&gt;&lt;pub-location&gt;Heidelberg&lt;/pub-location&gt;&lt;ref-type name="Journal Article"&gt;17&lt;/ref-type&gt;&lt;dates&gt;&lt;year&gt;2003&lt;/year&gt;&lt;/dates&gt;&lt;rec-number&gt;222&lt;/rec-number&gt;&lt;publisher&gt;Springer&lt;/publisher&gt;&lt;last-updated-date format="utc"&gt;1653318965&lt;/last-updated-date&gt;&lt;electronic-resource-num&gt;10.1007/s00606-003-0029-7&lt;/electronic-resource-num&gt;&lt;volume&gt;240&lt;/volume&gt;&lt;/record&gt;&lt;/Cite&gt;&lt;/EndNote&gt;</w:instrText>
      </w:r>
      <w:r w:rsidR="000152AB">
        <w:rPr>
          <w:rFonts w:cs="Times New Roman"/>
        </w:rPr>
        <w:fldChar w:fldCharType="separate"/>
      </w:r>
      <w:r w:rsidR="000152AB">
        <w:rPr>
          <w:rFonts w:cs="Times New Roman"/>
          <w:noProof/>
        </w:rPr>
        <w:t>(Connolly &amp; Anderson, 2003)</w:t>
      </w:r>
      <w:r w:rsidR="000152AB">
        <w:rPr>
          <w:rFonts w:cs="Times New Roman"/>
        </w:rPr>
        <w:fldChar w:fldCharType="end"/>
      </w:r>
      <w:r>
        <w:rPr>
          <w:rFonts w:cs="Times New Roman"/>
        </w:rPr>
        <w:t xml:space="preserve">. </w:t>
      </w:r>
      <w:r>
        <w:rPr>
          <w:rFonts w:cs="Times New Roman"/>
          <w:i/>
          <w:iCs/>
        </w:rPr>
        <w:t xml:space="preserve">Solanum </w:t>
      </w:r>
      <w:proofErr w:type="spellStart"/>
      <w:r>
        <w:rPr>
          <w:rFonts w:cs="Times New Roman"/>
          <w:i/>
          <w:iCs/>
        </w:rPr>
        <w:t>carolinense</w:t>
      </w:r>
      <w:proofErr w:type="spellEnd"/>
      <w:r>
        <w:rPr>
          <w:rFonts w:cs="Times New Roman"/>
          <w:i/>
          <w:iCs/>
        </w:rPr>
        <w:t xml:space="preserve"> </w:t>
      </w:r>
      <w:r>
        <w:rPr>
          <w:rFonts w:cs="Times New Roman"/>
        </w:rPr>
        <w:t>does not offer nectar as a pollinator reward and therefore, pollen is the source of attraction for pollinators</w:t>
      </w:r>
      <w:r w:rsidR="00DF423C">
        <w:rPr>
          <w:rFonts w:cs="Times New Roman"/>
        </w:rPr>
        <w:t xml:space="preserve"> to the staminate and hermaphroditic flowers</w:t>
      </w:r>
      <w:r>
        <w:rPr>
          <w:rFonts w:cs="Times New Roman"/>
        </w:rPr>
        <w:t>.</w:t>
      </w:r>
      <w:r w:rsidR="00DF423C">
        <w:rPr>
          <w:rFonts w:cs="Times New Roman"/>
        </w:rPr>
        <w:t xml:space="preserve"> Heat did not</w:t>
      </w:r>
      <w:r w:rsidR="0054396F">
        <w:rPr>
          <w:rFonts w:cs="Times New Roman"/>
        </w:rPr>
        <w:t xml:space="preserve"> affect the flower type for the first flowers in the treatment group.</w:t>
      </w:r>
    </w:p>
    <w:p w14:paraId="3B19BA09" w14:textId="7868167C" w:rsidR="00681E8C" w:rsidRPr="00681E8C" w:rsidRDefault="009C69DC" w:rsidP="00681E8C">
      <w:pPr>
        <w:pStyle w:val="ListParagraph"/>
        <w:numPr>
          <w:ilvl w:val="0"/>
          <w:numId w:val="1"/>
        </w:numPr>
        <w:rPr>
          <w:rFonts w:cs="Times New Roman"/>
        </w:rPr>
      </w:pPr>
      <w:r>
        <w:rPr>
          <w:rFonts w:cs="Times New Roman"/>
        </w:rPr>
        <w:t xml:space="preserve">Effect of heat on </w:t>
      </w:r>
      <w:r w:rsidRPr="009C69DC">
        <w:rPr>
          <w:rFonts w:cs="Times New Roman"/>
        </w:rPr>
        <w:t>Flower Morphology</w:t>
      </w:r>
    </w:p>
    <w:p w14:paraId="001049BC" w14:textId="4A5EEC87" w:rsidR="009C69DC" w:rsidRDefault="009C69DC" w:rsidP="009C69DC">
      <w:pPr>
        <w:pStyle w:val="ListParagraph"/>
        <w:numPr>
          <w:ilvl w:val="1"/>
          <w:numId w:val="1"/>
        </w:numPr>
        <w:rPr>
          <w:rFonts w:cs="Times New Roman"/>
        </w:rPr>
      </w:pPr>
      <w:r>
        <w:rPr>
          <w:rFonts w:cs="Times New Roman"/>
        </w:rPr>
        <w:t>Styles</w:t>
      </w:r>
    </w:p>
    <w:p w14:paraId="36A4C86A" w14:textId="02717E9B" w:rsidR="0054396F" w:rsidRDefault="00681E8C" w:rsidP="0054396F">
      <w:pPr>
        <w:pStyle w:val="ListParagraph"/>
        <w:numPr>
          <w:ilvl w:val="2"/>
          <w:numId w:val="1"/>
        </w:numPr>
        <w:rPr>
          <w:rFonts w:cs="Times New Roman"/>
        </w:rPr>
      </w:pPr>
      <w:r>
        <w:rPr>
          <w:rFonts w:cs="Times New Roman"/>
        </w:rPr>
        <w:t xml:space="preserve">A study on blueberry </w:t>
      </w:r>
      <w:r w:rsidR="00DE2CF6">
        <w:rPr>
          <w:rFonts w:cs="Times New Roman"/>
        </w:rPr>
        <w:t xml:space="preserve">found that cooler temperatures recessed anthers further in the corolla and warmer conditions increased style length </w:t>
      </w:r>
      <w:r w:rsidR="00DE2CF6">
        <w:rPr>
          <w:rFonts w:cs="Times New Roman"/>
        </w:rPr>
        <w:fldChar w:fldCharType="begin"/>
      </w:r>
      <w:r w:rsidR="00DE2CF6">
        <w:rPr>
          <w:rFonts w:cs="Times New Roman"/>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DE2CF6">
        <w:rPr>
          <w:rFonts w:cs="Times New Roman"/>
        </w:rPr>
        <w:fldChar w:fldCharType="separate"/>
      </w:r>
      <w:r w:rsidR="00DE2CF6">
        <w:rPr>
          <w:rFonts w:cs="Times New Roman"/>
          <w:noProof/>
        </w:rPr>
        <w:t>(Lyrene, 1994)</w:t>
      </w:r>
      <w:r w:rsidR="00DE2CF6">
        <w:rPr>
          <w:rFonts w:cs="Times New Roman"/>
        </w:rPr>
        <w:fldChar w:fldCharType="end"/>
      </w:r>
      <w:r w:rsidR="00DE2CF6">
        <w:rPr>
          <w:rFonts w:cs="Times New Roman"/>
        </w:rPr>
        <w:t xml:space="preserve">. </w:t>
      </w:r>
    </w:p>
    <w:p w14:paraId="19BB563F" w14:textId="359ED1E8" w:rsidR="00CE6535" w:rsidRDefault="00CE6535" w:rsidP="0054396F">
      <w:pPr>
        <w:pStyle w:val="ListParagraph"/>
        <w:numPr>
          <w:ilvl w:val="2"/>
          <w:numId w:val="1"/>
        </w:numPr>
        <w:rPr>
          <w:rFonts w:cs="Times New Roman"/>
        </w:rPr>
      </w:pPr>
      <w:r>
        <w:rPr>
          <w:rFonts w:cs="Times New Roman"/>
        </w:rPr>
        <w:t xml:space="preserve">We found that the </w:t>
      </w:r>
      <w:r w:rsidR="00F00157">
        <w:rPr>
          <w:rFonts w:cs="Times New Roman"/>
        </w:rPr>
        <w:t xml:space="preserve">length of </w:t>
      </w:r>
      <w:r>
        <w:rPr>
          <w:rFonts w:cs="Times New Roman"/>
        </w:rPr>
        <w:t xml:space="preserve">styles </w:t>
      </w:r>
      <w:r w:rsidR="00F00157">
        <w:rPr>
          <w:rFonts w:cs="Times New Roman"/>
        </w:rPr>
        <w:t xml:space="preserve">and stigmas </w:t>
      </w:r>
      <w:r>
        <w:rPr>
          <w:rFonts w:cs="Times New Roman"/>
        </w:rPr>
        <w:t>were significantly smaller in the heat treatment than the control.</w:t>
      </w:r>
    </w:p>
    <w:p w14:paraId="54F1F37F" w14:textId="2813B994" w:rsidR="009C69DC" w:rsidRDefault="009C69DC" w:rsidP="009C69DC">
      <w:pPr>
        <w:pStyle w:val="ListParagraph"/>
        <w:numPr>
          <w:ilvl w:val="1"/>
          <w:numId w:val="1"/>
        </w:numPr>
        <w:rPr>
          <w:rFonts w:cs="Times New Roman"/>
        </w:rPr>
      </w:pPr>
      <w:r>
        <w:rPr>
          <w:rFonts w:cs="Times New Roman"/>
        </w:rPr>
        <w:t>Stamen</w:t>
      </w:r>
    </w:p>
    <w:p w14:paraId="3BC85A67" w14:textId="77777777" w:rsidR="00F00157" w:rsidRDefault="00F00157" w:rsidP="001B206A">
      <w:pPr>
        <w:pStyle w:val="ListParagraph"/>
        <w:numPr>
          <w:ilvl w:val="2"/>
          <w:numId w:val="1"/>
        </w:numPr>
        <w:rPr>
          <w:rFonts w:cs="Times New Roman"/>
        </w:rPr>
      </w:pPr>
    </w:p>
    <w:p w14:paraId="17C33809" w14:textId="2B0AD3C5" w:rsidR="00CE6535" w:rsidRPr="00F00157" w:rsidRDefault="001B206A" w:rsidP="00F00157">
      <w:pPr>
        <w:pStyle w:val="ListParagraph"/>
        <w:numPr>
          <w:ilvl w:val="2"/>
          <w:numId w:val="1"/>
        </w:numPr>
        <w:rPr>
          <w:rFonts w:cs="Times New Roman"/>
        </w:rPr>
      </w:pPr>
      <w:r>
        <w:rPr>
          <w:rFonts w:cs="Times New Roman"/>
        </w:rPr>
        <w:t xml:space="preserve">We also compared the ratio of style and stigma length to stamen length for the treatment groups. There was no significant difference in the ratio between the treatment, but flowers developed in heat did have significantly more variation in the ratio than those that developed in the control. </w:t>
      </w:r>
      <w:r w:rsidR="000611F3">
        <w:rPr>
          <w:rFonts w:cs="Times New Roman"/>
        </w:rPr>
        <w:t xml:space="preserve">To further understand the increased variation in the heat treatment, we conducted correlational analysis and found that in the control treatment style and stigma length was correlated with stamen length, but the correlation breaks down in heat. </w:t>
      </w:r>
      <w:r>
        <w:rPr>
          <w:rFonts w:cs="Times New Roman"/>
        </w:rPr>
        <w:t xml:space="preserve">Charles and Harris </w:t>
      </w:r>
      <w:r>
        <w:rPr>
          <w:rFonts w:cs="Times New Roman"/>
        </w:rPr>
        <w:fldChar w:fldCharType="begin"/>
      </w:r>
      <w:r>
        <w:rPr>
          <w:rFonts w:cs="Times New Roman"/>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Pr>
          <w:rFonts w:cs="Times New Roman"/>
        </w:rPr>
        <w:fldChar w:fldCharType="separate"/>
      </w:r>
      <w:r>
        <w:rPr>
          <w:rFonts w:cs="Times New Roman"/>
          <w:noProof/>
        </w:rPr>
        <w:t>(1972)</w:t>
      </w:r>
      <w:r>
        <w:rPr>
          <w:rFonts w:cs="Times New Roman"/>
        </w:rPr>
        <w:fldChar w:fldCharType="end"/>
      </w:r>
      <w:r>
        <w:rPr>
          <w:rFonts w:cs="Times New Roman"/>
        </w:rPr>
        <w:t xml:space="preserve"> found that as temperatures increased the distance between the </w:t>
      </w:r>
      <w:proofErr w:type="spellStart"/>
      <w:r>
        <w:rPr>
          <w:rFonts w:cs="Times New Roman"/>
        </w:rPr>
        <w:t>antheridial</w:t>
      </w:r>
      <w:proofErr w:type="spellEnd"/>
      <w:r>
        <w:rPr>
          <w:rFonts w:cs="Times New Roman"/>
        </w:rPr>
        <w:t xml:space="preserve"> cone and the stigma in tomatoes decreased. Unlike </w:t>
      </w:r>
      <w:r>
        <w:rPr>
          <w:rFonts w:cs="Times New Roman"/>
          <w:i/>
          <w:iCs/>
        </w:rPr>
        <w:t xml:space="preserve">Solanum </w:t>
      </w:r>
      <w:proofErr w:type="spellStart"/>
      <w:r>
        <w:rPr>
          <w:rFonts w:cs="Times New Roman"/>
          <w:i/>
          <w:iCs/>
        </w:rPr>
        <w:t>carolinense</w:t>
      </w:r>
      <w:proofErr w:type="spellEnd"/>
      <w:r>
        <w:rPr>
          <w:rFonts w:cs="Times New Roman"/>
        </w:rPr>
        <w:t>, the stamen of tomato</w:t>
      </w:r>
      <w:r w:rsidR="000611F3">
        <w:rPr>
          <w:rFonts w:cs="Times New Roman"/>
        </w:rPr>
        <w:t xml:space="preserve"> flowers</w:t>
      </w:r>
      <w:r>
        <w:rPr>
          <w:rFonts w:cs="Times New Roman"/>
        </w:rPr>
        <w:t xml:space="preserve"> </w:t>
      </w:r>
      <w:proofErr w:type="gramStart"/>
      <w:r>
        <w:rPr>
          <w:rFonts w:cs="Times New Roman"/>
        </w:rPr>
        <w:t>are</w:t>
      </w:r>
      <w:proofErr w:type="gramEnd"/>
      <w:r>
        <w:rPr>
          <w:rFonts w:cs="Times New Roman"/>
        </w:rPr>
        <w:t xml:space="preserve"> fused and the style and stigma do not extend beyond the </w:t>
      </w:r>
      <w:proofErr w:type="spellStart"/>
      <w:r>
        <w:rPr>
          <w:rFonts w:cs="Times New Roman"/>
        </w:rPr>
        <w:t>antheridial</w:t>
      </w:r>
      <w:proofErr w:type="spellEnd"/>
      <w:r>
        <w:rPr>
          <w:rFonts w:cs="Times New Roman"/>
        </w:rPr>
        <w:t xml:space="preserve"> cone. As the stigma extended further into the </w:t>
      </w:r>
      <w:proofErr w:type="spellStart"/>
      <w:r>
        <w:rPr>
          <w:rFonts w:cs="Times New Roman"/>
        </w:rPr>
        <w:t>antheridial</w:t>
      </w:r>
      <w:proofErr w:type="spellEnd"/>
      <w:r>
        <w:rPr>
          <w:rFonts w:cs="Times New Roman"/>
        </w:rPr>
        <w:t xml:space="preserve"> cone, pollination was less likely, affecting fruit set. </w:t>
      </w:r>
      <w:r w:rsidR="000611F3">
        <w:rPr>
          <w:rFonts w:cs="Times New Roman"/>
        </w:rPr>
        <w:t xml:space="preserve">As in this study, we found </w:t>
      </w:r>
      <w:r w:rsidR="00590816">
        <w:rPr>
          <w:rFonts w:cs="Times New Roman"/>
        </w:rPr>
        <w:t xml:space="preserve">that the fundamental proportions of floral structures are disrupted in heat. </w:t>
      </w:r>
      <w:r>
        <w:rPr>
          <w:rFonts w:cs="Times New Roman"/>
        </w:rPr>
        <w:t>Th</w:t>
      </w:r>
      <w:r w:rsidR="00590816">
        <w:rPr>
          <w:rFonts w:cs="Times New Roman"/>
        </w:rPr>
        <w:t>e change to position of integral reproductive structures in heat c</w:t>
      </w:r>
      <w:r>
        <w:rPr>
          <w:rFonts w:cs="Times New Roman"/>
        </w:rPr>
        <w:t xml:space="preserve">ould also affect </w:t>
      </w:r>
      <w:r w:rsidR="00F00157">
        <w:rPr>
          <w:rFonts w:cs="Times New Roman"/>
        </w:rPr>
        <w:t>rates of pollination and fertilization</w:t>
      </w:r>
      <w:r w:rsidR="00590816">
        <w:rPr>
          <w:rFonts w:cs="Times New Roman"/>
        </w:rPr>
        <w:t xml:space="preserve"> for </w:t>
      </w:r>
      <w:r w:rsidR="00590816">
        <w:rPr>
          <w:rFonts w:cs="Times New Roman"/>
          <w:i/>
          <w:iCs/>
        </w:rPr>
        <w:t xml:space="preserve">Solanum </w:t>
      </w:r>
      <w:proofErr w:type="spellStart"/>
      <w:r w:rsidR="00590816">
        <w:rPr>
          <w:rFonts w:cs="Times New Roman"/>
          <w:i/>
          <w:iCs/>
        </w:rPr>
        <w:t>carolinense</w:t>
      </w:r>
      <w:proofErr w:type="spellEnd"/>
      <w:r w:rsidR="00F00157">
        <w:rPr>
          <w:rFonts w:cs="Times New Roman"/>
        </w:rPr>
        <w:t xml:space="preserve">, and thus, </w:t>
      </w:r>
      <w:r w:rsidR="00590816">
        <w:rPr>
          <w:rFonts w:cs="Times New Roman"/>
        </w:rPr>
        <w:t xml:space="preserve">influence </w:t>
      </w:r>
      <w:r w:rsidR="00F00157">
        <w:rPr>
          <w:rFonts w:cs="Times New Roman"/>
        </w:rPr>
        <w:t xml:space="preserve">fitness. </w:t>
      </w:r>
    </w:p>
    <w:p w14:paraId="0C0E51F0" w14:textId="4565EE74" w:rsidR="009C69DC" w:rsidRDefault="002A1636" w:rsidP="009C69DC">
      <w:pPr>
        <w:pStyle w:val="ListParagraph"/>
        <w:numPr>
          <w:ilvl w:val="0"/>
          <w:numId w:val="1"/>
        </w:numPr>
        <w:rPr>
          <w:rFonts w:cs="Times New Roman"/>
        </w:rPr>
      </w:pPr>
      <w:r>
        <w:rPr>
          <w:rFonts w:cs="Times New Roman"/>
        </w:rPr>
        <w:lastRenderedPageBreak/>
        <w:t xml:space="preserve">Effect of heat on </w:t>
      </w:r>
      <w:r w:rsidR="009C69DC">
        <w:rPr>
          <w:rFonts w:cs="Times New Roman"/>
        </w:rPr>
        <w:t xml:space="preserve">Gamete </w:t>
      </w:r>
    </w:p>
    <w:p w14:paraId="218B2540" w14:textId="338BCEF7" w:rsidR="00FC1522" w:rsidRDefault="00FC1522" w:rsidP="00FC1522">
      <w:pPr>
        <w:pStyle w:val="ListParagraph"/>
        <w:numPr>
          <w:ilvl w:val="1"/>
          <w:numId w:val="1"/>
        </w:numPr>
        <w:rPr>
          <w:rFonts w:cs="Times New Roman"/>
        </w:rPr>
      </w:pPr>
      <w:r>
        <w:rPr>
          <w:rFonts w:cs="Times New Roman"/>
        </w:rPr>
        <w:t>Ovule number</w:t>
      </w:r>
    </w:p>
    <w:p w14:paraId="158F9959" w14:textId="17BDE537" w:rsidR="000C41C0" w:rsidRDefault="000C41C0" w:rsidP="000C41C0">
      <w:pPr>
        <w:pStyle w:val="ListParagraph"/>
        <w:numPr>
          <w:ilvl w:val="2"/>
          <w:numId w:val="1"/>
        </w:numPr>
        <w:rPr>
          <w:rFonts w:cs="Times New Roman"/>
        </w:rPr>
      </w:pPr>
      <w:r>
        <w:rPr>
          <w:rFonts w:cs="Times New Roman"/>
        </w:rPr>
        <w:fldChar w:fldCharType="begin"/>
      </w:r>
      <w:r>
        <w:rPr>
          <w:rFonts w:cs="Times New Roman"/>
        </w:rPr>
        <w:instrText xml:space="preserve"> ADDIN EN.CITE &lt;EndNote&gt;&lt;Cite&gt;&lt;Author&gt;Osorio&lt;/Author&gt;&lt;Year&gt;2022&lt;/Year&gt;&lt;IDText&gt;High temperatures disturb ovule development in field pea (Pisum sativum)&lt;/IDText&gt;&lt;DisplayText&gt;(Osorio et al., 2022)&lt;/DisplayText&gt;&lt;record&gt;&lt;keywords&gt;&lt;keyword&gt;Agricultural research&lt;/keyword&gt;&lt;keyword&gt;callose&lt;/keyword&gt;&lt;keyword&gt;embryo sac&lt;/keyword&gt;&lt;keyword&gt;Embryonic development&lt;/keyword&gt;&lt;keyword&gt;Fluorescence microscopy&lt;/keyword&gt;&lt;keyword&gt;heat stress&lt;/keyword&gt;&lt;keyword&gt;Hot weather&lt;/keyword&gt;&lt;keyword&gt;nœuds reproducteurs&lt;/keyword&gt;&lt;keyword&gt;ovules&lt;/keyword&gt;&lt;keyword&gt;Peas&lt;/keyword&gt;&lt;keyword&gt;Physiological aspects&lt;/keyword&gt;&lt;keyword&gt;Pisum sativum L&lt;/keyword&gt;&lt;keyword&gt;Plant heat tolerance&lt;/keyword&gt;&lt;keyword&gt;reproductive nodes&lt;/keyword&gt;&lt;keyword&gt;Research&lt;/keyword&gt;&lt;keyword&gt;sac embryonnaire&lt;/keyword&gt;&lt;keyword&gt;stress thermique&lt;/keyword&gt;&lt;/keywords&gt;&lt;isbn&gt;1916-2790&lt;/isbn&gt;&lt;titles&gt;&lt;title&gt;High temperatures disturb ovule development in field pea (Pisum sativum)&lt;/title&gt;&lt;secondary-title&gt;Botany&lt;/secondary-title&gt;&lt;/titles&gt;&lt;pages&gt;47-61&lt;/pages&gt;&lt;number&gt;1&lt;/number&gt;&lt;contributors&gt;&lt;authors&gt;&lt;author&gt;Osorio, Evelyn E.&lt;/author&gt;&lt;author&gt;Davis, Arthur R.&lt;/author&gt;&lt;author&gt;Bueckert, Rosalind A.&lt;/author&gt;&lt;/authors&gt;&lt;/contributors&gt;&lt;added-date format="utc"&gt;1653423507&lt;/added-date&gt;&lt;pub-location&gt;1840 Woodward Drive, Suite 1, Ottawa, ON K2C 0P7&lt;/pub-location&gt;&lt;ref-type name="Journal Article"&gt;17&lt;/ref-type&gt;&lt;dates&gt;&lt;year&gt;2022&lt;/year&gt;&lt;/dates&gt;&lt;rec-number&gt;234&lt;/rec-number&gt;&lt;publisher&gt;NRC Research Press&lt;/publisher&gt;&lt;last-updated-date format="utc"&gt;1653423551&lt;/last-updated-date&gt;&lt;electronic-resource-num&gt;10.1139/cjb-2021-0078&lt;/electronic-resource-num&gt;&lt;volume&gt;100&lt;/volume&gt;&lt;/record&gt;&lt;/Cite&gt;&lt;/EndNote&gt;</w:instrText>
      </w:r>
      <w:r>
        <w:rPr>
          <w:rFonts w:cs="Times New Roman"/>
        </w:rPr>
        <w:fldChar w:fldCharType="separate"/>
      </w:r>
      <w:r>
        <w:rPr>
          <w:rFonts w:cs="Times New Roman"/>
          <w:noProof/>
        </w:rPr>
        <w:t>(Osorio et al., 2022)</w:t>
      </w:r>
      <w:r>
        <w:rPr>
          <w:rFonts w:cs="Times New Roman"/>
        </w:rPr>
        <w:fldChar w:fldCharType="end"/>
      </w:r>
    </w:p>
    <w:p w14:paraId="6B0F20E1" w14:textId="77777777" w:rsidR="000C41C0" w:rsidRPr="009C69DC" w:rsidRDefault="000C41C0" w:rsidP="000C41C0">
      <w:pPr>
        <w:pStyle w:val="ListParagraph"/>
        <w:numPr>
          <w:ilvl w:val="2"/>
          <w:numId w:val="1"/>
        </w:numPr>
        <w:rPr>
          <w:rFonts w:cs="Times New Roman"/>
        </w:rPr>
      </w:pPr>
    </w:p>
    <w:p w14:paraId="551636CB" w14:textId="1F48F980" w:rsidR="000152AB" w:rsidRDefault="002A1636" w:rsidP="000152AB">
      <w:pPr>
        <w:pStyle w:val="ListParagraph"/>
        <w:numPr>
          <w:ilvl w:val="1"/>
          <w:numId w:val="1"/>
        </w:numPr>
        <w:rPr>
          <w:rFonts w:cs="Times New Roman"/>
        </w:rPr>
      </w:pPr>
      <w:r>
        <w:rPr>
          <w:rFonts w:cs="Times New Roman"/>
        </w:rPr>
        <w:t>Pollen size</w:t>
      </w:r>
    </w:p>
    <w:p w14:paraId="5442342E" w14:textId="77777777" w:rsidR="00180AED" w:rsidRDefault="000152AB" w:rsidP="000152AB">
      <w:pPr>
        <w:pStyle w:val="ListParagraph"/>
        <w:numPr>
          <w:ilvl w:val="2"/>
          <w:numId w:val="1"/>
        </w:numPr>
        <w:rPr>
          <w:rFonts w:cs="Times New Roman"/>
        </w:rPr>
      </w:pPr>
      <w:r>
        <w:rPr>
          <w:rFonts w:cs="Times New Roman"/>
        </w:rPr>
        <w:t xml:space="preserve">We found that pollen </w:t>
      </w:r>
      <w:r w:rsidR="00884109">
        <w:rPr>
          <w:rFonts w:cs="Times New Roman"/>
        </w:rPr>
        <w:t>that developed</w:t>
      </w:r>
      <w:r>
        <w:rPr>
          <w:rFonts w:cs="Times New Roman"/>
        </w:rPr>
        <w:t xml:space="preserve"> in long-term low heat were significantly smaller</w:t>
      </w:r>
      <w:r w:rsidR="00884109">
        <w:rPr>
          <w:rFonts w:cs="Times New Roman"/>
        </w:rPr>
        <w:t xml:space="preserve"> than those in controlled conditions</w:t>
      </w:r>
      <w:r>
        <w:rPr>
          <w:rFonts w:cs="Times New Roman"/>
        </w:rPr>
        <w:t>. There are fitness implications for</w:t>
      </w:r>
      <w:r w:rsidR="00884109">
        <w:rPr>
          <w:rFonts w:cs="Times New Roman"/>
        </w:rPr>
        <w:t xml:space="preserve"> changes in</w:t>
      </w:r>
      <w:r>
        <w:rPr>
          <w:rFonts w:cs="Times New Roman"/>
        </w:rPr>
        <w:t xml:space="preserve"> pollen size. McCallum and Chang </w:t>
      </w:r>
      <w:r w:rsidR="00180AED">
        <w:rPr>
          <w:rFonts w:cs="Times New Roman"/>
        </w:rPr>
        <w:fldChar w:fldCharType="begin"/>
      </w:r>
      <w:r w:rsidR="00180AED">
        <w:rPr>
          <w:rFonts w:cs="Times New Roman"/>
        </w:rPr>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180AED">
        <w:rPr>
          <w:rFonts w:cs="Times New Roman"/>
        </w:rPr>
        <w:fldChar w:fldCharType="separate"/>
      </w:r>
      <w:r w:rsidR="00180AED">
        <w:rPr>
          <w:rFonts w:cs="Times New Roman"/>
          <w:noProof/>
        </w:rPr>
        <w:t>(2016)</w:t>
      </w:r>
      <w:r w:rsidR="00180AED">
        <w:rPr>
          <w:rFonts w:cs="Times New Roman"/>
        </w:rPr>
        <w:fldChar w:fldCharType="end"/>
      </w:r>
      <w:r w:rsidR="00180AED">
        <w:rPr>
          <w:rFonts w:cs="Times New Roman"/>
        </w:rPr>
        <w:t xml:space="preserve"> </w:t>
      </w:r>
      <w:r>
        <w:rPr>
          <w:rFonts w:cs="Times New Roman"/>
        </w:rPr>
        <w:t xml:space="preserve">found evidence of pollen size influencing </w:t>
      </w:r>
      <w:r w:rsidR="00884109">
        <w:rPr>
          <w:rFonts w:cs="Times New Roman"/>
        </w:rPr>
        <w:t>siring success</w:t>
      </w:r>
      <w:r>
        <w:rPr>
          <w:rFonts w:cs="Times New Roman"/>
        </w:rPr>
        <w:t>.</w:t>
      </w:r>
      <w:r w:rsidR="00884109">
        <w:rPr>
          <w:rFonts w:cs="Times New Roman"/>
        </w:rPr>
        <w:t xml:space="preserve"> </w:t>
      </w:r>
    </w:p>
    <w:p w14:paraId="262BA4BE" w14:textId="5CBB9383" w:rsidR="00FC1522" w:rsidRDefault="00884109" w:rsidP="000152AB">
      <w:pPr>
        <w:pStyle w:val="ListParagraph"/>
        <w:numPr>
          <w:ilvl w:val="2"/>
          <w:numId w:val="1"/>
        </w:numPr>
        <w:rPr>
          <w:rFonts w:cs="Times New Roman"/>
        </w:rPr>
      </w:pPr>
      <w:r>
        <w:rPr>
          <w:rFonts w:cs="Times New Roman"/>
        </w:rPr>
        <w:t xml:space="preserve">Another explanation for this observation is that long-term heat induces an increase </w:t>
      </w:r>
      <w:r w:rsidR="00EC4300">
        <w:rPr>
          <w:rFonts w:cs="Times New Roman"/>
        </w:rPr>
        <w:t xml:space="preserve">in the proportion of </w:t>
      </w:r>
      <w:r w:rsidR="00180AED">
        <w:rPr>
          <w:rFonts w:cs="Times New Roman"/>
        </w:rPr>
        <w:t xml:space="preserve">smaller, </w:t>
      </w:r>
      <w:r w:rsidR="00EC4300">
        <w:rPr>
          <w:rFonts w:cs="Times New Roman"/>
        </w:rPr>
        <w:t>low-ROS pollen</w:t>
      </w:r>
      <w:r w:rsidR="00180AED">
        <w:rPr>
          <w:rFonts w:cs="Times New Roman"/>
        </w:rPr>
        <w:t xml:space="preserve">. </w:t>
      </w:r>
      <w:r w:rsidR="00EC4300">
        <w:rPr>
          <w:rFonts w:cs="Times New Roman"/>
        </w:rPr>
        <w:t xml:space="preserve">There </w:t>
      </w:r>
      <w:r w:rsidR="00180AED">
        <w:rPr>
          <w:rFonts w:cs="Times New Roman"/>
        </w:rPr>
        <w:t xml:space="preserve">have been multiple studies with evidence </w:t>
      </w:r>
      <w:r w:rsidR="00340361">
        <w:rPr>
          <w:rFonts w:cs="Times New Roman"/>
        </w:rPr>
        <w:t xml:space="preserve">suggesting that pollen grains fall in one of two categories. </w:t>
      </w:r>
      <w:proofErr w:type="spellStart"/>
      <w:r w:rsidR="00180AED">
        <w:rPr>
          <w:rFonts w:cs="Times New Roman"/>
        </w:rPr>
        <w:t>Rutley</w:t>
      </w:r>
      <w:proofErr w:type="spellEnd"/>
      <w:r w:rsidR="00180AED">
        <w:rPr>
          <w:rFonts w:cs="Times New Roman"/>
        </w:rPr>
        <w:t xml:space="preserve"> et al. </w:t>
      </w:r>
      <w:r w:rsidR="00180AED">
        <w:rPr>
          <w:rFonts w:cs="Times New Roman"/>
        </w:rPr>
        <w:fldChar w:fldCharType="begin"/>
      </w:r>
      <w:r w:rsidR="00180AED">
        <w:rPr>
          <w:rFonts w:cs="Times New Roman"/>
        </w:rPr>
        <w:instrText xml:space="preserve"> ADDIN EN.CITE &lt;EndNote&gt;&lt;Cite&gt;&lt;Author&gt;Rutley&lt;/Author&gt;&lt;Year&gt;2022&lt;/Year&gt;&lt;IDText&gt;Reproductive resilience: putting pollen grains in two baskets&lt;/IDText&gt;&lt;DisplayText&gt;(Rutley et al., 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format="utc"&gt;1650721851&lt;/added-date&gt;&lt;ref-type name="Journal Article"&gt;17&lt;/ref-type&gt;&lt;rec-number&gt;208&lt;/rec-number&gt;&lt;publisher&gt;Elsevier BV&lt;/publisher&gt;&lt;last-updated-date format="utc"&gt;1650721852&lt;/last-updated-date&gt;&lt;electronic-resource-num&gt;10.1016/j.tplants.2021.09.002&lt;/electronic-resource-num&gt;&lt;volume&gt;27&lt;/volume&gt;&lt;/record&gt;&lt;/Cite&gt;&lt;/EndNote&gt;</w:instrText>
      </w:r>
      <w:r w:rsidR="00180AED">
        <w:rPr>
          <w:rFonts w:cs="Times New Roman"/>
        </w:rPr>
        <w:fldChar w:fldCharType="separate"/>
      </w:r>
      <w:r w:rsidR="00180AED">
        <w:rPr>
          <w:rFonts w:cs="Times New Roman"/>
          <w:noProof/>
        </w:rPr>
        <w:t>(Rutley et al., 2022)</w:t>
      </w:r>
      <w:r w:rsidR="00180AED">
        <w:rPr>
          <w:rFonts w:cs="Times New Roman"/>
        </w:rPr>
        <w:fldChar w:fldCharType="end"/>
      </w:r>
      <w:r w:rsidR="00180AED">
        <w:rPr>
          <w:rFonts w:cs="Times New Roman"/>
        </w:rPr>
        <w:t xml:space="preserve"> described </w:t>
      </w:r>
      <w:r w:rsidR="00340361">
        <w:rPr>
          <w:rFonts w:cs="Times New Roman"/>
        </w:rPr>
        <w:t>this phenomenon as the “two-basket”</w:t>
      </w:r>
      <w:r w:rsidR="00180AED">
        <w:rPr>
          <w:rFonts w:cs="Times New Roman"/>
        </w:rPr>
        <w:t xml:space="preserve"> model</w:t>
      </w:r>
      <w:r w:rsidR="00340361">
        <w:rPr>
          <w:rFonts w:cs="Times New Roman"/>
        </w:rPr>
        <w:t xml:space="preserve">, with low-ROS and high-ROS pollen. High-ROS pollen have higher metabolic rates, are typically larger in size, and </w:t>
      </w:r>
      <w:r w:rsidR="00FC1522">
        <w:rPr>
          <w:rFonts w:cs="Times New Roman"/>
        </w:rPr>
        <w:t>readily germinate once matu</w:t>
      </w:r>
      <w:r w:rsidR="00AB54FE">
        <w:rPr>
          <w:rFonts w:cs="Times New Roman"/>
        </w:rPr>
        <w:t>r</w:t>
      </w:r>
      <w:r w:rsidR="00FC1522">
        <w:rPr>
          <w:rFonts w:cs="Times New Roman"/>
        </w:rPr>
        <w:t>e</w:t>
      </w:r>
      <w:r w:rsidR="00340361">
        <w:rPr>
          <w:rFonts w:cs="Times New Roman"/>
        </w:rPr>
        <w:t xml:space="preserve">. On the other hand, low-ROS pollen </w:t>
      </w:r>
      <w:proofErr w:type="gramStart"/>
      <w:r w:rsidR="00340361">
        <w:rPr>
          <w:rFonts w:cs="Times New Roman"/>
        </w:rPr>
        <w:t>are</w:t>
      </w:r>
      <w:proofErr w:type="gramEnd"/>
      <w:r w:rsidR="00340361">
        <w:rPr>
          <w:rFonts w:cs="Times New Roman"/>
        </w:rPr>
        <w:t xml:space="preserve"> partially dehydrated with low metabolic rates</w:t>
      </w:r>
      <w:r w:rsidR="00FC1522">
        <w:rPr>
          <w:rFonts w:cs="Times New Roman"/>
        </w:rPr>
        <w:t xml:space="preserve">, are smaller in size, and remain dormant when environmental conditions are not favorable for germination. </w:t>
      </w:r>
    </w:p>
    <w:p w14:paraId="26A929FC" w14:textId="6590EB06" w:rsidR="00FC1522" w:rsidRDefault="00FC1522" w:rsidP="00FC1522">
      <w:pPr>
        <w:pStyle w:val="ListParagraph"/>
        <w:numPr>
          <w:ilvl w:val="1"/>
          <w:numId w:val="1"/>
        </w:numPr>
        <w:rPr>
          <w:rFonts w:cs="Times New Roman"/>
        </w:rPr>
      </w:pPr>
      <w:r>
        <w:rPr>
          <w:rFonts w:cs="Times New Roman"/>
        </w:rPr>
        <w:t>Pollen Germination</w:t>
      </w:r>
    </w:p>
    <w:p w14:paraId="4D9873BF" w14:textId="4BE90365" w:rsidR="000152AB" w:rsidRPr="00EC2882" w:rsidRDefault="00EC2882" w:rsidP="000152AB">
      <w:pPr>
        <w:pStyle w:val="ListParagraph"/>
        <w:numPr>
          <w:ilvl w:val="2"/>
          <w:numId w:val="1"/>
        </w:numPr>
        <w:rPr>
          <w:rFonts w:cs="Times New Roman"/>
        </w:rPr>
      </w:pPr>
      <w:r w:rsidRPr="00EC2882">
        <w:rPr>
          <w:rFonts w:cs="Times New Roman"/>
        </w:rPr>
        <w:t>There was no significant difference between treatment groups for pollen germination at 40°C, but there was a difference between regions.</w:t>
      </w:r>
      <w:r>
        <w:rPr>
          <w:rFonts w:cs="Times New Roman"/>
        </w:rPr>
        <w:t xml:space="preserve"> These results match that of the last chapter and </w:t>
      </w:r>
      <w:r w:rsidR="00FC1522" w:rsidRPr="00EC2882">
        <w:rPr>
          <w:rFonts w:cs="Times New Roman"/>
        </w:rPr>
        <w:t>suggest that southern plants have adapted to higher temperatures by producing a higher proportion of low-ROS pollen to selectively germinate and avoid high temperature stress.</w:t>
      </w:r>
      <w:r>
        <w:rPr>
          <w:rFonts w:cs="Times New Roman"/>
        </w:rPr>
        <w:t xml:space="preserve"> The variance for the southern plants differed distinctly between treatments. </w:t>
      </w:r>
      <w:r w:rsidR="00AB54FE">
        <w:rPr>
          <w:rFonts w:cs="Times New Roman"/>
        </w:rPr>
        <w:t>Pollen that developed</w:t>
      </w:r>
      <w:r>
        <w:rPr>
          <w:rFonts w:cs="Times New Roman"/>
        </w:rPr>
        <w:t xml:space="preserve"> in the control treatment had a large range of pollen germination </w:t>
      </w:r>
      <w:r w:rsidR="00AB54FE">
        <w:rPr>
          <w:rFonts w:cs="Times New Roman"/>
        </w:rPr>
        <w:t>proportions</w:t>
      </w:r>
      <w:r>
        <w:rPr>
          <w:rFonts w:cs="Times New Roman"/>
        </w:rPr>
        <w:t xml:space="preserve"> at 40°</w:t>
      </w:r>
      <w:r w:rsidR="00AB54FE">
        <w:rPr>
          <w:rFonts w:cs="Times New Roman"/>
        </w:rPr>
        <w:t xml:space="preserve">C, while pollen that developed in the heat treatment remained on the lower end. As described in previously, long-term heat might induce the increased production of low-ROS pollen, reducing the pollen </w:t>
      </w:r>
      <w:r w:rsidR="005F0E5F">
        <w:rPr>
          <w:rFonts w:cs="Times New Roman"/>
        </w:rPr>
        <w:t>germination at high, unfavorable temperatures.</w:t>
      </w:r>
    </w:p>
    <w:p w14:paraId="7DC32058" w14:textId="06B66EAC" w:rsidR="009C69DC" w:rsidRDefault="009C69DC" w:rsidP="009C69DC">
      <w:pPr>
        <w:rPr>
          <w:rFonts w:cs="Times New Roman"/>
          <w:i/>
          <w:iCs/>
        </w:rPr>
      </w:pPr>
      <w:r>
        <w:rPr>
          <w:rFonts w:cs="Times New Roman"/>
          <w:i/>
          <w:iCs/>
        </w:rPr>
        <w:t>Post-pollination</w:t>
      </w:r>
    </w:p>
    <w:p w14:paraId="1FC07116" w14:textId="0020BAF6" w:rsidR="002A1636" w:rsidRDefault="002A1636" w:rsidP="002A1636">
      <w:pPr>
        <w:pStyle w:val="ListParagraph"/>
        <w:numPr>
          <w:ilvl w:val="0"/>
          <w:numId w:val="6"/>
        </w:numPr>
        <w:rPr>
          <w:rFonts w:cs="Times New Roman"/>
        </w:rPr>
      </w:pPr>
      <w:r>
        <w:rPr>
          <w:rFonts w:cs="Times New Roman"/>
        </w:rPr>
        <w:t>Pollen germination</w:t>
      </w:r>
    </w:p>
    <w:p w14:paraId="02B1241F" w14:textId="6193A055" w:rsidR="002A1636" w:rsidRDefault="002A1636" w:rsidP="002A1636">
      <w:pPr>
        <w:pStyle w:val="ListParagraph"/>
        <w:numPr>
          <w:ilvl w:val="2"/>
          <w:numId w:val="6"/>
        </w:numPr>
        <w:rPr>
          <w:rFonts w:cs="Times New Roman"/>
        </w:rPr>
      </w:pPr>
      <w:r>
        <w:rPr>
          <w:rFonts w:cs="Times New Roman"/>
        </w:rPr>
        <w:t xml:space="preserve">Pollen dormancy </w:t>
      </w:r>
      <w:r>
        <w:rPr>
          <w:rFonts w:cs="Times New Roman"/>
        </w:rPr>
        <w:fldChar w:fldCharType="begin">
          <w:fldData xml:space="preserve">PEVuZE5vdGU+PENpdGU+PEF1dGhvcj5KZWdhZGVlc2FuPC9BdXRob3I+PFllYXI+MjAxODwvWWVh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</w:fldData>
        </w:fldChar>
      </w:r>
      <w:r>
        <w:rPr>
          <w:rFonts w:cs="Times New Roman"/>
        </w:rPr>
        <w:instrText xml:space="preserve"> ADDIN EN.CITE </w:instrText>
      </w:r>
      <w:r>
        <w:rPr>
          <w:rFonts w:cs="Times New Roman"/>
        </w:rPr>
        <w:fldChar w:fldCharType="begin">
          <w:fldData xml:space="preserve">PEVuZE5vdGU+PENpdGU+PEF1dGhvcj5KZWdhZGVlc2FuPC9BdXRob3I+PFllYXI+MjAxODwvWWVh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(Jegadeesan et al., 2018; Luria et al., 2019; Rutley et al., 2022)</w:t>
      </w:r>
      <w:r>
        <w:rPr>
          <w:rFonts w:cs="Times New Roman"/>
        </w:rPr>
        <w:fldChar w:fldCharType="end"/>
      </w:r>
    </w:p>
    <w:p w14:paraId="16196131" w14:textId="0C1F5461" w:rsidR="002A1636" w:rsidRDefault="002A1636" w:rsidP="002A1636">
      <w:pPr>
        <w:pStyle w:val="ListParagraph"/>
        <w:numPr>
          <w:ilvl w:val="0"/>
          <w:numId w:val="6"/>
        </w:numPr>
        <w:rPr>
          <w:rFonts w:cs="Times New Roman"/>
        </w:rPr>
      </w:pPr>
      <w:r>
        <w:rPr>
          <w:rFonts w:cs="Times New Roman"/>
        </w:rPr>
        <w:t>Fruit set</w:t>
      </w:r>
    </w:p>
    <w:p w14:paraId="03FEFC52" w14:textId="77777777" w:rsidR="007747D2" w:rsidRDefault="007747D2" w:rsidP="007747D2">
      <w:pPr>
        <w:pStyle w:val="ListParagraph"/>
        <w:numPr>
          <w:ilvl w:val="0"/>
          <w:numId w:val="6"/>
        </w:numPr>
        <w:rPr>
          <w:rFonts w:cs="Times New Roman"/>
        </w:rPr>
      </w:pPr>
    </w:p>
    <w:p w14:paraId="28F4C8CF" w14:textId="68229AF2" w:rsidR="007747D2" w:rsidRDefault="007747D2" w:rsidP="007747D2">
      <w:pPr>
        <w:pStyle w:val="ListParagraph"/>
        <w:numPr>
          <w:ilvl w:val="0"/>
          <w:numId w:val="6"/>
        </w:numPr>
        <w:rPr>
          <w:rFonts w:cs="Times New Roman"/>
        </w:rPr>
      </w:pPr>
      <w:r w:rsidRPr="0093690F">
        <w:rPr>
          <w:rFonts w:cs="Times New Roman"/>
        </w:rPr>
        <w:t>Seed set</w:t>
      </w:r>
    </w:p>
    <w:p w14:paraId="6BB20ECE" w14:textId="4E5F221C" w:rsidR="009C69DC" w:rsidRPr="0093690F" w:rsidRDefault="009C69DC" w:rsidP="002A1636">
      <w:pPr>
        <w:pStyle w:val="ListParagraph"/>
        <w:numPr>
          <w:ilvl w:val="0"/>
          <w:numId w:val="6"/>
        </w:numPr>
        <w:ind w:left="11520"/>
        <w:jc w:val="both"/>
        <w:rPr>
          <w:rFonts w:cs="Times New Roman"/>
        </w:rPr>
      </w:pPr>
    </w:p>
    <w:p w14:paraId="7F95BA48" w14:textId="77777777" w:rsidR="007747D2" w:rsidRDefault="007747D2">
      <w:pPr>
        <w:rPr>
          <w:ins w:id="37" w:author="Steven Travers" w:date="2022-05-30T13:01:00Z"/>
          <w:b/>
          <w:bCs/>
          <w:sz w:val="32"/>
          <w:szCs w:val="28"/>
        </w:rPr>
      </w:pPr>
      <w:ins w:id="38" w:author="Steven Travers" w:date="2022-05-30T13:01:00Z">
        <w:r>
          <w:rPr>
            <w:b/>
            <w:bCs/>
            <w:sz w:val="32"/>
            <w:szCs w:val="28"/>
          </w:rPr>
          <w:br w:type="page"/>
        </w:r>
      </w:ins>
    </w:p>
    <w:p w14:paraId="2ADA5451" w14:textId="279AFAD6" w:rsidR="009C69DC" w:rsidRPr="009C69DC" w:rsidRDefault="009C69DC" w:rsidP="00FB779A">
      <w:pPr>
        <w:rPr>
          <w:b/>
          <w:bCs/>
          <w:sz w:val="32"/>
          <w:szCs w:val="28"/>
        </w:rPr>
      </w:pPr>
      <w:r w:rsidRPr="009C69DC">
        <w:rPr>
          <w:b/>
          <w:bCs/>
          <w:sz w:val="32"/>
          <w:szCs w:val="28"/>
        </w:rPr>
        <w:lastRenderedPageBreak/>
        <w:t>References</w:t>
      </w:r>
    </w:p>
    <w:p w14:paraId="5CA15DFA" w14:textId="663D9BA3" w:rsidR="00DE2CF6" w:rsidRPr="00DE2CF6" w:rsidRDefault="00E6774F" w:rsidP="00DE2CF6">
      <w:pPr>
        <w:pStyle w:val="EndNoteBibliography"/>
        <w:spacing w:after="0"/>
        <w:ind w:left="720" w:hanging="720"/>
      </w:pPr>
      <w:r>
        <w:fldChar w:fldCharType="begin"/>
      </w:r>
      <w:r w:rsidRPr="00DF423C">
        <w:instrText xml:space="preserve"> ADDIN EN.REFLIST </w:instrText>
      </w:r>
      <w:r>
        <w:fldChar w:fldCharType="separate"/>
      </w:r>
      <w:r w:rsidR="00DE2CF6" w:rsidRPr="00DE2CF6">
        <w:t xml:space="preserve">Charles, W. B., &amp; Harris, R. E. (1972). TOMATO FRUIT-SET AT HIGH AND LOW-TEMPERATURES. </w:t>
      </w:r>
      <w:r w:rsidR="00DE2CF6" w:rsidRPr="00DE2CF6">
        <w:rPr>
          <w:i/>
        </w:rPr>
        <w:t>Canadian journal of plant science.</w:t>
      </w:r>
      <w:r w:rsidR="00DE2CF6" w:rsidRPr="00DE2CF6">
        <w:t>,</w:t>
      </w:r>
      <w:r w:rsidR="00DE2CF6" w:rsidRPr="00DE2CF6">
        <w:rPr>
          <w:i/>
        </w:rPr>
        <w:t xml:space="preserve"> 52</w:t>
      </w:r>
      <w:r w:rsidR="00DE2CF6" w:rsidRPr="00DE2CF6">
        <w:t xml:space="preserve">(4), 497-506. </w:t>
      </w:r>
      <w:hyperlink r:id="rId21" w:history="1">
        <w:r w:rsidR="00DE2CF6" w:rsidRPr="00DE2CF6">
          <w:rPr>
            <w:rStyle w:val="Hyperlink"/>
          </w:rPr>
          <w:t>https://doi.org/10.4141/cjps72-080</w:t>
        </w:r>
      </w:hyperlink>
      <w:r w:rsidR="00DE2CF6" w:rsidRPr="00DE2CF6">
        <w:t xml:space="preserve"> </w:t>
      </w:r>
    </w:p>
    <w:p w14:paraId="286F7E8A" w14:textId="762C4733" w:rsidR="00DE2CF6" w:rsidRPr="00DE2CF6" w:rsidRDefault="00DE2CF6" w:rsidP="00DE2CF6">
      <w:pPr>
        <w:pStyle w:val="EndNoteBibliography"/>
        <w:spacing w:after="0"/>
        <w:ind w:left="720" w:hanging="720"/>
      </w:pPr>
      <w:r w:rsidRPr="00DE2CF6">
        <w:t xml:space="preserve">Connolly, B. A., &amp; Anderson, G. J. (2003). Functional significance of the androecium in staminate and hermaphroditic flowers of Solanum carolinense (Solanaceae). </w:t>
      </w:r>
      <w:r w:rsidRPr="00DE2CF6">
        <w:rPr>
          <w:i/>
        </w:rPr>
        <w:t>Plant systematics and evolution</w:t>
      </w:r>
      <w:r w:rsidRPr="00DE2CF6">
        <w:t>,</w:t>
      </w:r>
      <w:r w:rsidRPr="00DE2CF6">
        <w:rPr>
          <w:i/>
        </w:rPr>
        <w:t xml:space="preserve"> 240</w:t>
      </w:r>
      <w:r w:rsidRPr="00DE2CF6">
        <w:t xml:space="preserve">(1/4), 235-243. </w:t>
      </w:r>
      <w:hyperlink r:id="rId22" w:history="1">
        <w:r w:rsidRPr="00DE2CF6">
          <w:rPr>
            <w:rStyle w:val="Hyperlink"/>
          </w:rPr>
          <w:t>https://doi.org/10.1007/s00606-003-0029-7</w:t>
        </w:r>
      </w:hyperlink>
      <w:r w:rsidRPr="00DE2CF6">
        <w:t xml:space="preserve"> </w:t>
      </w:r>
    </w:p>
    <w:p w14:paraId="34BCD829" w14:textId="18A01CDB" w:rsidR="00DE2CF6" w:rsidRPr="00DE2CF6" w:rsidRDefault="00DE2CF6" w:rsidP="00DE2CF6">
      <w:pPr>
        <w:pStyle w:val="EndNoteBibliography"/>
        <w:spacing w:after="0"/>
        <w:ind w:left="720" w:hanging="720"/>
      </w:pPr>
      <w:r w:rsidRPr="00DE2CF6">
        <w:t xml:space="preserve">Diaz, A., &amp; Macnair, M. R. (1999). Pollen tube competition as a mechanism of prezygotic reproductive isolation between Mimulus nasutus and its presumed progenitor M. guttatus. </w:t>
      </w:r>
      <w:r w:rsidRPr="00DE2CF6">
        <w:rPr>
          <w:i/>
        </w:rPr>
        <w:t>The New phytologist</w:t>
      </w:r>
      <w:r w:rsidRPr="00DE2CF6">
        <w:t>,</w:t>
      </w:r>
      <w:r w:rsidRPr="00DE2CF6">
        <w:rPr>
          <w:i/>
        </w:rPr>
        <w:t xml:space="preserve"> 144</w:t>
      </w:r>
      <w:r w:rsidRPr="00DE2CF6">
        <w:t xml:space="preserve">(3), 471-478. </w:t>
      </w:r>
      <w:hyperlink r:id="rId23" w:history="1">
        <w:r w:rsidRPr="00DE2CF6">
          <w:rPr>
            <w:rStyle w:val="Hyperlink"/>
          </w:rPr>
          <w:t>https://doi.org/10.1046/j.1469-8137.1999.00543.x</w:t>
        </w:r>
      </w:hyperlink>
      <w:r w:rsidRPr="00DE2CF6">
        <w:t xml:space="preserve"> </w:t>
      </w:r>
    </w:p>
    <w:p w14:paraId="2832CA69" w14:textId="69218C30" w:rsidR="00DE2CF6" w:rsidRPr="00DE2CF6" w:rsidRDefault="00DE2CF6" w:rsidP="00DE2CF6">
      <w:pPr>
        <w:pStyle w:val="EndNoteBibliography"/>
        <w:spacing w:after="0"/>
        <w:ind w:left="720" w:hanging="720"/>
      </w:pPr>
      <w:r w:rsidRPr="00DE2CF6">
        <w:t xml:space="preserve">Jegadeesan, S., Chaturvedi, P., Ghatak, A., Pressman, E., Meir, S., Faigenboim, A., . . . Firon, N. (2018). Proteomics of Heat-Stress and Ethylene-Mediated Thermotolerance Mechanisms in Tomato Pollen Grains. </w:t>
      </w:r>
      <w:r w:rsidRPr="00DE2CF6">
        <w:rPr>
          <w:i/>
        </w:rPr>
        <w:t>Frontiers in Plant Science</w:t>
      </w:r>
      <w:r w:rsidRPr="00DE2CF6">
        <w:t>,</w:t>
      </w:r>
      <w:r w:rsidRPr="00DE2CF6">
        <w:rPr>
          <w:i/>
        </w:rPr>
        <w:t xml:space="preserve"> 9</w:t>
      </w:r>
      <w:r w:rsidRPr="00DE2CF6">
        <w:t xml:space="preserve">, Article 1558. </w:t>
      </w:r>
      <w:hyperlink r:id="rId24" w:history="1">
        <w:r w:rsidRPr="00DE2CF6">
          <w:rPr>
            <w:rStyle w:val="Hyperlink"/>
          </w:rPr>
          <w:t>https://doi.org/10.3389/fpls.2018.01558</w:t>
        </w:r>
      </w:hyperlink>
      <w:r w:rsidRPr="00DE2CF6">
        <w:t xml:space="preserve"> </w:t>
      </w:r>
    </w:p>
    <w:p w14:paraId="7A18A05E" w14:textId="1F7A30A5" w:rsidR="00DE2CF6" w:rsidRPr="00DE2CF6" w:rsidRDefault="00DE2CF6" w:rsidP="00DE2CF6">
      <w:pPr>
        <w:pStyle w:val="EndNoteBibliography"/>
        <w:spacing w:after="0"/>
        <w:ind w:left="720" w:hanging="720"/>
      </w:pPr>
      <w:r w:rsidRPr="00DE2CF6">
        <w:t xml:space="preserve">Kuznetsova, A., Brockhoff, P. B., &amp; Christensen, R. H. B. (2017). lmerTest Package: Tests in Linear Mixed Effects Models. </w:t>
      </w:r>
      <w:r w:rsidRPr="00DE2CF6">
        <w:rPr>
          <w:i/>
        </w:rPr>
        <w:t>Journal of Statistical Software</w:t>
      </w:r>
      <w:r w:rsidRPr="00DE2CF6">
        <w:t>,</w:t>
      </w:r>
      <w:r w:rsidRPr="00DE2CF6">
        <w:rPr>
          <w:i/>
        </w:rPr>
        <w:t xml:space="preserve"> 82</w:t>
      </w:r>
      <w:r w:rsidRPr="00DE2CF6">
        <w:t xml:space="preserve">(13), 1 - 26. </w:t>
      </w:r>
      <w:hyperlink r:id="rId25" w:history="1">
        <w:r w:rsidRPr="00DE2CF6">
          <w:rPr>
            <w:rStyle w:val="Hyperlink"/>
          </w:rPr>
          <w:t>https://doi.org/10.18637/jss.v082.i13</w:t>
        </w:r>
      </w:hyperlink>
      <w:r w:rsidRPr="00DE2CF6">
        <w:t xml:space="preserve"> </w:t>
      </w:r>
    </w:p>
    <w:p w14:paraId="0A56A759" w14:textId="58146193" w:rsidR="00DE2CF6" w:rsidRPr="00DE2CF6" w:rsidRDefault="00DE2CF6" w:rsidP="00DE2CF6">
      <w:pPr>
        <w:pStyle w:val="EndNoteBibliography"/>
        <w:spacing w:after="0"/>
        <w:ind w:left="720" w:hanging="720"/>
      </w:pPr>
      <w:r w:rsidRPr="00DE2CF6">
        <w:t xml:space="preserve">Luria, G., Rutley, N., Lazar, I., Harper, J. F., &amp; Miller, G. (2019). Direct analysis of pollen fitness by flow cytometry: implications for pollen response to stress. </w:t>
      </w:r>
      <w:r w:rsidRPr="00DE2CF6">
        <w:rPr>
          <w:i/>
        </w:rPr>
        <w:t>The Plant Journal</w:t>
      </w:r>
      <w:r w:rsidRPr="00DE2CF6">
        <w:t>,</w:t>
      </w:r>
      <w:r w:rsidRPr="00DE2CF6">
        <w:rPr>
          <w:i/>
        </w:rPr>
        <w:t xml:space="preserve"> 98</w:t>
      </w:r>
      <w:r w:rsidRPr="00DE2CF6">
        <w:t xml:space="preserve">(5), 942-952. </w:t>
      </w:r>
      <w:hyperlink r:id="rId26" w:history="1">
        <w:r w:rsidRPr="00DE2CF6">
          <w:rPr>
            <w:rStyle w:val="Hyperlink"/>
          </w:rPr>
          <w:t>https://doi.org/10.1111/tpj.14286</w:t>
        </w:r>
      </w:hyperlink>
      <w:r w:rsidRPr="00DE2CF6">
        <w:t xml:space="preserve"> </w:t>
      </w:r>
    </w:p>
    <w:p w14:paraId="4BACCD10" w14:textId="668B1F41" w:rsidR="00DE2CF6" w:rsidRPr="00DE2CF6" w:rsidRDefault="00DE2CF6" w:rsidP="00DE2CF6">
      <w:pPr>
        <w:pStyle w:val="EndNoteBibliography"/>
        <w:spacing w:after="0"/>
        <w:ind w:left="720" w:hanging="720"/>
      </w:pPr>
      <w:r w:rsidRPr="00DE2CF6">
        <w:t xml:space="preserve">Lyrene, P. M. (1994). Environmental Effects on Blueberry Flower Size and Shape Are Minor. </w:t>
      </w:r>
      <w:r w:rsidRPr="00DE2CF6">
        <w:rPr>
          <w:i/>
        </w:rPr>
        <w:t>Journal of the American Society for Horticultural Science</w:t>
      </w:r>
      <w:r w:rsidRPr="00DE2CF6">
        <w:t>,</w:t>
      </w:r>
      <w:r w:rsidRPr="00DE2CF6">
        <w:rPr>
          <w:i/>
        </w:rPr>
        <w:t xml:space="preserve"> 119</w:t>
      </w:r>
      <w:r w:rsidRPr="00DE2CF6">
        <w:t xml:space="preserve">(5), 1043-1045. </w:t>
      </w:r>
      <w:hyperlink r:id="rId27" w:history="1">
        <w:r w:rsidRPr="00DE2CF6">
          <w:rPr>
            <w:rStyle w:val="Hyperlink"/>
          </w:rPr>
          <w:t>https://doi.org/10.21273/jashs.119.5.1043</w:t>
        </w:r>
      </w:hyperlink>
      <w:r w:rsidRPr="00DE2CF6">
        <w:t xml:space="preserve"> </w:t>
      </w:r>
    </w:p>
    <w:p w14:paraId="7EB1B785" w14:textId="7E842402" w:rsidR="00DE2CF6" w:rsidRPr="00DE2CF6" w:rsidRDefault="00DE2CF6" w:rsidP="00DE2CF6">
      <w:pPr>
        <w:pStyle w:val="EndNoteBibliography"/>
        <w:spacing w:after="0"/>
        <w:ind w:left="720" w:hanging="720"/>
      </w:pPr>
      <w:r w:rsidRPr="00DE2CF6">
        <w:t xml:space="preserve">McCallum, B., &amp; Chang, S. M. (2016). Pollen competition in style: Effects of pollen size on siring success in the hermaphroditic common morning glory, Ipomoea purpurea. </w:t>
      </w:r>
      <w:r w:rsidRPr="00DE2CF6">
        <w:rPr>
          <w:i/>
        </w:rPr>
        <w:t>American journal of botany</w:t>
      </w:r>
      <w:r w:rsidRPr="00DE2CF6">
        <w:t>,</w:t>
      </w:r>
      <w:r w:rsidRPr="00DE2CF6">
        <w:rPr>
          <w:i/>
        </w:rPr>
        <w:t xml:space="preserve"> 103</w:t>
      </w:r>
      <w:r w:rsidRPr="00DE2CF6">
        <w:t xml:space="preserve">(3), 460-470. </w:t>
      </w:r>
      <w:hyperlink r:id="rId28" w:history="1">
        <w:r w:rsidRPr="00DE2CF6">
          <w:rPr>
            <w:rStyle w:val="Hyperlink"/>
          </w:rPr>
          <w:t>https://doi.org/10.3732/ajb.1500211</w:t>
        </w:r>
      </w:hyperlink>
      <w:r w:rsidRPr="00DE2CF6">
        <w:t xml:space="preserve"> </w:t>
      </w:r>
    </w:p>
    <w:p w14:paraId="674DABF7" w14:textId="2A01C800" w:rsidR="00DE2CF6" w:rsidRPr="00DE2CF6" w:rsidRDefault="00DE2CF6" w:rsidP="00DE2CF6">
      <w:pPr>
        <w:pStyle w:val="EndNoteBibliography"/>
        <w:spacing w:after="0"/>
        <w:ind w:left="720" w:hanging="720"/>
      </w:pPr>
      <w:r w:rsidRPr="00DE2CF6">
        <w:t xml:space="preserve">Mena-Ali, J. I., Keser, L. H., &amp; Stephenson, A. G. (2009). The effect of sheltered load on reproduction in Solanum carolinense, a species with variable self-incompatibility. </w:t>
      </w:r>
      <w:r w:rsidRPr="00DE2CF6">
        <w:rPr>
          <w:i/>
        </w:rPr>
        <w:t>Sexual Plant Reproduction</w:t>
      </w:r>
      <w:r w:rsidRPr="00DE2CF6">
        <w:t>,</w:t>
      </w:r>
      <w:r w:rsidRPr="00DE2CF6">
        <w:rPr>
          <w:i/>
        </w:rPr>
        <w:t xml:space="preserve"> 22</w:t>
      </w:r>
      <w:r w:rsidRPr="00DE2CF6">
        <w:t xml:space="preserve">(2), 63-71. </w:t>
      </w:r>
      <w:hyperlink r:id="rId29" w:history="1">
        <w:r w:rsidRPr="00DE2CF6">
          <w:rPr>
            <w:rStyle w:val="Hyperlink"/>
          </w:rPr>
          <w:t>https://doi.org/10.1007/s00497-008-0092-x</w:t>
        </w:r>
      </w:hyperlink>
      <w:r w:rsidRPr="00DE2CF6">
        <w:t xml:space="preserve"> </w:t>
      </w:r>
    </w:p>
    <w:p w14:paraId="294DAD8B" w14:textId="46634FCB" w:rsidR="00DE2CF6" w:rsidRPr="00DE2CF6" w:rsidRDefault="00DE2CF6" w:rsidP="00DE2CF6">
      <w:pPr>
        <w:pStyle w:val="EndNoteBibliography"/>
        <w:spacing w:after="0"/>
        <w:ind w:left="720" w:hanging="720"/>
      </w:pPr>
      <w:r w:rsidRPr="00DE2CF6">
        <w:t xml:space="preserve">Mena-Ali, J. I., &amp; Stephenson, A. G. (2007). Segregation analyses of partial self-incompatibility in self and cross progeny of Solanum carolinense reveal a leaky S-allele. </w:t>
      </w:r>
      <w:r w:rsidRPr="00DE2CF6">
        <w:rPr>
          <w:i/>
        </w:rPr>
        <w:t>Genetics</w:t>
      </w:r>
      <w:r w:rsidRPr="00DE2CF6">
        <w:t>,</w:t>
      </w:r>
      <w:r w:rsidRPr="00DE2CF6">
        <w:rPr>
          <w:i/>
        </w:rPr>
        <w:t xml:space="preserve"> 177</w:t>
      </w:r>
      <w:r w:rsidRPr="00DE2CF6">
        <w:t xml:space="preserve">(1), 501-510. </w:t>
      </w:r>
      <w:hyperlink r:id="rId30" w:history="1">
        <w:r w:rsidRPr="00DE2CF6">
          <w:rPr>
            <w:rStyle w:val="Hyperlink"/>
          </w:rPr>
          <w:t>https://doi.org/10.1534/genetics.107.073775</w:t>
        </w:r>
      </w:hyperlink>
      <w:r w:rsidRPr="00DE2CF6">
        <w:t xml:space="preserve"> </w:t>
      </w:r>
    </w:p>
    <w:p w14:paraId="78194431" w14:textId="7842A5DE" w:rsidR="00DE2CF6" w:rsidRPr="00DE2CF6" w:rsidRDefault="00DE2CF6" w:rsidP="00DE2CF6">
      <w:pPr>
        <w:pStyle w:val="EndNoteBibliography"/>
        <w:spacing w:after="0"/>
        <w:ind w:left="720" w:hanging="720"/>
      </w:pPr>
      <w:r w:rsidRPr="00DE2CF6">
        <w:t xml:space="preserve">Osorio, E. E., Davis, A. R., &amp; Bueckert, R. A. (2022). High temperatures disturb ovule development in field pea (Pisum sativum). </w:t>
      </w:r>
      <w:r w:rsidRPr="00DE2CF6">
        <w:rPr>
          <w:i/>
        </w:rPr>
        <w:t>Botany</w:t>
      </w:r>
      <w:r w:rsidRPr="00DE2CF6">
        <w:t>,</w:t>
      </w:r>
      <w:r w:rsidRPr="00DE2CF6">
        <w:rPr>
          <w:i/>
        </w:rPr>
        <w:t xml:space="preserve"> 100</w:t>
      </w:r>
      <w:r w:rsidRPr="00DE2CF6">
        <w:t xml:space="preserve">(1), 47-61. </w:t>
      </w:r>
      <w:hyperlink r:id="rId31" w:history="1">
        <w:r w:rsidRPr="00DE2CF6">
          <w:rPr>
            <w:rStyle w:val="Hyperlink"/>
          </w:rPr>
          <w:t>https://doi.org/10.1139/cjb-2021-0078</w:t>
        </w:r>
      </w:hyperlink>
      <w:r w:rsidRPr="00DE2CF6">
        <w:t xml:space="preserve"> </w:t>
      </w:r>
    </w:p>
    <w:p w14:paraId="22C553FB" w14:textId="377900BF" w:rsidR="00DE2CF6" w:rsidRPr="00DE2CF6" w:rsidRDefault="00DE2CF6" w:rsidP="00DE2CF6">
      <w:pPr>
        <w:pStyle w:val="EndNoteBibliography"/>
        <w:spacing w:after="0"/>
        <w:ind w:left="720" w:hanging="720"/>
      </w:pPr>
      <w:r w:rsidRPr="00DE2CF6">
        <w:t xml:space="preserve">R Core Team. (2020). </w:t>
      </w:r>
      <w:r w:rsidRPr="00DE2CF6">
        <w:rPr>
          <w:i/>
        </w:rPr>
        <w:t>R: A language and environment for statistical computing</w:t>
      </w:r>
      <w:r w:rsidRPr="00DE2CF6">
        <w:t>.</w:t>
      </w:r>
      <w:r w:rsidRPr="00DE2CF6">
        <w:rPr>
          <w:i/>
        </w:rPr>
        <w:t xml:space="preserve"> </w:t>
      </w:r>
      <w:r w:rsidRPr="00DE2CF6">
        <w:t xml:space="preserve">In </w:t>
      </w:r>
      <w:r w:rsidRPr="00DE2CF6">
        <w:rPr>
          <w:i/>
        </w:rPr>
        <w:t>R Foundation for Statistical Computing</w:t>
      </w:r>
      <w:r w:rsidRPr="00DE2CF6">
        <w:t xml:space="preserve"> R Foundation for Statistical Computing. </w:t>
      </w:r>
      <w:hyperlink r:id="rId32" w:history="1">
        <w:r w:rsidRPr="00DE2CF6">
          <w:rPr>
            <w:rStyle w:val="Hyperlink"/>
          </w:rPr>
          <w:t>https://www.R-project.org/</w:t>
        </w:r>
      </w:hyperlink>
    </w:p>
    <w:p w14:paraId="02632044" w14:textId="7321385E" w:rsidR="00DE2CF6" w:rsidRPr="00DE2CF6" w:rsidRDefault="00DE2CF6" w:rsidP="00DE2CF6">
      <w:pPr>
        <w:pStyle w:val="EndNoteBibliography"/>
        <w:spacing w:after="0"/>
        <w:ind w:left="720" w:hanging="720"/>
      </w:pPr>
      <w:r w:rsidRPr="00111275">
        <w:rPr>
          <w:lang w:val="de-DE"/>
          <w:rPrChange w:id="39" w:author="Emma Chandler" w:date="2022-06-01T18:22:00Z">
            <w:rPr/>
          </w:rPrChange>
        </w:rPr>
        <w:t xml:space="preserve">Reddy, K. R., &amp; Kakani, V. G. (2007). </w:t>
      </w:r>
      <w:r w:rsidRPr="00DE2CF6">
        <w:t xml:space="preserve">Screening Capsicum species of different origins for high temperature tolerance by in vitro pollen germination and pollen tube length. </w:t>
      </w:r>
      <w:r w:rsidRPr="00DE2CF6">
        <w:rPr>
          <w:i/>
        </w:rPr>
        <w:t>Scientia horticulturae</w:t>
      </w:r>
      <w:r w:rsidRPr="00DE2CF6">
        <w:t>,</w:t>
      </w:r>
      <w:r w:rsidRPr="00DE2CF6">
        <w:rPr>
          <w:i/>
        </w:rPr>
        <w:t xml:space="preserve"> 112</w:t>
      </w:r>
      <w:r w:rsidRPr="00DE2CF6">
        <w:t xml:space="preserve">(2), 130-135. </w:t>
      </w:r>
      <w:hyperlink r:id="rId33" w:history="1">
        <w:r w:rsidRPr="00DE2CF6">
          <w:rPr>
            <w:rStyle w:val="Hyperlink"/>
          </w:rPr>
          <w:t>https://doi.org/10.1016/j.scienta.2006.12.014</w:t>
        </w:r>
      </w:hyperlink>
      <w:r w:rsidRPr="00DE2CF6">
        <w:t xml:space="preserve"> </w:t>
      </w:r>
    </w:p>
    <w:p w14:paraId="5CCDFA64" w14:textId="024871FB" w:rsidR="00DE2CF6" w:rsidRPr="00DE2CF6" w:rsidRDefault="00DE2CF6" w:rsidP="00DE2CF6">
      <w:pPr>
        <w:pStyle w:val="EndNoteBibliography"/>
        <w:spacing w:after="0"/>
        <w:ind w:left="720" w:hanging="720"/>
      </w:pPr>
      <w:r w:rsidRPr="00DE2CF6">
        <w:t xml:space="preserve">Rutley, N., Harper, J. F., &amp; Miller, G. (2022). Reproductive resilience: putting pollen grains in two baskets. </w:t>
      </w:r>
      <w:r w:rsidRPr="00DE2CF6">
        <w:rPr>
          <w:i/>
        </w:rPr>
        <w:t>Trends in Plant Science</w:t>
      </w:r>
      <w:r w:rsidRPr="00DE2CF6">
        <w:t>,</w:t>
      </w:r>
      <w:r w:rsidRPr="00DE2CF6">
        <w:rPr>
          <w:i/>
        </w:rPr>
        <w:t xml:space="preserve"> 27</w:t>
      </w:r>
      <w:r w:rsidRPr="00DE2CF6">
        <w:t xml:space="preserve">(3), 237-246. </w:t>
      </w:r>
      <w:hyperlink r:id="rId34" w:history="1">
        <w:r w:rsidRPr="00DE2CF6">
          <w:rPr>
            <w:rStyle w:val="Hyperlink"/>
          </w:rPr>
          <w:t>https://doi.org/10.1016/j.tplants.2021.09.002</w:t>
        </w:r>
      </w:hyperlink>
      <w:r w:rsidRPr="00DE2CF6">
        <w:t xml:space="preserve"> </w:t>
      </w:r>
    </w:p>
    <w:p w14:paraId="68E55DC6" w14:textId="25EFC4E7" w:rsidR="00DE2CF6" w:rsidRPr="00DE2CF6" w:rsidRDefault="00DE2CF6" w:rsidP="00DE2CF6">
      <w:pPr>
        <w:pStyle w:val="EndNoteBibliography"/>
        <w:ind w:left="720" w:hanging="720"/>
      </w:pPr>
      <w:r w:rsidRPr="00DE2CF6">
        <w:lastRenderedPageBreak/>
        <w:t xml:space="preserve">Travers, S. E., Mena-Ali, J., &amp; Stephenson, A. G. (2004). Plasticity in the self-incompatibility system of Solanum carolinense. </w:t>
      </w:r>
      <w:r w:rsidRPr="00DE2CF6">
        <w:rPr>
          <w:i/>
        </w:rPr>
        <w:t>Plant Species Biology</w:t>
      </w:r>
      <w:r w:rsidRPr="00DE2CF6">
        <w:t>,</w:t>
      </w:r>
      <w:r w:rsidRPr="00DE2CF6">
        <w:rPr>
          <w:i/>
        </w:rPr>
        <w:t xml:space="preserve"> 19</w:t>
      </w:r>
      <w:r w:rsidRPr="00DE2CF6">
        <w:t xml:space="preserve">(3), 127-135. </w:t>
      </w:r>
      <w:hyperlink r:id="rId35" w:history="1">
        <w:r w:rsidRPr="00DE2CF6">
          <w:rPr>
            <w:rStyle w:val="Hyperlink"/>
          </w:rPr>
          <w:t>https://doi.org/10.1111/j.1442-1984.2004.00109.x</w:t>
        </w:r>
      </w:hyperlink>
      <w:r w:rsidRPr="00DE2CF6">
        <w:t xml:space="preserve"> </w:t>
      </w:r>
    </w:p>
    <w:p w14:paraId="3A2969A8" w14:textId="0B702919"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Travers" w:date="2022-05-30T14:53:00Z" w:initials="ST">
    <w:p w14:paraId="626964F4" w14:textId="32F115F9" w:rsidR="004D41A8" w:rsidRDefault="004D41A8">
      <w:pPr>
        <w:pStyle w:val="CommentText"/>
      </w:pPr>
      <w:r>
        <w:rPr>
          <w:rStyle w:val="CommentReference"/>
        </w:rPr>
        <w:annotationRef/>
      </w:r>
      <w:r>
        <w:t>Not sure what this is. Is it an average of the lowest temperature for each of the months or something else?</w:t>
      </w:r>
    </w:p>
  </w:comment>
  <w:comment w:id="2" w:author="Steven Travers" w:date="2022-05-30T15:06:00Z" w:initials="ST">
    <w:p w14:paraId="4A23D995" w14:textId="1EB92831" w:rsidR="004D41A8" w:rsidRDefault="004D41A8">
      <w:pPr>
        <w:pStyle w:val="CommentText"/>
      </w:pPr>
      <w:r>
        <w:rPr>
          <w:rStyle w:val="CommentReference"/>
        </w:rPr>
        <w:annotationRef/>
      </w:r>
      <w:r>
        <w:t>Include in parentheses how many genets for northern plants and how many for southern plants</w:t>
      </w:r>
    </w:p>
  </w:comment>
  <w:comment w:id="3" w:author="Steven Travers" w:date="2022-05-30T15:08:00Z" w:initials="ST">
    <w:p w14:paraId="393805DB" w14:textId="2F6F12D9" w:rsidR="004D41A8" w:rsidRDefault="004D41A8">
      <w:pPr>
        <w:pStyle w:val="CommentText"/>
      </w:pPr>
      <w:r>
        <w:rPr>
          <w:rStyle w:val="CommentReference"/>
        </w:rPr>
        <w:annotationRef/>
      </w:r>
      <w:r>
        <w:t>Didn’t you stage this where you could only fit so many genets at a time?</w:t>
      </w:r>
    </w:p>
  </w:comment>
  <w:comment w:id="4" w:author="Steven Travers" w:date="2022-05-30T15:09:00Z" w:initials="ST">
    <w:p w14:paraId="5332EC7E" w14:textId="7B7684EE" w:rsidR="004D41A8" w:rsidRDefault="004D41A8">
      <w:pPr>
        <w:pStyle w:val="CommentText"/>
      </w:pPr>
      <w:r>
        <w:rPr>
          <w:rStyle w:val="CommentReference"/>
        </w:rPr>
        <w:annotationRef/>
      </w:r>
      <w:r>
        <w:t>Average once a week?</w:t>
      </w:r>
    </w:p>
  </w:comment>
  <w:comment w:id="5" w:author="Steven Travers" w:date="2022-05-29T15:50:00Z" w:initials="ST">
    <w:p w14:paraId="21C86981" w14:textId="30EBBEEA" w:rsidR="004D41A8" w:rsidRDefault="004D41A8">
      <w:pPr>
        <w:pStyle w:val="CommentText"/>
      </w:pPr>
      <w:r>
        <w:rPr>
          <w:rStyle w:val="CommentReference"/>
        </w:rPr>
        <w:annotationRef/>
      </w:r>
      <w:r>
        <w:t>??? do you mean combined length of style and stigma but not the ovary? How about refer to this as stigma plus style length or stigma/style length</w:t>
      </w:r>
    </w:p>
  </w:comment>
  <w:comment w:id="6" w:author="Steven Travers" w:date="2022-05-29T15:59:00Z" w:initials="ST">
    <w:p w14:paraId="3AD3C458" w14:textId="7CD36B7C" w:rsidR="004D41A8" w:rsidRDefault="004D41A8">
      <w:pPr>
        <w:pStyle w:val="CommentText"/>
      </w:pPr>
      <w:r>
        <w:rPr>
          <w:rStyle w:val="CommentReference"/>
        </w:rPr>
        <w:annotationRef/>
      </w:r>
      <w:r>
        <w:t>What kind of temperature change did that entail?</w:t>
      </w:r>
    </w:p>
  </w:comment>
  <w:comment w:id="7" w:author="Emma Chandler" w:date="2022-06-01T19:21:00Z" w:initials="EC">
    <w:p w14:paraId="0776BF86" w14:textId="77777777" w:rsidR="00FF0CC0" w:rsidRDefault="00FF0CC0" w:rsidP="004A6B55">
      <w:pPr>
        <w:pStyle w:val="CommentText"/>
      </w:pPr>
      <w:r>
        <w:rPr>
          <w:rStyle w:val="CommentReference"/>
        </w:rPr>
        <w:annotationRef/>
      </w:r>
      <w:r>
        <w:t>Average temperature? Day time temperatures?</w:t>
      </w:r>
    </w:p>
  </w:comment>
  <w:comment w:id="8" w:author="Steven Travers" w:date="2022-05-29T19:13:00Z" w:initials="ST">
    <w:p w14:paraId="3DE69B80" w14:textId="719E3DF6" w:rsidR="004D41A8" w:rsidRDefault="004D41A8">
      <w:pPr>
        <w:pStyle w:val="CommentText"/>
      </w:pPr>
      <w:r>
        <w:rPr>
          <w:rStyle w:val="CommentReference"/>
        </w:rPr>
        <w:annotationRef/>
      </w:r>
      <w:r>
        <w:t xml:space="preserve">You switch to number of viable seeds for this </w:t>
      </w:r>
      <w:r w:rsidR="00A806FC">
        <w:t xml:space="preserve">(seed set) </w:t>
      </w:r>
      <w:r>
        <w:t>in the results. You should pick one or the other.</w:t>
      </w:r>
    </w:p>
  </w:comment>
  <w:comment w:id="9" w:author="Steven Travers" w:date="2022-05-29T16:27:00Z" w:initials="ST">
    <w:p w14:paraId="5C492F5E" w14:textId="04776CB1" w:rsidR="004D41A8" w:rsidRDefault="004D41A8">
      <w:pPr>
        <w:pStyle w:val="CommentText"/>
      </w:pPr>
      <w:r>
        <w:rPr>
          <w:rStyle w:val="CommentReference"/>
        </w:rPr>
        <w:annotationRef/>
      </w:r>
      <w:r>
        <w:t>For all dependent variables?</w:t>
      </w:r>
    </w:p>
  </w:comment>
  <w:comment w:id="10" w:author="Emma Chandler" w:date="2022-06-01T19:22:00Z" w:initials="EC">
    <w:p w14:paraId="4FD5FA7C" w14:textId="77777777" w:rsidR="00C47431" w:rsidRDefault="00C47431" w:rsidP="006837F8">
      <w:pPr>
        <w:pStyle w:val="CommentText"/>
      </w:pPr>
      <w:r>
        <w:rPr>
          <w:rStyle w:val="CommentReference"/>
        </w:rPr>
        <w:annotationRef/>
      </w:r>
      <w:r>
        <w:t>Should pollen germination be only for north?</w:t>
      </w:r>
    </w:p>
  </w:comment>
  <w:comment w:id="11" w:author="Steven Travers" w:date="2022-05-30T17:48:00Z" w:initials="ST">
    <w:p w14:paraId="0C1B3C6A" w14:textId="5EF7417C" w:rsidR="00A806FC" w:rsidRDefault="00A806FC">
      <w:pPr>
        <w:pStyle w:val="CommentText"/>
      </w:pPr>
      <w:r>
        <w:rPr>
          <w:rStyle w:val="CommentReference"/>
        </w:rPr>
        <w:annotationRef/>
      </w:r>
      <w:r>
        <w:t>Maybe spell out which variables you could only look at northern data</w:t>
      </w:r>
    </w:p>
  </w:comment>
  <w:comment w:id="12" w:author="Steven Travers" w:date="2022-05-29T16:31:00Z" w:initials="ST">
    <w:p w14:paraId="74916BCF" w14:textId="34594E44" w:rsidR="004D41A8" w:rsidRDefault="004D41A8">
      <w:pPr>
        <w:pStyle w:val="CommentText"/>
      </w:pPr>
      <w:r>
        <w:rPr>
          <w:rStyle w:val="CommentReference"/>
        </w:rPr>
        <w:annotationRef/>
      </w:r>
      <w:r>
        <w:t>How is ramet mixed up in all this. Was it the same genets flowering multiple times?</w:t>
      </w:r>
    </w:p>
  </w:comment>
  <w:comment w:id="13" w:author="Emma Chandler" w:date="2022-06-01T19:28:00Z" w:initials="EC">
    <w:p w14:paraId="4AA1999B" w14:textId="77777777" w:rsidR="00D6422B" w:rsidRDefault="00D6422B" w:rsidP="001731CC">
      <w:pPr>
        <w:pStyle w:val="CommentText"/>
      </w:pPr>
      <w:r>
        <w:rPr>
          <w:rStyle w:val="CommentReference"/>
        </w:rPr>
        <w:annotationRef/>
      </w:r>
      <w:r>
        <w:t>No, one genet is in the heat and one is in the control- count of plants that flowered in each</w:t>
      </w:r>
    </w:p>
  </w:comment>
  <w:comment w:id="14" w:author="Steven Travers" w:date="2022-05-29T16:36:00Z" w:initials="ST">
    <w:p w14:paraId="3B95A95A" w14:textId="348EA33B" w:rsidR="004D41A8" w:rsidRDefault="004D41A8">
      <w:pPr>
        <w:pStyle w:val="CommentText"/>
      </w:pPr>
      <w:r>
        <w:rPr>
          <w:rStyle w:val="CommentReference"/>
        </w:rPr>
        <w:annotationRef/>
      </w:r>
      <w:r>
        <w:t>Something is missing in this sentence</w:t>
      </w:r>
    </w:p>
  </w:comment>
  <w:comment w:id="15" w:author="Emma Chandler" w:date="2022-06-01T19:28:00Z" w:initials="EC">
    <w:p w14:paraId="7A42848E" w14:textId="77777777" w:rsidR="00D6422B" w:rsidRDefault="00D6422B" w:rsidP="00821DC0">
      <w:pPr>
        <w:pStyle w:val="CommentText"/>
      </w:pPr>
      <w:r>
        <w:rPr>
          <w:rStyle w:val="CommentReference"/>
        </w:rPr>
        <w:annotationRef/>
      </w:r>
      <w:r>
        <w:t>☺️</w:t>
      </w:r>
    </w:p>
  </w:comment>
  <w:comment w:id="16" w:author="Steven Travers" w:date="2022-05-30T16:51:00Z" w:initials="ST">
    <w:p w14:paraId="2F15E9B6" w14:textId="64E42A41" w:rsidR="004D41A8" w:rsidRDefault="004D41A8">
      <w:pPr>
        <w:pStyle w:val="CommentText"/>
      </w:pPr>
      <w:r>
        <w:rPr>
          <w:rStyle w:val="CommentReference"/>
        </w:rPr>
        <w:annotationRef/>
      </w:r>
      <w:r>
        <w:t>It would be great to get stats on this . In particular, 1. Are northern plants more likely to flower overall than southern plants. 2. Does hot versus control make a difference overall</w:t>
      </w:r>
    </w:p>
  </w:comment>
  <w:comment w:id="17" w:author="Steven Travers" w:date="2022-05-29T16:35:00Z" w:initials="ST">
    <w:p w14:paraId="61402EC5" w14:textId="764F2763" w:rsidR="004D41A8" w:rsidRDefault="004D41A8">
      <w:pPr>
        <w:pStyle w:val="CommentText"/>
      </w:pPr>
      <w:r>
        <w:rPr>
          <w:rStyle w:val="CommentReference"/>
        </w:rPr>
        <w:annotationRef/>
      </w:r>
    </w:p>
  </w:comment>
  <w:comment w:id="18" w:author="Steven Travers" w:date="2022-05-29T16:35:00Z" w:initials="ST">
    <w:p w14:paraId="7F556970" w14:textId="7059AED9" w:rsidR="004D41A8" w:rsidRDefault="004D41A8">
      <w:pPr>
        <w:pStyle w:val="CommentText"/>
      </w:pPr>
      <w:r>
        <w:rPr>
          <w:rStyle w:val="CommentReference"/>
        </w:rPr>
        <w:annotationRef/>
      </w:r>
      <w:r>
        <w:t>Could you add the count of how many genets were in placed in the chamber at the top of each bar</w:t>
      </w:r>
    </w:p>
  </w:comment>
  <w:comment w:id="20" w:author="Steven Travers" w:date="2022-05-29T16:42:00Z" w:initials="ST">
    <w:p w14:paraId="7410D32B" w14:textId="68C6DF06" w:rsidR="004D41A8" w:rsidRDefault="004D41A8">
      <w:pPr>
        <w:pStyle w:val="CommentText"/>
      </w:pPr>
      <w:r>
        <w:rPr>
          <w:rStyle w:val="CommentReference"/>
        </w:rPr>
        <w:annotationRef/>
      </w:r>
      <w:r>
        <w:t>Is there a significant contingency table between regions and treatments for flower type. It looks like southern plants made way more staminate plants when hot than did northern plants</w:t>
      </w:r>
    </w:p>
  </w:comment>
  <w:comment w:id="21" w:author="Steven Travers" w:date="2022-05-29T16:38:00Z" w:initials="ST">
    <w:p w14:paraId="14F76F78" w14:textId="0A3259D8" w:rsidR="004D41A8" w:rsidRDefault="004D41A8">
      <w:pPr>
        <w:pStyle w:val="CommentText"/>
      </w:pPr>
      <w:r>
        <w:rPr>
          <w:rStyle w:val="CommentReference"/>
        </w:rPr>
        <w:annotationRef/>
      </w:r>
      <w:r>
        <w:t>On morphology variables?</w:t>
      </w:r>
    </w:p>
  </w:comment>
  <w:comment w:id="22" w:author="Steven Travers" w:date="2022-05-29T17:07:00Z" w:initials="ST">
    <w:p w14:paraId="67DBA680" w14:textId="4BC5A712" w:rsidR="004D41A8" w:rsidRDefault="004D41A8">
      <w:pPr>
        <w:pStyle w:val="CommentText"/>
      </w:pPr>
      <w:r>
        <w:rPr>
          <w:rStyle w:val="CommentReference"/>
        </w:rPr>
        <w:annotationRef/>
      </w:r>
      <w:r>
        <w:t>Maybe repeat that you couldn’t test for the 32 degree conditions because there were no perfect flowers in south. Also maybe call the “controlled conditions” the 25 degree conditions.</w:t>
      </w:r>
    </w:p>
  </w:comment>
  <w:comment w:id="23" w:author="Steven Travers" w:date="2022-05-29T17:33:00Z" w:initials="ST">
    <w:p w14:paraId="267DC1FE" w14:textId="1370B0A6" w:rsidR="004D41A8" w:rsidRDefault="004D41A8">
      <w:pPr>
        <w:pStyle w:val="CommentText"/>
      </w:pPr>
      <w:r>
        <w:rPr>
          <w:rStyle w:val="CommentReference"/>
        </w:rPr>
        <w:annotationRef/>
      </w:r>
      <w:r>
        <w:t>Can you move all the subsequent figures and tables up to the space immediately after the paragraph where you talk about the results</w:t>
      </w:r>
    </w:p>
  </w:comment>
  <w:comment w:id="25" w:author="Steven Travers" w:date="2022-05-29T19:08:00Z" w:initials="ST">
    <w:p w14:paraId="0EF6567E" w14:textId="1B60D3ED" w:rsidR="004D41A8" w:rsidRDefault="004D41A8">
      <w:pPr>
        <w:pStyle w:val="CommentText"/>
      </w:pPr>
      <w:r>
        <w:rPr>
          <w:rStyle w:val="CommentReference"/>
        </w:rPr>
        <w:annotationRef/>
      </w:r>
    </w:p>
  </w:comment>
  <w:comment w:id="26" w:author="Steven Travers" w:date="2022-05-29T19:08:00Z" w:initials="ST">
    <w:p w14:paraId="6CAEEEC1" w14:textId="6E11C9D1" w:rsidR="004D41A8" w:rsidRDefault="004D41A8">
      <w:pPr>
        <w:pStyle w:val="CommentText"/>
      </w:pPr>
      <w:r>
        <w:rPr>
          <w:rStyle w:val="CommentReference"/>
        </w:rPr>
        <w:annotationRef/>
      </w:r>
      <w:r>
        <w:t xml:space="preserve">You talk about three categories of seeds in the methods but just seed number here. Is this viable seed number?  </w:t>
      </w:r>
    </w:p>
  </w:comment>
  <w:comment w:id="27" w:author="Steven Travers" w:date="2022-05-29T17:01:00Z" w:initials="ST">
    <w:p w14:paraId="08862A46" w14:textId="52B2839B" w:rsidR="004D41A8" w:rsidRDefault="004D41A8">
      <w:pPr>
        <w:pStyle w:val="CommentText"/>
      </w:pPr>
      <w:r>
        <w:rPr>
          <w:rStyle w:val="CommentReference"/>
        </w:rPr>
        <w:annotationRef/>
      </w:r>
      <w:r>
        <w:t>Move figure before tables of stats results</w:t>
      </w:r>
    </w:p>
  </w:comment>
  <w:comment w:id="28" w:author="Steven Travers" w:date="2022-05-29T17:02:00Z" w:initials="ST">
    <w:p w14:paraId="04937D55" w14:textId="25CAED3E" w:rsidR="004D41A8" w:rsidRDefault="004D41A8">
      <w:pPr>
        <w:pStyle w:val="CommentText"/>
      </w:pPr>
      <w:r>
        <w:rPr>
          <w:rStyle w:val="CommentReference"/>
        </w:rPr>
        <w:annotationRef/>
      </w:r>
      <w:r>
        <w:t xml:space="preserve">Can you call this style </w:t>
      </w:r>
      <w:r w:rsidRPr="002320C3">
        <w:t>plus stigma length</w:t>
      </w:r>
    </w:p>
  </w:comment>
  <w:comment w:id="29" w:author="Steven Travers" w:date="2022-05-29T17:05:00Z" w:initials="ST">
    <w:p w14:paraId="24328D31" w14:textId="66626578" w:rsidR="004D41A8" w:rsidRDefault="004D41A8">
      <w:pPr>
        <w:pStyle w:val="CommentText"/>
      </w:pPr>
      <w:r>
        <w:rPr>
          <w:rStyle w:val="CommentReference"/>
        </w:rPr>
        <w:annotationRef/>
      </w:r>
      <w:r>
        <w:t>Sample sizes would be useful here because I think they are tiny for southern plants</w:t>
      </w:r>
    </w:p>
  </w:comment>
  <w:comment w:id="31" w:author="Steven Travers" w:date="2022-05-29T17:38:00Z" w:initials="ST">
    <w:p w14:paraId="65359A8F" w14:textId="181A5740" w:rsidR="004D41A8" w:rsidRDefault="004D41A8">
      <w:pPr>
        <w:pStyle w:val="CommentText"/>
      </w:pPr>
      <w:r>
        <w:rPr>
          <w:rStyle w:val="CommentReference"/>
        </w:rPr>
        <w:annotationRef/>
      </w:r>
      <w:r>
        <w:t>Just to be sure, this is the mean of 100 pollen grains per flower right? And the bar in the box is the median of the means?</w:t>
      </w:r>
    </w:p>
  </w:comment>
  <w:comment w:id="32" w:author="Steven Travers" w:date="2022-05-29T19:10:00Z" w:initials="ST">
    <w:p w14:paraId="3B7838C8" w14:textId="76D327E0" w:rsidR="004D41A8" w:rsidRDefault="004D41A8">
      <w:pPr>
        <w:pStyle w:val="CommentText"/>
      </w:pPr>
      <w:r>
        <w:rPr>
          <w:rStyle w:val="CommentReference"/>
        </w:rPr>
        <w:annotationRef/>
      </w:r>
      <w:r>
        <w:t>I think there was a significant genet effect on viable seed number?</w:t>
      </w:r>
    </w:p>
  </w:comment>
  <w:comment w:id="33" w:author="Steven Travers" w:date="2022-05-29T19:11:00Z" w:initials="ST">
    <w:p w14:paraId="1DADB5FC" w14:textId="24BE35D4" w:rsidR="004D41A8" w:rsidRDefault="004D41A8">
      <w:pPr>
        <w:pStyle w:val="CommentText"/>
      </w:pPr>
      <w:r>
        <w:rPr>
          <w:rStyle w:val="CommentReference"/>
        </w:rPr>
        <w:annotationRef/>
      </w:r>
      <w:r>
        <w:t>In what?</w:t>
      </w:r>
    </w:p>
  </w:comment>
  <w:comment w:id="34" w:author="Steven Travers" w:date="2022-05-29T17:59:00Z" w:initials="ST">
    <w:p w14:paraId="0BBC052B" w14:textId="2B757CFE" w:rsidR="004D41A8" w:rsidRDefault="004D41A8">
      <w:pPr>
        <w:pStyle w:val="CommentText"/>
      </w:pPr>
      <w:r>
        <w:rPr>
          <w:rStyle w:val="CommentReference"/>
        </w:rPr>
        <w:annotationRef/>
      </w:r>
      <w:r>
        <w:t>Relative to what?</w:t>
      </w:r>
    </w:p>
  </w:comment>
  <w:comment w:id="35" w:author="Steven Travers" w:date="2022-05-29T19:11:00Z" w:initials="ST">
    <w:p w14:paraId="3023DCEF" w14:textId="704BE4DD" w:rsidR="004D41A8" w:rsidRDefault="004D41A8">
      <w:pPr>
        <w:pStyle w:val="CommentText"/>
      </w:pPr>
      <w:r>
        <w:rPr>
          <w:rStyle w:val="CommentReference"/>
        </w:rPr>
        <w:annotationRef/>
      </w:r>
      <w:r>
        <w:t>Relative to what</w:t>
      </w:r>
    </w:p>
  </w:comment>
  <w:comment w:id="36" w:author="Steven Travers" w:date="2022-05-29T19:14:00Z" w:initials="ST">
    <w:p w14:paraId="2FE85633" w14:textId="3A2B0CE8" w:rsidR="004D41A8" w:rsidRDefault="004D41A8">
      <w:pPr>
        <w:pStyle w:val="CommentText"/>
      </w:pPr>
      <w:r>
        <w:rPr>
          <w:rStyle w:val="CommentReference"/>
        </w:rPr>
        <w:annotationRef/>
      </w:r>
      <w:r>
        <w:t>I think this should be number of viable seeds per fruit.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964F4" w15:done="1"/>
  <w15:commentEx w15:paraId="4A23D995" w15:done="1"/>
  <w15:commentEx w15:paraId="393805DB" w15:done="1"/>
  <w15:commentEx w15:paraId="5332EC7E" w15:done="1"/>
  <w15:commentEx w15:paraId="21C86981" w15:done="1"/>
  <w15:commentEx w15:paraId="3AD3C458" w15:done="1"/>
  <w15:commentEx w15:paraId="0776BF86" w15:paraIdParent="3AD3C458" w15:done="1"/>
  <w15:commentEx w15:paraId="3DE69B80" w15:done="1"/>
  <w15:commentEx w15:paraId="5C492F5E" w15:done="1"/>
  <w15:commentEx w15:paraId="4FD5FA7C" w15:paraIdParent="5C492F5E" w15:done="1"/>
  <w15:commentEx w15:paraId="0C1B3C6A" w15:done="1"/>
  <w15:commentEx w15:paraId="74916BCF" w15:done="1"/>
  <w15:commentEx w15:paraId="4AA1999B" w15:paraIdParent="74916BCF" w15:done="1"/>
  <w15:commentEx w15:paraId="3B95A95A" w15:done="1"/>
  <w15:commentEx w15:paraId="7A42848E" w15:paraIdParent="3B95A95A" w15:done="1"/>
  <w15:commentEx w15:paraId="2F15E9B6" w15:done="1"/>
  <w15:commentEx w15:paraId="61402EC5" w15:done="1"/>
  <w15:commentEx w15:paraId="7F556970" w15:paraIdParent="61402EC5" w15:done="1"/>
  <w15:commentEx w15:paraId="7410D32B" w15:done="1"/>
  <w15:commentEx w15:paraId="14F76F78" w15:done="1"/>
  <w15:commentEx w15:paraId="67DBA680" w15:done="1"/>
  <w15:commentEx w15:paraId="267DC1FE" w15:done="1"/>
  <w15:commentEx w15:paraId="0EF6567E" w15:done="1"/>
  <w15:commentEx w15:paraId="6CAEEEC1" w15:paraIdParent="0EF6567E" w15:done="1"/>
  <w15:commentEx w15:paraId="08862A46" w15:done="1"/>
  <w15:commentEx w15:paraId="04937D55" w15:done="1"/>
  <w15:commentEx w15:paraId="24328D31" w15:done="1"/>
  <w15:commentEx w15:paraId="65359A8F" w15:done="1"/>
  <w15:commentEx w15:paraId="3B7838C8" w15:done="1"/>
  <w15:commentEx w15:paraId="1DADB5FC" w15:done="1"/>
  <w15:commentEx w15:paraId="0BBC052B" w15:done="1"/>
  <w15:commentEx w15:paraId="3023DCEF" w15:done="1"/>
  <w15:commentEx w15:paraId="2FE856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3AB1" w16cex:dateUtc="2022-06-02T00:21:00Z"/>
  <w16cex:commentExtensible w16cex:durableId="26423AF0" w16cex:dateUtc="2022-06-02T00:22:00Z"/>
  <w16cex:commentExtensible w16cex:durableId="26423C49" w16cex:dateUtc="2022-06-02T00:28:00Z"/>
  <w16cex:commentExtensible w16cex:durableId="26423C53" w16cex:dateUtc="2022-06-02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964F4" w16cid:durableId="263F58CE"/>
  <w16cid:commentId w16cid:paraId="4A23D995" w16cid:durableId="263F5C09"/>
  <w16cid:commentId w16cid:paraId="393805DB" w16cid:durableId="263F5C6F"/>
  <w16cid:commentId w16cid:paraId="5332EC7E" w16cid:durableId="263F5CAF"/>
  <w16cid:commentId w16cid:paraId="21C86981" w16cid:durableId="263E14C5"/>
  <w16cid:commentId w16cid:paraId="3AD3C458" w16cid:durableId="263E16DD"/>
  <w16cid:commentId w16cid:paraId="0776BF86" w16cid:durableId="26423AB1"/>
  <w16cid:commentId w16cid:paraId="3DE69B80" w16cid:durableId="263E4462"/>
  <w16cid:commentId w16cid:paraId="5C492F5E" w16cid:durableId="263E1D68"/>
  <w16cid:commentId w16cid:paraId="4FD5FA7C" w16cid:durableId="26423AF0"/>
  <w16cid:commentId w16cid:paraId="0C1B3C6A" w16cid:durableId="263F81E4"/>
  <w16cid:commentId w16cid:paraId="74916BCF" w16cid:durableId="263E1E5B"/>
  <w16cid:commentId w16cid:paraId="4AA1999B" w16cid:durableId="26423C49"/>
  <w16cid:commentId w16cid:paraId="3B95A95A" w16cid:durableId="263E1F9C"/>
  <w16cid:commentId w16cid:paraId="7A42848E" w16cid:durableId="26423C53"/>
  <w16cid:commentId w16cid:paraId="2F15E9B6" w16cid:durableId="263F7476"/>
  <w16cid:commentId w16cid:paraId="61402EC5" w16cid:durableId="263E1F3A"/>
  <w16cid:commentId w16cid:paraId="7F556970" w16cid:durableId="263E1F3B"/>
  <w16cid:commentId w16cid:paraId="7410D32B" w16cid:durableId="263E20EB"/>
  <w16cid:commentId w16cid:paraId="14F76F78" w16cid:durableId="263E200E"/>
  <w16cid:commentId w16cid:paraId="67DBA680" w16cid:durableId="263E26B7"/>
  <w16cid:commentId w16cid:paraId="267DC1FE" w16cid:durableId="263E2CEB"/>
  <w16cid:commentId w16cid:paraId="0EF6567E" w16cid:durableId="263E433B"/>
  <w16cid:commentId w16cid:paraId="6CAEEEC1" w16cid:durableId="263E433D"/>
  <w16cid:commentId w16cid:paraId="08862A46" w16cid:durableId="263E257B"/>
  <w16cid:commentId w16cid:paraId="04937D55" w16cid:durableId="263E25AB"/>
  <w16cid:commentId w16cid:paraId="24328D31" w16cid:durableId="263E264A"/>
  <w16cid:commentId w16cid:paraId="65359A8F" w16cid:durableId="263E2E29"/>
  <w16cid:commentId w16cid:paraId="3B7838C8" w16cid:durableId="263E43A2"/>
  <w16cid:commentId w16cid:paraId="1DADB5FC" w16cid:durableId="263E43C8"/>
  <w16cid:commentId w16cid:paraId="0BBC052B" w16cid:durableId="263E32F2"/>
  <w16cid:commentId w16cid:paraId="3023DCEF" w16cid:durableId="263E43E7"/>
  <w16cid:commentId w16cid:paraId="2FE85633" w16cid:durableId="263E4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1E6E" w14:textId="77777777" w:rsidR="002E4EE0" w:rsidRDefault="002E4EE0">
      <w:pPr>
        <w:spacing w:after="0" w:line="240" w:lineRule="auto"/>
      </w:pPr>
      <w:r>
        <w:separator/>
      </w:r>
    </w:p>
  </w:endnote>
  <w:endnote w:type="continuationSeparator" w:id="0">
    <w:p w14:paraId="361381D4" w14:textId="77777777" w:rsidR="002E4EE0" w:rsidRDefault="002E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FC83" w14:textId="77777777" w:rsidR="002E4EE0" w:rsidRDefault="002E4EE0">
      <w:pPr>
        <w:spacing w:after="0" w:line="240" w:lineRule="auto"/>
      </w:pPr>
      <w:r>
        <w:separator/>
      </w:r>
    </w:p>
  </w:footnote>
  <w:footnote w:type="continuationSeparator" w:id="0">
    <w:p w14:paraId="4760CD24" w14:textId="77777777" w:rsidR="002E4EE0" w:rsidRDefault="002E4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73"/>
    <w:multiLevelType w:val="hybridMultilevel"/>
    <w:tmpl w:val="5B60F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7321"/>
    <w:multiLevelType w:val="hybridMultilevel"/>
    <w:tmpl w:val="00F880DC"/>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 w15:restartNumberingAfterBreak="0">
    <w:nsid w:val="0E2A1F73"/>
    <w:multiLevelType w:val="hybridMultilevel"/>
    <w:tmpl w:val="7C2E945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57494D1E"/>
    <w:multiLevelType w:val="hybridMultilevel"/>
    <w:tmpl w:val="518825EC"/>
    <w:lvl w:ilvl="0" w:tplc="9EF80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2E6"/>
    <w:multiLevelType w:val="hybridMultilevel"/>
    <w:tmpl w:val="86F4E64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5D3508B5"/>
    <w:multiLevelType w:val="hybridMultilevel"/>
    <w:tmpl w:val="7796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11168"/>
    <w:multiLevelType w:val="hybridMultilevel"/>
    <w:tmpl w:val="0AC6CF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93045575">
    <w:abstractNumId w:val="5"/>
  </w:num>
  <w:num w:numId="2" w16cid:durableId="1948734697">
    <w:abstractNumId w:val="6"/>
  </w:num>
  <w:num w:numId="3" w16cid:durableId="401955414">
    <w:abstractNumId w:val="2"/>
  </w:num>
  <w:num w:numId="4" w16cid:durableId="1239485566">
    <w:abstractNumId w:val="4"/>
  </w:num>
  <w:num w:numId="5" w16cid:durableId="1085876861">
    <w:abstractNumId w:val="1"/>
  </w:num>
  <w:num w:numId="6" w16cid:durableId="440611266">
    <w:abstractNumId w:val="0"/>
  </w:num>
  <w:num w:numId="7" w16cid:durableId="9452293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053A2"/>
    <w:rsid w:val="0001462D"/>
    <w:rsid w:val="000152AB"/>
    <w:rsid w:val="0005147C"/>
    <w:rsid w:val="000611F3"/>
    <w:rsid w:val="000625E1"/>
    <w:rsid w:val="00070FEF"/>
    <w:rsid w:val="000736BC"/>
    <w:rsid w:val="0007731B"/>
    <w:rsid w:val="000972A0"/>
    <w:rsid w:val="000B5D0A"/>
    <w:rsid w:val="000C41C0"/>
    <w:rsid w:val="000F1B7F"/>
    <w:rsid w:val="000F479C"/>
    <w:rsid w:val="00111275"/>
    <w:rsid w:val="0012496B"/>
    <w:rsid w:val="00140FC9"/>
    <w:rsid w:val="00180AED"/>
    <w:rsid w:val="00193C0F"/>
    <w:rsid w:val="001945EF"/>
    <w:rsid w:val="001B206A"/>
    <w:rsid w:val="001B38B6"/>
    <w:rsid w:val="001B53F3"/>
    <w:rsid w:val="00216E32"/>
    <w:rsid w:val="002320C3"/>
    <w:rsid w:val="00261463"/>
    <w:rsid w:val="00281088"/>
    <w:rsid w:val="00292094"/>
    <w:rsid w:val="002A1636"/>
    <w:rsid w:val="002A3478"/>
    <w:rsid w:val="002B3D94"/>
    <w:rsid w:val="002D3AF6"/>
    <w:rsid w:val="002E4EE0"/>
    <w:rsid w:val="002E5A3C"/>
    <w:rsid w:val="002E7B26"/>
    <w:rsid w:val="0032407B"/>
    <w:rsid w:val="00331D2C"/>
    <w:rsid w:val="00340361"/>
    <w:rsid w:val="003641E5"/>
    <w:rsid w:val="003713D2"/>
    <w:rsid w:val="00386DFF"/>
    <w:rsid w:val="00396A7A"/>
    <w:rsid w:val="00415C12"/>
    <w:rsid w:val="00436E25"/>
    <w:rsid w:val="004421D1"/>
    <w:rsid w:val="004879EE"/>
    <w:rsid w:val="00495841"/>
    <w:rsid w:val="004B68D1"/>
    <w:rsid w:val="004D41A8"/>
    <w:rsid w:val="004D57B2"/>
    <w:rsid w:val="004D7886"/>
    <w:rsid w:val="004E2479"/>
    <w:rsid w:val="004E2E8E"/>
    <w:rsid w:val="004E3D26"/>
    <w:rsid w:val="004F1E39"/>
    <w:rsid w:val="005112B3"/>
    <w:rsid w:val="0054396F"/>
    <w:rsid w:val="00580B83"/>
    <w:rsid w:val="00590816"/>
    <w:rsid w:val="00592259"/>
    <w:rsid w:val="005B0902"/>
    <w:rsid w:val="005F0E5F"/>
    <w:rsid w:val="00600256"/>
    <w:rsid w:val="00615813"/>
    <w:rsid w:val="00617F21"/>
    <w:rsid w:val="006204B9"/>
    <w:rsid w:val="00623B44"/>
    <w:rsid w:val="006636E7"/>
    <w:rsid w:val="00670E01"/>
    <w:rsid w:val="00675944"/>
    <w:rsid w:val="00676B41"/>
    <w:rsid w:val="00677323"/>
    <w:rsid w:val="00681E8C"/>
    <w:rsid w:val="00696898"/>
    <w:rsid w:val="006A2087"/>
    <w:rsid w:val="006A3D92"/>
    <w:rsid w:val="006C3625"/>
    <w:rsid w:val="006E7AB5"/>
    <w:rsid w:val="006F3D9D"/>
    <w:rsid w:val="007159C1"/>
    <w:rsid w:val="00725500"/>
    <w:rsid w:val="0073157F"/>
    <w:rsid w:val="00763AE9"/>
    <w:rsid w:val="007661B4"/>
    <w:rsid w:val="007747D2"/>
    <w:rsid w:val="00787742"/>
    <w:rsid w:val="00795BCB"/>
    <w:rsid w:val="007A18B2"/>
    <w:rsid w:val="00862931"/>
    <w:rsid w:val="00884109"/>
    <w:rsid w:val="008A0FEA"/>
    <w:rsid w:val="008B5688"/>
    <w:rsid w:val="008D0AA6"/>
    <w:rsid w:val="00901A0E"/>
    <w:rsid w:val="009066ED"/>
    <w:rsid w:val="009073C2"/>
    <w:rsid w:val="00932EEC"/>
    <w:rsid w:val="0093690F"/>
    <w:rsid w:val="0098314C"/>
    <w:rsid w:val="00994236"/>
    <w:rsid w:val="009A10C8"/>
    <w:rsid w:val="009A1707"/>
    <w:rsid w:val="009C624F"/>
    <w:rsid w:val="009C69DC"/>
    <w:rsid w:val="009F232A"/>
    <w:rsid w:val="00A24EA3"/>
    <w:rsid w:val="00A452F3"/>
    <w:rsid w:val="00A60C48"/>
    <w:rsid w:val="00A675DC"/>
    <w:rsid w:val="00A767D7"/>
    <w:rsid w:val="00A806FC"/>
    <w:rsid w:val="00AB54FE"/>
    <w:rsid w:val="00AE11E7"/>
    <w:rsid w:val="00AE4C5D"/>
    <w:rsid w:val="00AF4411"/>
    <w:rsid w:val="00AF6962"/>
    <w:rsid w:val="00B1491E"/>
    <w:rsid w:val="00B14E82"/>
    <w:rsid w:val="00B258A1"/>
    <w:rsid w:val="00B26902"/>
    <w:rsid w:val="00B8457E"/>
    <w:rsid w:val="00BF17F8"/>
    <w:rsid w:val="00BF39CC"/>
    <w:rsid w:val="00C008D0"/>
    <w:rsid w:val="00C160A9"/>
    <w:rsid w:val="00C23E02"/>
    <w:rsid w:val="00C2584F"/>
    <w:rsid w:val="00C47431"/>
    <w:rsid w:val="00C5557D"/>
    <w:rsid w:val="00C81714"/>
    <w:rsid w:val="00C9436E"/>
    <w:rsid w:val="00CB57F1"/>
    <w:rsid w:val="00CC0822"/>
    <w:rsid w:val="00CC183E"/>
    <w:rsid w:val="00CC5046"/>
    <w:rsid w:val="00CD0C2E"/>
    <w:rsid w:val="00CD291C"/>
    <w:rsid w:val="00CE117C"/>
    <w:rsid w:val="00CE6535"/>
    <w:rsid w:val="00CF6494"/>
    <w:rsid w:val="00D043AE"/>
    <w:rsid w:val="00D0660D"/>
    <w:rsid w:val="00D21ECA"/>
    <w:rsid w:val="00D23573"/>
    <w:rsid w:val="00D34DBF"/>
    <w:rsid w:val="00D4024C"/>
    <w:rsid w:val="00D429A4"/>
    <w:rsid w:val="00D6422B"/>
    <w:rsid w:val="00D70D3F"/>
    <w:rsid w:val="00D90175"/>
    <w:rsid w:val="00DA0F34"/>
    <w:rsid w:val="00DA374B"/>
    <w:rsid w:val="00DA6F99"/>
    <w:rsid w:val="00DE0B96"/>
    <w:rsid w:val="00DE2CF6"/>
    <w:rsid w:val="00DF423C"/>
    <w:rsid w:val="00E2595F"/>
    <w:rsid w:val="00E30524"/>
    <w:rsid w:val="00E30814"/>
    <w:rsid w:val="00E646AD"/>
    <w:rsid w:val="00E6774F"/>
    <w:rsid w:val="00E72D6A"/>
    <w:rsid w:val="00E919CF"/>
    <w:rsid w:val="00E94415"/>
    <w:rsid w:val="00EA0D5A"/>
    <w:rsid w:val="00EC2882"/>
    <w:rsid w:val="00EC4300"/>
    <w:rsid w:val="00ED6C90"/>
    <w:rsid w:val="00F00157"/>
    <w:rsid w:val="00F043DB"/>
    <w:rsid w:val="00F04BE6"/>
    <w:rsid w:val="00F33288"/>
    <w:rsid w:val="00F61FD1"/>
    <w:rsid w:val="00F679FD"/>
    <w:rsid w:val="00FB779A"/>
    <w:rsid w:val="00FC1522"/>
    <w:rsid w:val="00FF0CC0"/>
    <w:rsid w:val="00FF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 w:type="paragraph" w:styleId="ListParagraph">
    <w:name w:val="List Paragraph"/>
    <w:basedOn w:val="Normal"/>
    <w:uiPriority w:val="34"/>
    <w:qFormat/>
    <w:rsid w:val="009C69DC"/>
    <w:pPr>
      <w:ind w:left="720"/>
      <w:contextualSpacing/>
    </w:pPr>
  </w:style>
  <w:style w:type="paragraph" w:styleId="Header">
    <w:name w:val="header"/>
    <w:basedOn w:val="Normal"/>
    <w:link w:val="HeaderChar"/>
    <w:uiPriority w:val="99"/>
    <w:unhideWhenUsed/>
    <w:rsid w:val="0076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E9"/>
    <w:rPr>
      <w:rFonts w:ascii="Times New Roman" w:hAnsi="Times New Roman"/>
      <w:sz w:val="24"/>
    </w:rPr>
  </w:style>
  <w:style w:type="paragraph" w:styleId="Footer">
    <w:name w:val="footer"/>
    <w:basedOn w:val="Normal"/>
    <w:link w:val="FooterChar"/>
    <w:uiPriority w:val="99"/>
    <w:unhideWhenUsed/>
    <w:rsid w:val="0076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E9"/>
    <w:rPr>
      <w:rFonts w:ascii="Times New Roman" w:hAnsi="Times New Roman"/>
      <w:sz w:val="24"/>
    </w:rPr>
  </w:style>
  <w:style w:type="character" w:styleId="CommentReference">
    <w:name w:val="annotation reference"/>
    <w:basedOn w:val="DefaultParagraphFont"/>
    <w:uiPriority w:val="99"/>
    <w:semiHidden/>
    <w:unhideWhenUsed/>
    <w:rsid w:val="00670E01"/>
    <w:rPr>
      <w:sz w:val="16"/>
      <w:szCs w:val="16"/>
    </w:rPr>
  </w:style>
  <w:style w:type="paragraph" w:styleId="CommentText">
    <w:name w:val="annotation text"/>
    <w:basedOn w:val="Normal"/>
    <w:link w:val="CommentTextChar"/>
    <w:uiPriority w:val="99"/>
    <w:unhideWhenUsed/>
    <w:rsid w:val="00670E01"/>
    <w:pPr>
      <w:spacing w:line="240" w:lineRule="auto"/>
    </w:pPr>
    <w:rPr>
      <w:sz w:val="20"/>
      <w:szCs w:val="20"/>
    </w:rPr>
  </w:style>
  <w:style w:type="character" w:customStyle="1" w:styleId="CommentTextChar">
    <w:name w:val="Comment Text Char"/>
    <w:basedOn w:val="DefaultParagraphFont"/>
    <w:link w:val="CommentText"/>
    <w:uiPriority w:val="99"/>
    <w:rsid w:val="00670E0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E01"/>
    <w:rPr>
      <w:b/>
      <w:bCs/>
    </w:rPr>
  </w:style>
  <w:style w:type="character" w:customStyle="1" w:styleId="CommentSubjectChar">
    <w:name w:val="Comment Subject Char"/>
    <w:basedOn w:val="CommentTextChar"/>
    <w:link w:val="CommentSubject"/>
    <w:uiPriority w:val="99"/>
    <w:semiHidden/>
    <w:rsid w:val="00670E01"/>
    <w:rPr>
      <w:rFonts w:ascii="Times New Roman" w:hAnsi="Times New Roman"/>
      <w:b/>
      <w:bCs/>
      <w:sz w:val="20"/>
      <w:szCs w:val="20"/>
    </w:rPr>
  </w:style>
  <w:style w:type="paragraph" w:styleId="BalloonText">
    <w:name w:val="Balloon Text"/>
    <w:basedOn w:val="Normal"/>
    <w:link w:val="BalloonTextChar"/>
    <w:uiPriority w:val="99"/>
    <w:semiHidden/>
    <w:unhideWhenUsed/>
    <w:rsid w:val="00670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E01"/>
    <w:rPr>
      <w:rFonts w:ascii="Segoe UI" w:hAnsi="Segoe UI" w:cs="Segoe UI"/>
      <w:sz w:val="18"/>
      <w:szCs w:val="18"/>
    </w:rPr>
  </w:style>
  <w:style w:type="paragraph" w:styleId="Revision">
    <w:name w:val="Revision"/>
    <w:hidden/>
    <w:uiPriority w:val="99"/>
    <w:semiHidden/>
    <w:rsid w:val="00C2584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111/tpj.14286" TargetMode="External"/><Relationship Id="rId21" Type="http://schemas.openxmlformats.org/officeDocument/2006/relationships/hyperlink" Target="https://doi.org/10.4141/cjps72-080" TargetMode="External"/><Relationship Id="rId34" Type="http://schemas.openxmlformats.org/officeDocument/2006/relationships/hyperlink" Target="https://doi.org/10.1016/j.tplants.2021.09.002"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8637/jss.v082.i13" TargetMode="External"/><Relationship Id="rId33" Type="http://schemas.openxmlformats.org/officeDocument/2006/relationships/hyperlink" Target="https://doi.org/10.1016/j.scienta.2006.12.01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07/s00497-008-0092-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3389/fpls.2018.01558" TargetMode="External"/><Relationship Id="rId32" Type="http://schemas.openxmlformats.org/officeDocument/2006/relationships/hyperlink" Target="https://www.R-project.org/"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46/j.1469-8137.1999.00543.x" TargetMode="External"/><Relationship Id="rId28" Type="http://schemas.openxmlformats.org/officeDocument/2006/relationships/hyperlink" Target="https://doi.org/10.3732/ajb.1500211" TargetMode="External"/><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doi.org/10.1139/cjb-2021-007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07/s00606-003-0029-7" TargetMode="External"/><Relationship Id="rId27" Type="http://schemas.openxmlformats.org/officeDocument/2006/relationships/hyperlink" Target="https://doi.org/10.21273/jashs.119.5.1043" TargetMode="External"/><Relationship Id="rId30" Type="http://schemas.openxmlformats.org/officeDocument/2006/relationships/hyperlink" Target="https://doi.org/10.1534/genetics.107.073775" TargetMode="External"/><Relationship Id="rId35" Type="http://schemas.openxmlformats.org/officeDocument/2006/relationships/hyperlink" Target="https://doi.org/10.1111/j.1442-1984.2004.00109.x"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21</Pages>
  <Words>6545</Words>
  <Characters>37312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10</cp:revision>
  <dcterms:created xsi:type="dcterms:W3CDTF">2022-05-31T19:38:00Z</dcterms:created>
  <dcterms:modified xsi:type="dcterms:W3CDTF">2022-06-04T21:41:00Z</dcterms:modified>
</cp:coreProperties>
</file>
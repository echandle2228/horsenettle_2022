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384364B6" w:rsidR="00113474" w:rsidDel="005123E8" w:rsidRDefault="00113474" w:rsidP="00113474">
      <w:pPr>
        <w:pStyle w:val="BodyDoubleSpace05FirstLine"/>
        <w:spacing w:line="240" w:lineRule="auto"/>
        <w:ind w:firstLine="0"/>
        <w:rPr>
          <w:del w:id="0" w:author="Steven Travers" w:date="2023-06-04T15:03:00Z"/>
          <w:b/>
          <w:bCs/>
        </w:rPr>
      </w:pPr>
      <w:del w:id="1" w:author="Steven Travers" w:date="2023-06-04T15:03:00Z">
        <w:r w:rsidDel="005123E8">
          <w:rPr>
            <w:b/>
            <w:bCs/>
          </w:rPr>
          <w:delText>Working Titles:</w:delText>
        </w:r>
      </w:del>
    </w:p>
    <w:p w14:paraId="3609325F" w14:textId="78AF3497" w:rsidR="00113474" w:rsidDel="005123E8" w:rsidRDefault="00113474" w:rsidP="00113474">
      <w:pPr>
        <w:pStyle w:val="BodyDoubleSpace05FirstLine"/>
        <w:spacing w:line="240" w:lineRule="auto"/>
        <w:ind w:firstLine="0"/>
        <w:rPr>
          <w:del w:id="2" w:author="Steven Travers" w:date="2023-06-04T15:03:00Z"/>
          <w:b/>
          <w:bCs/>
          <w:i/>
          <w:iCs/>
        </w:rPr>
      </w:pPr>
      <w:del w:id="3" w:author="Steven Travers" w:date="2023-06-04T15:03:00Z">
        <w:r w:rsidDel="005123E8">
          <w:rPr>
            <w:b/>
            <w:bCs/>
          </w:rPr>
          <w:delText xml:space="preserve">Deleterious and advantageous responses to temperature stress in the reproductive traits of </w:delText>
        </w:r>
        <w:r w:rsidRPr="00113474" w:rsidDel="005123E8">
          <w:rPr>
            <w:b/>
            <w:bCs/>
            <w:i/>
            <w:iCs/>
          </w:rPr>
          <w:delText>Solanum</w:delText>
        </w:r>
        <w:r w:rsidDel="005123E8">
          <w:rPr>
            <w:b/>
            <w:bCs/>
            <w:i/>
            <w:iCs/>
          </w:rPr>
          <w:delText xml:space="preserve"> carolinense </w:delText>
        </w:r>
      </w:del>
    </w:p>
    <w:p w14:paraId="57297C92" w14:textId="6A4F4D88" w:rsidR="00113474" w:rsidDel="00F75653" w:rsidRDefault="00113474" w:rsidP="00113474">
      <w:pPr>
        <w:pStyle w:val="BodyDoubleSpace05FirstLine"/>
        <w:spacing w:line="240" w:lineRule="auto"/>
        <w:ind w:firstLine="0"/>
        <w:rPr>
          <w:del w:id="4" w:author="Emma Chandler" w:date="2023-07-20T11:55:00Z"/>
          <w:b/>
          <w:bCs/>
        </w:rPr>
      </w:pPr>
    </w:p>
    <w:p w14:paraId="7FD498A7" w14:textId="1A7FD1D1" w:rsidR="00C6230D" w:rsidDel="00F75653" w:rsidRDefault="00210DEA" w:rsidP="00113474">
      <w:pPr>
        <w:pStyle w:val="BodyDoubleSpace05FirstLine"/>
        <w:spacing w:line="240" w:lineRule="auto"/>
        <w:ind w:firstLine="0"/>
        <w:rPr>
          <w:del w:id="5" w:author="Emma Chandler" w:date="2023-07-20T11:55:00Z"/>
          <w:b/>
          <w:bCs/>
          <w:i/>
          <w:iCs/>
        </w:rPr>
      </w:pPr>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 xml:space="preserve">Solanum </w:t>
      </w:r>
      <w:proofErr w:type="spellStart"/>
      <w:r w:rsidR="00113474" w:rsidRPr="005123E8">
        <w:rPr>
          <w:b/>
          <w:bCs/>
          <w:i/>
          <w:iCs/>
        </w:rPr>
        <w:t>carolinense</w:t>
      </w:r>
      <w:proofErr w:type="spellEnd"/>
    </w:p>
    <w:p w14:paraId="35FEAF73" w14:textId="069DA0D4" w:rsidR="00113474" w:rsidRDefault="00113474" w:rsidP="00113474">
      <w:pPr>
        <w:pStyle w:val="BodyDoubleSpace05FirstLine"/>
        <w:spacing w:line="240" w:lineRule="auto"/>
        <w:ind w:firstLine="0"/>
        <w:rPr>
          <w:b/>
          <w:bCs/>
          <w:i/>
          <w:iCs/>
        </w:rPr>
      </w:pPr>
    </w:p>
    <w:p w14:paraId="682F9485" w14:textId="3AD17FA9" w:rsidR="00113474" w:rsidDel="00F75653" w:rsidRDefault="005123E8" w:rsidP="005123E8">
      <w:pPr>
        <w:pStyle w:val="BodyDoubleSpace05FirstLine"/>
        <w:ind w:firstLine="0"/>
        <w:jc w:val="center"/>
        <w:rPr>
          <w:del w:id="6" w:author="Emma Chandler" w:date="2023-07-20T11:54:00Z"/>
          <w:bCs/>
        </w:rPr>
      </w:pPr>
      <w:ins w:id="7" w:author="Steven Travers" w:date="2023-06-04T15:04:00Z">
        <w:del w:id="8" w:author="Emma Chandler" w:date="2023-07-20T11:54:00Z">
          <w:r w:rsidRPr="005123E8" w:rsidDel="00F75653">
            <w:rPr>
              <w:bCs/>
              <w:rPrChange w:id="9" w:author="Steven Travers" w:date="2023-06-04T15:04:00Z">
                <w:rPr>
                  <w:b/>
                  <w:bCs/>
                </w:rPr>
              </w:rPrChange>
            </w:rPr>
            <w:delText xml:space="preserve">Emma </w:delText>
          </w:r>
        </w:del>
      </w:ins>
      <w:ins w:id="10" w:author="Steven Travers" w:date="2023-06-04T15:08:00Z">
        <w:del w:id="11" w:author="Emma Chandler" w:date="2023-07-20T11:54:00Z">
          <w:r w:rsidDel="00F75653">
            <w:rPr>
              <w:bCs/>
            </w:rPr>
            <w:delText xml:space="preserve">K. </w:delText>
          </w:r>
        </w:del>
      </w:ins>
      <w:ins w:id="12" w:author="Steven Travers" w:date="2023-06-04T15:04:00Z">
        <w:del w:id="13" w:author="Emma Chandler" w:date="2023-07-20T11:54:00Z">
          <w:r w:rsidRPr="005123E8" w:rsidDel="00F75653">
            <w:rPr>
              <w:bCs/>
              <w:rPrChange w:id="14" w:author="Steven Travers" w:date="2023-06-04T15:04:00Z">
                <w:rPr>
                  <w:b/>
                  <w:bCs/>
                </w:rPr>
              </w:rPrChange>
            </w:rPr>
            <w:delText>Chandler and Steven E. Travers</w:delText>
          </w:r>
        </w:del>
      </w:ins>
    </w:p>
    <w:p w14:paraId="1CE63346" w14:textId="4649B5F5" w:rsidR="005123E8" w:rsidDel="00F75653" w:rsidRDefault="005123E8" w:rsidP="005123E8">
      <w:pPr>
        <w:pStyle w:val="BodyDoubleSpace05FirstLine"/>
        <w:spacing w:line="240" w:lineRule="auto"/>
        <w:ind w:firstLine="0"/>
        <w:jc w:val="center"/>
        <w:rPr>
          <w:ins w:id="15" w:author="Steven Travers" w:date="2023-06-04T15:08:00Z"/>
          <w:del w:id="16" w:author="Emma Chandler" w:date="2023-07-20T11:55:00Z"/>
          <w:bCs/>
        </w:rPr>
      </w:pPr>
    </w:p>
    <w:p w14:paraId="14D65452" w14:textId="7D6D78DF" w:rsidR="005123E8" w:rsidRDefault="005123E8">
      <w:pPr>
        <w:rPr>
          <w:ins w:id="17" w:author="Steven Travers" w:date="2023-06-04T15:08:00Z"/>
          <w:rFonts w:ascii="Times New Roman" w:eastAsia="Calibri" w:hAnsi="Times New Roman" w:cs="Times New Roman"/>
          <w:bCs/>
          <w:sz w:val="24"/>
        </w:rPr>
      </w:pPr>
      <w:ins w:id="18" w:author="Steven Travers" w:date="2023-06-04T15:08:00Z">
        <w:r>
          <w:rPr>
            <w:bCs/>
          </w:rPr>
          <w:br w:type="page"/>
        </w:r>
      </w:ins>
    </w:p>
    <w:p w14:paraId="6BC2EDDB" w14:textId="57DB43FF" w:rsidR="005123E8" w:rsidRPr="005123E8" w:rsidDel="00474BBF" w:rsidRDefault="005123E8">
      <w:pPr>
        <w:pStyle w:val="BodyDoubleSpace05FirstLine"/>
        <w:spacing w:line="240" w:lineRule="auto"/>
        <w:ind w:firstLine="0"/>
        <w:jc w:val="center"/>
        <w:rPr>
          <w:ins w:id="19" w:author="Steven Travers" w:date="2023-06-04T15:08:00Z"/>
          <w:del w:id="20" w:author="Emma Chandler" w:date="2023-06-13T11:56:00Z"/>
          <w:bCs/>
          <w:rPrChange w:id="21" w:author="Steven Travers" w:date="2023-06-04T15:04:00Z">
            <w:rPr>
              <w:ins w:id="22" w:author="Steven Travers" w:date="2023-06-04T15:08:00Z"/>
              <w:del w:id="23" w:author="Emma Chandler" w:date="2023-06-13T11:56:00Z"/>
              <w:b/>
              <w:bCs/>
            </w:rPr>
          </w:rPrChange>
        </w:rPr>
        <w:pPrChange w:id="24" w:author="Steven Travers" w:date="2023-06-04T15:08:00Z">
          <w:pPr>
            <w:pStyle w:val="BodyDoubleSpace05FirstLine"/>
            <w:spacing w:line="240" w:lineRule="auto"/>
            <w:ind w:firstLine="0"/>
          </w:pPr>
        </w:pPrChange>
      </w:pPr>
    </w:p>
    <w:p w14:paraId="7CECF650" w14:textId="0BB1ED5E" w:rsidR="00C2069C" w:rsidDel="005123E8" w:rsidRDefault="002749DA">
      <w:pPr>
        <w:pStyle w:val="BodyDoubleSpace05FirstLine"/>
        <w:ind w:firstLine="0"/>
        <w:jc w:val="center"/>
        <w:rPr>
          <w:del w:id="25" w:author="Steven Travers" w:date="2023-06-04T15:03:00Z"/>
          <w:b/>
          <w:bCs/>
        </w:rPr>
        <w:pPrChange w:id="26" w:author="Steven Travers" w:date="2023-06-04T15:08:00Z">
          <w:pPr>
            <w:pStyle w:val="BodyDoubleSpace05FirstLine"/>
            <w:ind w:firstLine="0"/>
          </w:pPr>
        </w:pPrChange>
      </w:pPr>
      <w:del w:id="27" w:author="Steven Travers" w:date="2023-06-04T15:03:00Z">
        <w:r w:rsidDel="005123E8">
          <w:rPr>
            <w:b/>
            <w:bCs/>
          </w:rPr>
          <w:delText>Introduction</w:delText>
        </w:r>
      </w:del>
    </w:p>
    <w:p w14:paraId="0840DCC9" w14:textId="43EBEC5D" w:rsidR="002749DA" w:rsidRPr="00C6230D" w:rsidDel="005123E8" w:rsidRDefault="002749DA">
      <w:pPr>
        <w:pStyle w:val="BodyDoubleSpace05FirstLine"/>
        <w:numPr>
          <w:ilvl w:val="0"/>
          <w:numId w:val="8"/>
        </w:numPr>
        <w:spacing w:line="240" w:lineRule="auto"/>
        <w:jc w:val="center"/>
        <w:rPr>
          <w:del w:id="28" w:author="Steven Travers" w:date="2023-06-04T15:03:00Z"/>
          <w:b/>
          <w:bCs/>
        </w:rPr>
        <w:pPrChange w:id="29" w:author="Steven Travers" w:date="2023-06-04T15:08:00Z">
          <w:pPr>
            <w:pStyle w:val="BodyDoubleSpace05FirstLine"/>
            <w:numPr>
              <w:numId w:val="8"/>
            </w:numPr>
            <w:spacing w:line="240" w:lineRule="auto"/>
            <w:ind w:left="720" w:hanging="360"/>
          </w:pPr>
        </w:pPrChange>
      </w:pPr>
      <w:del w:id="30" w:author="Steven Travers" w:date="2023-06-04T15:03:00Z">
        <w:r w:rsidRPr="00C6230D" w:rsidDel="005123E8">
          <w:rPr>
            <w:b/>
            <w:bCs/>
          </w:rPr>
          <w:delText>Climate change</w:delText>
        </w:r>
      </w:del>
    </w:p>
    <w:p w14:paraId="42EE47F5" w14:textId="0FE739DA" w:rsidR="00F64068" w:rsidDel="005123E8" w:rsidRDefault="00C2069C">
      <w:pPr>
        <w:pStyle w:val="BodyDoubleSpace05FirstLine"/>
        <w:numPr>
          <w:ilvl w:val="1"/>
          <w:numId w:val="7"/>
        </w:numPr>
        <w:spacing w:line="240" w:lineRule="auto"/>
        <w:jc w:val="center"/>
        <w:rPr>
          <w:del w:id="31" w:author="Steven Travers" w:date="2023-06-04T15:03:00Z"/>
        </w:rPr>
        <w:pPrChange w:id="32" w:author="Steven Travers" w:date="2023-06-04T15:08:00Z">
          <w:pPr>
            <w:pStyle w:val="BodyDoubleSpace05FirstLine"/>
            <w:numPr>
              <w:ilvl w:val="1"/>
              <w:numId w:val="7"/>
            </w:numPr>
            <w:spacing w:line="240" w:lineRule="auto"/>
            <w:ind w:left="1440" w:hanging="360"/>
          </w:pPr>
        </w:pPrChange>
      </w:pPr>
      <w:del w:id="33" w:author="Steven Travers" w:date="2023-06-04T15:03:00Z">
        <w:r w:rsidRPr="0025197C" w:rsidDel="005123E8">
          <w:delTex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delText>
        </w:r>
        <w:r w:rsidRPr="0025197C"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 </w:delInstrText>
        </w:r>
        <w:r w:rsidR="002A0363" w:rsidDel="005123E8">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rsidDel="005123E8">
          <w:delInstrText xml:space="preserve"> ADDIN EN.CITE.DATA </w:delInstrText>
        </w:r>
        <w:r w:rsidR="002A0363" w:rsidDel="005123E8">
          <w:fldChar w:fldCharType="end"/>
        </w:r>
        <w:r w:rsidRPr="0025197C" w:rsidDel="005123E8">
          <w:fldChar w:fldCharType="separate"/>
        </w:r>
        <w:r w:rsidR="002A0363" w:rsidDel="005123E8">
          <w:rPr>
            <w:noProof/>
          </w:rPr>
          <w:delText>(Janzen 1967, Schlichting 1986, Molina-Montenegro and Naya 2012)</w:delText>
        </w:r>
        <w:r w:rsidRPr="0025197C" w:rsidDel="005123E8">
          <w:fldChar w:fldCharType="end"/>
        </w:r>
        <w:r w:rsidRPr="0025197C" w:rsidDel="005123E8">
          <w:delText xml:space="preserve">. </w:delText>
        </w:r>
      </w:del>
    </w:p>
    <w:p w14:paraId="216DB389" w14:textId="34A319AB" w:rsidR="00F64068" w:rsidRPr="00C6230D" w:rsidDel="005123E8" w:rsidRDefault="00F64068">
      <w:pPr>
        <w:pStyle w:val="BodyDoubleSpace05FirstLine"/>
        <w:numPr>
          <w:ilvl w:val="0"/>
          <w:numId w:val="7"/>
        </w:numPr>
        <w:spacing w:line="240" w:lineRule="auto"/>
        <w:jc w:val="center"/>
        <w:rPr>
          <w:del w:id="34" w:author="Steven Travers" w:date="2023-06-04T15:03:00Z"/>
          <w:b/>
          <w:bCs/>
        </w:rPr>
        <w:pPrChange w:id="35" w:author="Steven Travers" w:date="2023-06-04T15:08:00Z">
          <w:pPr>
            <w:pStyle w:val="BodyDoubleSpace05FirstLine"/>
            <w:numPr>
              <w:numId w:val="7"/>
            </w:numPr>
            <w:spacing w:line="240" w:lineRule="auto"/>
            <w:ind w:left="720" w:hanging="360"/>
          </w:pPr>
        </w:pPrChange>
      </w:pPr>
      <w:del w:id="36" w:author="Steven Travers" w:date="2023-06-04T15:03:00Z">
        <w:r w:rsidRPr="00C6230D" w:rsidDel="005123E8">
          <w:rPr>
            <w:b/>
            <w:bCs/>
          </w:rPr>
          <w:delText>Local Adaptation</w:delText>
        </w:r>
      </w:del>
    </w:p>
    <w:p w14:paraId="4729497D" w14:textId="7A144D7B" w:rsidR="00F64068" w:rsidDel="005123E8" w:rsidRDefault="00C2069C">
      <w:pPr>
        <w:pStyle w:val="BodyDoubleSpace05FirstLine"/>
        <w:numPr>
          <w:ilvl w:val="1"/>
          <w:numId w:val="7"/>
        </w:numPr>
        <w:spacing w:line="240" w:lineRule="auto"/>
        <w:jc w:val="center"/>
        <w:rPr>
          <w:del w:id="37" w:author="Steven Travers" w:date="2023-06-04T15:03:00Z"/>
        </w:rPr>
        <w:pPrChange w:id="38" w:author="Steven Travers" w:date="2023-06-04T15:08:00Z">
          <w:pPr>
            <w:pStyle w:val="BodyDoubleSpace05FirstLine"/>
            <w:numPr>
              <w:ilvl w:val="1"/>
              <w:numId w:val="7"/>
            </w:numPr>
            <w:spacing w:line="240" w:lineRule="auto"/>
            <w:ind w:left="1440" w:hanging="360"/>
          </w:pPr>
        </w:pPrChange>
      </w:pPr>
      <w:del w:id="39" w:author="Steven Travers" w:date="2023-06-04T15:03:00Z">
        <w:r w:rsidRPr="0025197C" w:rsidDel="005123E8">
          <w:delTex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delText>
        </w:r>
        <w:r w:rsidRPr="0025197C" w:rsidDel="005123E8">
          <w:fldChar w:fldCharType="begin"/>
        </w:r>
        <w:r w:rsidDel="005123E8">
          <w:del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delInstrText>
        </w:r>
        <w:r w:rsidRPr="0025197C" w:rsidDel="005123E8">
          <w:fldChar w:fldCharType="separate"/>
        </w:r>
        <w:r w:rsidDel="005123E8">
          <w:rPr>
            <w:noProof/>
          </w:rPr>
          <w:delText>(Kawecki and Ebert 2004)</w:delText>
        </w:r>
        <w:r w:rsidRPr="0025197C" w:rsidDel="005123E8">
          <w:fldChar w:fldCharType="end"/>
        </w:r>
        <w:r w:rsidRPr="0025197C" w:rsidDel="005123E8">
          <w:delText xml:space="preserve">. </w:delText>
        </w:r>
        <w:r w:rsidR="006B6F6D" w:rsidDel="005123E8">
          <w:delText>Specifically, t</w:delText>
        </w:r>
        <w:r w:rsidRPr="0025197C" w:rsidDel="005123E8">
          <w:delText xml:space="preserve">emperature is a variable that can determine species distributions and can vary greatly in both severity and consistency with geographic region </w:delText>
        </w:r>
        <w:r w:rsidRPr="0025197C" w:rsidDel="005123E8">
          <w:fldChar w:fldCharType="begin"/>
        </w:r>
        <w:r w:rsidDel="005123E8">
          <w:del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delInstrText>
        </w:r>
        <w:r w:rsidRPr="0025197C" w:rsidDel="005123E8">
          <w:fldChar w:fldCharType="separate"/>
        </w:r>
        <w:r w:rsidDel="005123E8">
          <w:rPr>
            <w:noProof/>
          </w:rPr>
          <w:delText>(Von Büren and Hiltbrunner 2022)</w:delText>
        </w:r>
        <w:r w:rsidRPr="0025197C" w:rsidDel="005123E8">
          <w:fldChar w:fldCharType="end"/>
        </w:r>
        <w:r w:rsidRPr="0025197C" w:rsidDel="005123E8">
          <w:delText xml:space="preserve">. </w:delText>
        </w:r>
      </w:del>
    </w:p>
    <w:p w14:paraId="4FB7693B" w14:textId="77ED5C92" w:rsidR="00F64068" w:rsidRPr="00C6230D" w:rsidDel="005123E8" w:rsidRDefault="00F64068">
      <w:pPr>
        <w:pStyle w:val="BodyDoubleSpace05FirstLine"/>
        <w:numPr>
          <w:ilvl w:val="0"/>
          <w:numId w:val="7"/>
        </w:numPr>
        <w:spacing w:line="240" w:lineRule="auto"/>
        <w:jc w:val="center"/>
        <w:rPr>
          <w:del w:id="40" w:author="Steven Travers" w:date="2023-06-04T15:03:00Z"/>
          <w:b/>
          <w:bCs/>
        </w:rPr>
        <w:pPrChange w:id="41" w:author="Steven Travers" w:date="2023-06-04T15:08:00Z">
          <w:pPr>
            <w:pStyle w:val="BodyDoubleSpace05FirstLine"/>
            <w:numPr>
              <w:numId w:val="7"/>
            </w:numPr>
            <w:spacing w:line="240" w:lineRule="auto"/>
            <w:ind w:left="720" w:hanging="360"/>
          </w:pPr>
        </w:pPrChange>
      </w:pPr>
      <w:del w:id="42" w:author="Steven Travers" w:date="2023-06-04T15:03:00Z">
        <w:r w:rsidRPr="00C6230D" w:rsidDel="005123E8">
          <w:rPr>
            <w:b/>
            <w:bCs/>
          </w:rPr>
          <w:delText>Intergenerational Selection</w:delText>
        </w:r>
      </w:del>
    </w:p>
    <w:p w14:paraId="2AE9FA40" w14:textId="64812712" w:rsidR="00F64068" w:rsidDel="005123E8" w:rsidRDefault="00C6230D">
      <w:pPr>
        <w:pStyle w:val="BodyDoubleSpace05FirstLine"/>
        <w:numPr>
          <w:ilvl w:val="1"/>
          <w:numId w:val="7"/>
        </w:numPr>
        <w:spacing w:line="240" w:lineRule="auto"/>
        <w:jc w:val="center"/>
        <w:rPr>
          <w:del w:id="43" w:author="Steven Travers" w:date="2023-06-04T15:03:00Z"/>
        </w:rPr>
        <w:pPrChange w:id="44" w:author="Steven Travers" w:date="2023-06-04T15:08:00Z">
          <w:pPr>
            <w:pStyle w:val="BodyDoubleSpace05FirstLine"/>
            <w:numPr>
              <w:ilvl w:val="1"/>
              <w:numId w:val="7"/>
            </w:numPr>
            <w:spacing w:line="240" w:lineRule="auto"/>
            <w:ind w:left="1440" w:hanging="360"/>
          </w:pPr>
        </w:pPrChange>
      </w:pPr>
      <w:del w:id="45" w:author="Steven Travers" w:date="2023-06-04T15:03:00Z">
        <w:r w:rsidRPr="00C6230D" w:rsidDel="005123E8">
          <w:delText xml:space="preserve">Tanksley et al. (1981) highlighted the association between selection in the gametophyte and sporophyte with the discovery of a correlation between allozyme genes expressed in both stages. Based on their findings and several studies that followed (Willing and Mascarenhas 1984, Pedersen, Simonsen et al. 1987, Hedhly, Hormaza et al. 2005, Poudyal, Rosenqvist et al. 2019), including studies on temperature tolerance (Hedhly, Hormaza et al. 2005, Poudyal, Rosenqvist et al. 2019), we hypothesized that there would be a correlation between temperature tolerance in the sporophyte and the gametophyte. Selection in either stage for similar traits that are expressed independently would rapidly increase or decrease the allele frequency of associated genes in a population. Furthermore, in the gametophyte, there is a lack of dominance allowing selection to act on one allele (Beaudry, Rifkin et al. 2020). </w:delText>
        </w:r>
        <w:r w:rsidR="00210DEA" w:rsidDel="005123E8">
          <w:delText xml:space="preserve">If there is </w:delText>
        </w:r>
        <w:r w:rsidR="00113474" w:rsidDel="005123E8">
          <w:delText>intergenerational selection, then t</w:delText>
        </w:r>
        <w:r w:rsidRPr="00C6230D" w:rsidDel="005123E8">
          <w:delText>he alleles selected for in the gametophyte can affect traits in the sporophyte.</w:delText>
        </w:r>
      </w:del>
    </w:p>
    <w:p w14:paraId="09EE6F48" w14:textId="49C4BF05" w:rsidR="00F64068" w:rsidRPr="00C6230D" w:rsidDel="005123E8" w:rsidRDefault="00F64068">
      <w:pPr>
        <w:pStyle w:val="BodyDoubleSpace05FirstLine"/>
        <w:numPr>
          <w:ilvl w:val="0"/>
          <w:numId w:val="7"/>
        </w:numPr>
        <w:spacing w:line="240" w:lineRule="auto"/>
        <w:jc w:val="center"/>
        <w:rPr>
          <w:del w:id="46" w:author="Steven Travers" w:date="2023-06-04T15:03:00Z"/>
          <w:b/>
          <w:bCs/>
        </w:rPr>
        <w:pPrChange w:id="47" w:author="Steven Travers" w:date="2023-06-04T15:08:00Z">
          <w:pPr>
            <w:pStyle w:val="BodyDoubleSpace05FirstLine"/>
            <w:numPr>
              <w:numId w:val="7"/>
            </w:numPr>
            <w:spacing w:line="240" w:lineRule="auto"/>
            <w:ind w:left="720" w:hanging="360"/>
          </w:pPr>
        </w:pPrChange>
      </w:pPr>
      <w:del w:id="48" w:author="Steven Travers" w:date="2023-06-04T15:03:00Z">
        <w:r w:rsidRPr="00C6230D" w:rsidDel="005123E8">
          <w:rPr>
            <w:b/>
            <w:bCs/>
          </w:rPr>
          <w:delText>Reproductive traits</w:delText>
        </w:r>
      </w:del>
    </w:p>
    <w:p w14:paraId="6217C4A9" w14:textId="22A65911" w:rsidR="00F64068" w:rsidDel="005123E8" w:rsidRDefault="00F64068">
      <w:pPr>
        <w:pStyle w:val="BodyDoubleSpace05FirstLine"/>
        <w:numPr>
          <w:ilvl w:val="1"/>
          <w:numId w:val="7"/>
        </w:numPr>
        <w:spacing w:line="240" w:lineRule="auto"/>
        <w:jc w:val="center"/>
        <w:rPr>
          <w:del w:id="49" w:author="Steven Travers" w:date="2023-06-04T15:03:00Z"/>
        </w:rPr>
        <w:pPrChange w:id="50" w:author="Steven Travers" w:date="2023-06-04T15:08:00Z">
          <w:pPr>
            <w:pStyle w:val="BodyDoubleSpace05FirstLine"/>
            <w:numPr>
              <w:ilvl w:val="1"/>
              <w:numId w:val="7"/>
            </w:numPr>
            <w:spacing w:line="240" w:lineRule="auto"/>
            <w:ind w:left="1440" w:hanging="360"/>
          </w:pPr>
        </w:pPrChange>
      </w:pPr>
      <w:del w:id="51" w:author="Steven Travers" w:date="2023-06-04T15:03:00Z">
        <w:r w:rsidDel="005123E8">
          <w:delTex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as nutrients </w:del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 </w:delInstrText>
        </w:r>
        <w:r w:rsidDel="005123E8">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(Conner and Zangori 1998, Haileselassie, Mollel et al. 2005, Burkle and Irwin 2009)</w:delText>
        </w:r>
        <w:r w:rsidDel="005123E8">
          <w:fldChar w:fldCharType="end"/>
        </w:r>
        <w:r w:rsidDel="005123E8">
          <w:delText xml:space="preserve">, moisture </w:del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 </w:delInstrText>
        </w:r>
        <w:r w:rsidDel="005123E8">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(Galen 2000, Fang, Turner et al. 2010)</w:delText>
        </w:r>
        <w:r w:rsidDel="005123E8">
          <w:fldChar w:fldCharType="end"/>
        </w:r>
        <w:r w:rsidDel="005123E8">
          <w:delText xml:space="preserve">, and heat </w:delText>
        </w:r>
        <w:r w:rsidDel="005123E8">
          <w:fldChar w:fldCharType="begin"/>
        </w:r>
        <w:r w:rsidDel="005123E8">
          <w:del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delInstrText>
        </w:r>
        <w:r w:rsidDel="005123E8">
          <w:fldChar w:fldCharType="separate"/>
        </w:r>
        <w:r w:rsidDel="005123E8">
          <w:rPr>
            <w:noProof/>
          </w:rPr>
          <w:delText>(Xu, Wolters-Arts et al. 2017)</w:delText>
        </w:r>
        <w:r w:rsidDel="005123E8">
          <w:fldChar w:fldCharType="end"/>
        </w:r>
        <w:r w:rsidDel="005123E8">
          <w:delText xml:space="preserve">. Male reproductive success is also dependent on environmental conditions. Pollen viability decreases with high temperatures  </w:del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 </w:delInstrText>
        </w:r>
        <w:r w:rsidDel="005123E8">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Din, Khan et al. 2015, Müller, Xu et al. 2016, Xu, Wolters-Arts et al. 2017, Poudyal, Rosenqvist et al. 2019)</w:delText>
        </w:r>
        <w:r w:rsidDel="005123E8">
          <w:fldChar w:fldCharType="end"/>
        </w:r>
        <w:r w:rsidDel="005123E8">
          <w:delText xml:space="preserve"> and drought stress </w:delText>
        </w:r>
        <w:r w:rsidDel="005123E8">
          <w:fldChar w:fldCharType="begin"/>
        </w:r>
        <w:r w:rsidDel="005123E8">
          <w:del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delInstrText>
        </w:r>
        <w:r w:rsidDel="005123E8">
          <w:fldChar w:fldCharType="separate"/>
        </w:r>
        <w:r w:rsidDel="005123E8">
          <w:rPr>
            <w:noProof/>
          </w:rPr>
          <w:delText>(Fang, Turner et al. 2010)</w:delText>
        </w:r>
        <w:r w:rsidDel="005123E8">
          <w:fldChar w:fldCharType="end"/>
        </w:r>
        <w:r w:rsidDel="005123E8">
          <w:delTex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delText>
        </w:r>
      </w:del>
    </w:p>
    <w:p w14:paraId="4BA27CDF" w14:textId="3164BE80" w:rsidR="00F64068" w:rsidDel="005123E8" w:rsidRDefault="00F64068">
      <w:pPr>
        <w:pStyle w:val="BodyDoubleSpace05FirstLine"/>
        <w:numPr>
          <w:ilvl w:val="1"/>
          <w:numId w:val="7"/>
        </w:numPr>
        <w:spacing w:line="240" w:lineRule="auto"/>
        <w:jc w:val="center"/>
        <w:rPr>
          <w:del w:id="52" w:author="Steven Travers" w:date="2023-06-04T15:03:00Z"/>
        </w:rPr>
        <w:pPrChange w:id="53" w:author="Steven Travers" w:date="2023-06-04T15:08:00Z">
          <w:pPr>
            <w:pStyle w:val="BodyDoubleSpace05FirstLine"/>
            <w:numPr>
              <w:ilvl w:val="1"/>
              <w:numId w:val="7"/>
            </w:numPr>
            <w:spacing w:line="240" w:lineRule="auto"/>
            <w:ind w:left="1440" w:hanging="360"/>
          </w:pPr>
        </w:pPrChange>
      </w:pPr>
      <w:del w:id="54" w:author="Steven Travers" w:date="2023-06-04T15:03:00Z">
        <w:r w:rsidRPr="00F64068" w:rsidDel="005123E8">
          <w:delText>There is evidence that environmental temperatures affect reproductive phenotype. In crop species, development in moderately high temperatures affected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 Muller et al. (2016) found that long-term mild heat resulted in floral deformations and low pollen viability in tomatoes. Thus, heat has been shown to have consistently negative effects on reproductive traits and correlates of male and female reproductive success in crop species.</w:delText>
        </w:r>
      </w:del>
    </w:p>
    <w:p w14:paraId="09C896A0" w14:textId="00ED0786" w:rsidR="00C6230D" w:rsidRPr="00C6230D" w:rsidDel="005123E8" w:rsidRDefault="00C6230D">
      <w:pPr>
        <w:pStyle w:val="BodyDoubleSpace05FirstLine"/>
        <w:numPr>
          <w:ilvl w:val="0"/>
          <w:numId w:val="7"/>
        </w:numPr>
        <w:spacing w:line="240" w:lineRule="auto"/>
        <w:jc w:val="center"/>
        <w:rPr>
          <w:del w:id="55" w:author="Steven Travers" w:date="2023-06-04T15:03:00Z"/>
          <w:b/>
          <w:bCs/>
        </w:rPr>
        <w:pPrChange w:id="56" w:author="Steven Travers" w:date="2023-06-04T15:08:00Z">
          <w:pPr>
            <w:pStyle w:val="BodyDoubleSpace05FirstLine"/>
            <w:numPr>
              <w:numId w:val="7"/>
            </w:numPr>
            <w:spacing w:line="240" w:lineRule="auto"/>
            <w:ind w:left="720" w:hanging="360"/>
          </w:pPr>
        </w:pPrChange>
      </w:pPr>
      <w:del w:id="57" w:author="Steven Travers" w:date="2023-06-04T15:03:00Z">
        <w:r w:rsidRPr="00C6230D" w:rsidDel="005123E8">
          <w:rPr>
            <w:b/>
            <w:bCs/>
          </w:rPr>
          <w:delText>Temperature, sexual reproduction, and wild species</w:delText>
        </w:r>
      </w:del>
    </w:p>
    <w:p w14:paraId="5600674A" w14:textId="078EB256" w:rsidR="00C6230D" w:rsidDel="005123E8" w:rsidRDefault="00C6230D">
      <w:pPr>
        <w:pStyle w:val="BodyDoubleSpace05FirstLine"/>
        <w:numPr>
          <w:ilvl w:val="1"/>
          <w:numId w:val="7"/>
        </w:numPr>
        <w:spacing w:line="240" w:lineRule="auto"/>
        <w:jc w:val="center"/>
        <w:rPr>
          <w:del w:id="58" w:author="Steven Travers" w:date="2023-06-04T15:03:00Z"/>
        </w:rPr>
        <w:pPrChange w:id="59" w:author="Steven Travers" w:date="2023-06-04T15:08:00Z">
          <w:pPr>
            <w:pStyle w:val="BodyDoubleSpace05FirstLine"/>
            <w:numPr>
              <w:ilvl w:val="1"/>
              <w:numId w:val="7"/>
            </w:numPr>
            <w:spacing w:line="240" w:lineRule="auto"/>
            <w:ind w:left="1440" w:hanging="360"/>
          </w:pPr>
        </w:pPrChange>
      </w:pPr>
      <w:del w:id="60" w:author="Steven Travers" w:date="2023-06-04T15:03:00Z">
        <w:r w:rsidRPr="00CC0850" w:rsidDel="005123E8">
          <w:delText>Global climate change is resulting in rapidly changing environmental conditions including higher mean daily air temperatures and minimum.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delText>
        </w:r>
      </w:del>
    </w:p>
    <w:p w14:paraId="27D3F772" w14:textId="09DFE37C" w:rsidR="00C6230D" w:rsidDel="005123E8" w:rsidRDefault="00C6230D">
      <w:pPr>
        <w:pStyle w:val="BodyDoubleSpace05FirstLine"/>
        <w:numPr>
          <w:ilvl w:val="1"/>
          <w:numId w:val="7"/>
        </w:numPr>
        <w:spacing w:line="240" w:lineRule="auto"/>
        <w:jc w:val="center"/>
        <w:rPr>
          <w:del w:id="61" w:author="Steven Travers" w:date="2023-06-04T15:03:00Z"/>
        </w:rPr>
        <w:pPrChange w:id="62" w:author="Steven Travers" w:date="2023-06-04T15:08:00Z">
          <w:pPr>
            <w:pStyle w:val="BodyDoubleSpace05FirstLine"/>
            <w:numPr>
              <w:ilvl w:val="1"/>
              <w:numId w:val="7"/>
            </w:numPr>
            <w:spacing w:line="240" w:lineRule="auto"/>
            <w:ind w:left="1440" w:hanging="360"/>
          </w:pPr>
        </w:pPrChange>
      </w:pPr>
      <w:del w:id="63" w:author="Steven Travers" w:date="2023-06-04T15:03:00Z">
        <w:r w:rsidRPr="00CC0850" w:rsidDel="005123E8">
          <w:delText>While there are many studies examining how high temperatures affect sexual reproduction (Lohani, Singh et al. 2020),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Solanum carolinense.</w:delText>
        </w:r>
      </w:del>
    </w:p>
    <w:p w14:paraId="7495B698" w14:textId="6D26CBE2" w:rsidR="00F64068" w:rsidRPr="00C6230D" w:rsidDel="005123E8" w:rsidRDefault="00F64068">
      <w:pPr>
        <w:pStyle w:val="BodyDoubleSpace05FirstLine"/>
        <w:numPr>
          <w:ilvl w:val="0"/>
          <w:numId w:val="7"/>
        </w:numPr>
        <w:spacing w:line="240" w:lineRule="auto"/>
        <w:jc w:val="center"/>
        <w:rPr>
          <w:del w:id="64" w:author="Steven Travers" w:date="2023-06-04T15:03:00Z"/>
          <w:b/>
          <w:bCs/>
        </w:rPr>
        <w:pPrChange w:id="65" w:author="Steven Travers" w:date="2023-06-04T15:08:00Z">
          <w:pPr>
            <w:pStyle w:val="BodyDoubleSpace05FirstLine"/>
            <w:numPr>
              <w:numId w:val="7"/>
            </w:numPr>
            <w:spacing w:line="240" w:lineRule="auto"/>
            <w:ind w:left="720" w:hanging="360"/>
          </w:pPr>
        </w:pPrChange>
      </w:pPr>
      <w:del w:id="66" w:author="Steven Travers" w:date="2023-06-04T15:03:00Z">
        <w:r w:rsidRPr="00C6230D" w:rsidDel="005123E8">
          <w:rPr>
            <w:b/>
            <w:bCs/>
          </w:rPr>
          <w:delText>Climate Change in TX and MN</w:delText>
        </w:r>
      </w:del>
    </w:p>
    <w:p w14:paraId="72B9069F" w14:textId="66E7BBB8" w:rsidR="00F64068" w:rsidDel="005123E8" w:rsidRDefault="00C2069C">
      <w:pPr>
        <w:pStyle w:val="BodyDoubleSpace05FirstLine"/>
        <w:numPr>
          <w:ilvl w:val="1"/>
          <w:numId w:val="7"/>
        </w:numPr>
        <w:spacing w:line="240" w:lineRule="auto"/>
        <w:jc w:val="center"/>
        <w:rPr>
          <w:del w:id="67" w:author="Steven Travers" w:date="2023-06-04T15:03:00Z"/>
        </w:rPr>
        <w:pPrChange w:id="68" w:author="Steven Travers" w:date="2023-06-04T15:08:00Z">
          <w:pPr>
            <w:pStyle w:val="BodyDoubleSpace05FirstLine"/>
            <w:numPr>
              <w:ilvl w:val="1"/>
              <w:numId w:val="7"/>
            </w:numPr>
            <w:spacing w:line="240" w:lineRule="auto"/>
            <w:ind w:left="1440" w:hanging="360"/>
          </w:pPr>
        </w:pPrChange>
      </w:pPr>
      <w:del w:id="69" w:author="Steven Travers" w:date="2023-06-04T15:03:00Z">
        <w:r w:rsidRPr="0025197C" w:rsidDel="005123E8">
          <w:delText xml:space="preserve">Based on the IPCC Sixth Assessment Report </w:delText>
        </w:r>
        <w:r w:rsidRPr="0025197C" w:rsidDel="005123E8">
          <w:fldChar w:fldCharType="begin"/>
        </w:r>
        <w:r w:rsidR="002A0363" w:rsidDel="005123E8">
          <w:del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delInstrText>
        </w:r>
        <w:r w:rsidRPr="0025197C" w:rsidDel="005123E8">
          <w:fldChar w:fldCharType="separate"/>
        </w:r>
        <w:r w:rsidR="002A0363" w:rsidDel="005123E8">
          <w:rPr>
            <w:noProof/>
          </w:rPr>
          <w:delText>(Seneviratne, Xuebin. et al. 2021)</w:delText>
        </w:r>
        <w:r w:rsidRPr="0025197C" w:rsidDel="005123E8">
          <w:fldChar w:fldCharType="end"/>
        </w:r>
        <w:r w:rsidRPr="0025197C" w:rsidDel="005123E8">
          <w:delText xml:space="preserve">, temperatures are changing at unprecedented rates throughout the world. Spatial disparities in local conditions and past population-level responses can provide a clue to how a species might respond as global warming changes local conditions. </w:delText>
        </w:r>
      </w:del>
    </w:p>
    <w:p w14:paraId="0DB6201B" w14:textId="10D653AC" w:rsidR="00F64068" w:rsidDel="005123E8" w:rsidRDefault="00F64068">
      <w:pPr>
        <w:pStyle w:val="BodyDoubleSpace05FirstLine"/>
        <w:numPr>
          <w:ilvl w:val="1"/>
          <w:numId w:val="7"/>
        </w:numPr>
        <w:spacing w:line="240" w:lineRule="auto"/>
        <w:jc w:val="center"/>
        <w:rPr>
          <w:del w:id="70" w:author="Steven Travers" w:date="2023-06-04T15:03:00Z"/>
        </w:rPr>
        <w:pPrChange w:id="71" w:author="Steven Travers" w:date="2023-06-04T15:08:00Z">
          <w:pPr>
            <w:pStyle w:val="BodyDoubleSpace05FirstLine"/>
            <w:numPr>
              <w:ilvl w:val="1"/>
              <w:numId w:val="7"/>
            </w:numPr>
            <w:spacing w:line="240" w:lineRule="auto"/>
            <w:ind w:left="1440" w:hanging="360"/>
          </w:pPr>
        </w:pPrChange>
      </w:pPr>
      <w:del w:id="72" w:author="Steven Travers" w:date="2023-06-04T15:03:00Z">
        <w:r w:rsidDel="005123E8">
          <w:delText xml:space="preserve">According to the National Climate Assessment </w:delText>
        </w:r>
        <w:r w:rsidDel="005123E8">
          <w:fldChar w:fldCharType="begin"/>
        </w:r>
        <w:r w:rsidDel="005123E8">
          <w:del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delInstrText>
        </w:r>
        <w:r w:rsidDel="005123E8">
          <w:fldChar w:fldCharType="separate"/>
        </w:r>
        <w:r w:rsidDel="005123E8">
          <w:rPr>
            <w:noProof/>
          </w:rPr>
          <w:delText>(USGCRP 2018)</w:delText>
        </w:r>
        <w:r w:rsidDel="005123E8">
          <w:fldChar w:fldCharType="end"/>
        </w:r>
        <w:r w:rsidDel="005123E8">
          <w:delTex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del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 </w:delInstrText>
        </w:r>
        <w:r w:rsidDel="005123E8">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Del="005123E8">
          <w:delInstrText xml:space="preserve"> ADDIN EN.CITE.DATA </w:delInstrText>
        </w:r>
        <w:r w:rsidDel="005123E8">
          <w:fldChar w:fldCharType="end"/>
        </w:r>
        <w:r w:rsidDel="005123E8">
          <w:fldChar w:fldCharType="separate"/>
        </w:r>
        <w:r w:rsidDel="005123E8">
          <w:rPr>
            <w:noProof/>
          </w:rPr>
          <w:delText>(Sato, Kamiyama et al. 2006, Müller, Xu et al. 2016, Xu, Wolters-Arts et al. 2017, Jiang, Lahlali et al. 2019)</w:delText>
        </w:r>
        <w:r w:rsidDel="005123E8">
          <w:fldChar w:fldCharType="end"/>
        </w:r>
        <w:r w:rsidDel="005123E8">
          <w:delText>.</w:delText>
        </w:r>
      </w:del>
    </w:p>
    <w:p w14:paraId="079BF462" w14:textId="095498DF" w:rsidR="00F64068" w:rsidRPr="00C6230D" w:rsidDel="005123E8" w:rsidRDefault="00F64068">
      <w:pPr>
        <w:pStyle w:val="BodyDoubleSpace05FirstLine"/>
        <w:numPr>
          <w:ilvl w:val="0"/>
          <w:numId w:val="7"/>
        </w:numPr>
        <w:spacing w:line="240" w:lineRule="auto"/>
        <w:jc w:val="center"/>
        <w:rPr>
          <w:del w:id="73" w:author="Steven Travers" w:date="2023-06-04T15:03:00Z"/>
          <w:b/>
          <w:bCs/>
        </w:rPr>
        <w:pPrChange w:id="74" w:author="Steven Travers" w:date="2023-06-04T15:08:00Z">
          <w:pPr>
            <w:pStyle w:val="BodyDoubleSpace05FirstLine"/>
            <w:numPr>
              <w:numId w:val="7"/>
            </w:numPr>
            <w:spacing w:line="240" w:lineRule="auto"/>
            <w:ind w:left="720" w:hanging="360"/>
          </w:pPr>
        </w:pPrChange>
      </w:pPr>
      <w:del w:id="75" w:author="Steven Travers" w:date="2023-06-04T15:03:00Z">
        <w:r w:rsidRPr="00C6230D" w:rsidDel="005123E8">
          <w:rPr>
            <w:b/>
            <w:bCs/>
          </w:rPr>
          <w:delText>Questions</w:delText>
        </w:r>
      </w:del>
    </w:p>
    <w:p w14:paraId="3C58BA1F" w14:textId="3A1A5FC2" w:rsidR="00F64068" w:rsidDel="005123E8" w:rsidRDefault="00C2069C">
      <w:pPr>
        <w:pStyle w:val="BodyDoubleSpace05FirstLine"/>
        <w:numPr>
          <w:ilvl w:val="1"/>
          <w:numId w:val="7"/>
        </w:numPr>
        <w:spacing w:line="240" w:lineRule="auto"/>
        <w:jc w:val="center"/>
        <w:rPr>
          <w:del w:id="76" w:author="Steven Travers" w:date="2023-06-04T15:03:00Z"/>
        </w:rPr>
        <w:pPrChange w:id="77" w:author="Steven Travers" w:date="2023-06-04T15:08:00Z">
          <w:pPr>
            <w:pStyle w:val="BodyDoubleSpace05FirstLine"/>
            <w:numPr>
              <w:ilvl w:val="1"/>
              <w:numId w:val="7"/>
            </w:numPr>
            <w:spacing w:line="240" w:lineRule="auto"/>
            <w:ind w:left="1440" w:hanging="360"/>
          </w:pPr>
        </w:pPrChange>
      </w:pPr>
      <w:del w:id="78" w:author="Steven Travers" w:date="2023-06-04T15:03:00Z">
        <w:r w:rsidRPr="0025197C" w:rsidDel="005123E8">
          <w:delText>Therefore, we seek to answer the question</w:delText>
        </w:r>
        <w:r w:rsidR="006B6F6D" w:rsidDel="005123E8">
          <w:delText>s</w:delText>
        </w:r>
        <w:r w:rsidRPr="0025197C" w:rsidDel="005123E8">
          <w:delText xml:space="preserve">: </w:delText>
        </w:r>
        <w:r w:rsidR="006B6F6D" w:rsidDel="005123E8">
          <w:delText xml:space="preserve">1) </w:delText>
        </w:r>
        <w:r w:rsidRPr="0025197C" w:rsidDel="005123E8">
          <w:delText>how do populations of the same species persist in different temperature regimes</w:delText>
        </w:r>
        <w:r w:rsidR="006B6F6D" w:rsidDel="005123E8">
          <w:delText xml:space="preserve"> and 2) how would plants preadapted to local conditions respond to more severe temperature conditions</w:delText>
        </w:r>
        <w:r w:rsidRPr="0025197C" w:rsidDel="005123E8">
          <w:delText xml:space="preserve">? In this </w:delText>
        </w:r>
        <w:r w:rsidR="006B6F6D" w:rsidDel="005123E8">
          <w:delText xml:space="preserve">two-part </w:delText>
        </w:r>
        <w:r w:rsidRPr="0025197C" w:rsidDel="005123E8">
          <w:delText xml:space="preserve">study, we </w:delText>
        </w:r>
        <w:r w:rsidR="006B6F6D" w:rsidDel="005123E8">
          <w:delText xml:space="preserve">examined plant (sporophytic and gametophytic) responses to extreme heat and cold and we studied the effect of long-term moderate heat on reproductive traits. </w:delText>
        </w:r>
      </w:del>
    </w:p>
    <w:p w14:paraId="4D9B3959" w14:textId="20D857CA" w:rsidR="00C6230D" w:rsidRPr="00C6230D" w:rsidDel="005123E8" w:rsidRDefault="00C6230D">
      <w:pPr>
        <w:pStyle w:val="BodyDoubleSpace05FirstLine"/>
        <w:numPr>
          <w:ilvl w:val="0"/>
          <w:numId w:val="7"/>
        </w:numPr>
        <w:spacing w:line="240" w:lineRule="auto"/>
        <w:jc w:val="center"/>
        <w:rPr>
          <w:del w:id="79" w:author="Steven Travers" w:date="2023-06-04T15:03:00Z"/>
          <w:b/>
          <w:bCs/>
        </w:rPr>
        <w:pPrChange w:id="80" w:author="Steven Travers" w:date="2023-06-04T15:08:00Z">
          <w:pPr>
            <w:pStyle w:val="BodyDoubleSpace05FirstLine"/>
            <w:numPr>
              <w:numId w:val="7"/>
            </w:numPr>
            <w:spacing w:line="240" w:lineRule="auto"/>
            <w:ind w:left="720" w:hanging="360"/>
          </w:pPr>
        </w:pPrChange>
      </w:pPr>
      <w:del w:id="81" w:author="Steven Travers" w:date="2023-06-04T15:03:00Z">
        <w:r w:rsidRPr="00C6230D" w:rsidDel="005123E8">
          <w:rPr>
            <w:b/>
            <w:bCs/>
          </w:rPr>
          <w:delText>Experiment</w:delText>
        </w:r>
      </w:del>
    </w:p>
    <w:p w14:paraId="23AAF758" w14:textId="250906A8" w:rsidR="00C6230D" w:rsidDel="005123E8" w:rsidRDefault="00C6230D">
      <w:pPr>
        <w:pStyle w:val="BodyDoubleSpace05FirstLine"/>
        <w:numPr>
          <w:ilvl w:val="1"/>
          <w:numId w:val="7"/>
        </w:numPr>
        <w:spacing w:line="240" w:lineRule="auto"/>
        <w:jc w:val="center"/>
        <w:rPr>
          <w:del w:id="82" w:author="Steven Travers" w:date="2023-06-04T15:03:00Z"/>
        </w:rPr>
        <w:pPrChange w:id="83" w:author="Steven Travers" w:date="2023-06-04T15:08:00Z">
          <w:pPr>
            <w:pStyle w:val="BodyDoubleSpace05FirstLine"/>
            <w:numPr>
              <w:ilvl w:val="1"/>
              <w:numId w:val="7"/>
            </w:numPr>
            <w:spacing w:line="240" w:lineRule="auto"/>
            <w:ind w:left="1440" w:hanging="360"/>
          </w:pPr>
        </w:pPrChange>
      </w:pPr>
      <w:del w:id="84" w:author="Steven Travers" w:date="2023-06-04T15:03:00Z">
        <w:r w:rsidRPr="00C6230D" w:rsidDel="005123E8">
          <w:delText>We compared plants from Minnesota and Texas and 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Sporophytic tolerance was measured using leaf measurements (net photosynthesis, chlorophyll content stability, and cell membrane stability) and the gametophytic variables were measured using pollen (pollen germination and pollen tube growth rate). We also investigated the effect of long-term moderate heat on reproductive traits in Solanum carolinense.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delText>
        </w:r>
      </w:del>
    </w:p>
    <w:p w14:paraId="5033DB8A" w14:textId="66513432" w:rsidR="00C6230D" w:rsidRPr="00C6230D" w:rsidDel="005123E8" w:rsidRDefault="00C6230D">
      <w:pPr>
        <w:pStyle w:val="BodyDoubleSpace05FirstLine"/>
        <w:numPr>
          <w:ilvl w:val="0"/>
          <w:numId w:val="7"/>
        </w:numPr>
        <w:spacing w:line="240" w:lineRule="auto"/>
        <w:jc w:val="center"/>
        <w:rPr>
          <w:del w:id="85" w:author="Steven Travers" w:date="2023-06-04T15:03:00Z"/>
          <w:b/>
          <w:bCs/>
        </w:rPr>
        <w:pPrChange w:id="86" w:author="Steven Travers" w:date="2023-06-04T15:08:00Z">
          <w:pPr>
            <w:pStyle w:val="BodyDoubleSpace05FirstLine"/>
            <w:numPr>
              <w:numId w:val="7"/>
            </w:numPr>
            <w:spacing w:line="240" w:lineRule="auto"/>
            <w:ind w:left="720" w:hanging="360"/>
          </w:pPr>
        </w:pPrChange>
      </w:pPr>
      <w:del w:id="87" w:author="Steven Travers" w:date="2023-06-04T15:03:00Z">
        <w:r w:rsidRPr="00C6230D" w:rsidDel="005123E8">
          <w:rPr>
            <w:b/>
            <w:bCs/>
          </w:rPr>
          <w:delText>Objectives</w:delText>
        </w:r>
      </w:del>
    </w:p>
    <w:p w14:paraId="4B1CE616" w14:textId="196648EE" w:rsidR="00C6230D" w:rsidDel="005123E8" w:rsidRDefault="00C6230D">
      <w:pPr>
        <w:pStyle w:val="BodyDoubleSpace05FirstLine"/>
        <w:numPr>
          <w:ilvl w:val="1"/>
          <w:numId w:val="7"/>
        </w:numPr>
        <w:spacing w:line="240" w:lineRule="auto"/>
        <w:jc w:val="center"/>
        <w:rPr>
          <w:del w:id="88" w:author="Steven Travers" w:date="2023-06-04T15:03:00Z"/>
        </w:rPr>
        <w:pPrChange w:id="89" w:author="Steven Travers" w:date="2023-06-04T15:08:00Z">
          <w:pPr>
            <w:pStyle w:val="BodyDoubleSpace05FirstLine"/>
            <w:numPr>
              <w:ilvl w:val="1"/>
              <w:numId w:val="7"/>
            </w:numPr>
            <w:spacing w:line="240" w:lineRule="auto"/>
            <w:ind w:left="1440" w:hanging="360"/>
          </w:pPr>
        </w:pPrChange>
      </w:pPr>
      <w:del w:id="90" w:author="Steven Travers" w:date="2023-06-04T15:03:00Z">
        <w:r w:rsidRPr="00C6230D" w:rsidDel="005123E8">
          <w:delText xml:space="preserve">The first objective was to (1) determine if local thermal conditions have divergently selected for temperature tolerance traits and led to adaptations reflecting regional climate regimes. </w:delText>
        </w:r>
        <w:r w:rsidRPr="00210DEA" w:rsidDel="005123E8">
          <w:rPr>
            <w:strike/>
          </w:rPr>
          <w:delText>We hypothesized that if there was divergent selection and local adaptation of temperature tolerance, then the plants in the north would be more tolerant of cold stress and plants from the south would be more tolerant of heat stress.</w:delText>
        </w:r>
        <w:r w:rsidRPr="00C6230D" w:rsidDel="005123E8">
          <w:delText xml:space="preserve"> The second objective was to (2) determine if there is a correlation between temperature tolerance in the gametophyte and sporophyte. </w:delText>
        </w:r>
        <w:r w:rsidRPr="00210DEA" w:rsidDel="005123E8">
          <w:rPr>
            <w:strike/>
          </w:rPr>
          <w:delText>If temperature stress is similar in both stages and gene expression patterns in the gametophyte and sporophyte overlap, then there is the potential for a positive correlation of temperature tolerance in the two life stages.</w:delText>
        </w:r>
        <w:r w:rsidRPr="00C6230D" w:rsidDel="005123E8">
          <w:delText xml:space="preserv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delText>
        </w:r>
      </w:del>
    </w:p>
    <w:p w14:paraId="672BAA7C" w14:textId="48768037" w:rsidR="00C2069C" w:rsidDel="00474BBF" w:rsidRDefault="00C2069C">
      <w:pPr>
        <w:pStyle w:val="BodyDoubleSpace05FirstLine"/>
        <w:ind w:firstLine="0"/>
        <w:jc w:val="center"/>
        <w:rPr>
          <w:ins w:id="91" w:author="Steven Travers" w:date="2023-06-04T15:03:00Z"/>
          <w:del w:id="92" w:author="Emma Chandler" w:date="2023-06-13T11:56:00Z"/>
          <w:b/>
          <w:bCs/>
        </w:rPr>
        <w:pPrChange w:id="93" w:author="Steven Travers" w:date="2023-06-04T15:08:00Z">
          <w:pPr>
            <w:pStyle w:val="BodyDoubleSpace05FirstLine"/>
            <w:ind w:firstLine="0"/>
          </w:pPr>
        </w:pPrChange>
      </w:pPr>
    </w:p>
    <w:p w14:paraId="5A066BD1" w14:textId="27DB0410" w:rsidR="005123E8" w:rsidRPr="00C2069C" w:rsidRDefault="005123E8">
      <w:pPr>
        <w:pStyle w:val="BodyDoubleSpace05FirstLine"/>
        <w:ind w:firstLine="0"/>
        <w:jc w:val="center"/>
        <w:rPr>
          <w:b/>
          <w:bCs/>
        </w:rPr>
        <w:pPrChange w:id="94" w:author="Steven Travers" w:date="2023-06-04T15:03:00Z">
          <w:pPr>
            <w:pStyle w:val="BodyDoubleSpace05FirstLine"/>
            <w:ind w:firstLine="0"/>
          </w:pPr>
        </w:pPrChange>
      </w:pPr>
      <w:ins w:id="95" w:author="Steven Travers" w:date="2023-06-04T15:03:00Z">
        <w:r>
          <w:rPr>
            <w:b/>
            <w:bCs/>
          </w:rPr>
          <w:t>Introduction</w:t>
        </w:r>
      </w:ins>
    </w:p>
    <w:p w14:paraId="2E4575E4" w14:textId="019B8935" w:rsidR="002E2E81" w:rsidRDefault="002E2E81" w:rsidP="002E2E81"/>
    <w:p w14:paraId="33EA836C" w14:textId="7FE02606" w:rsidR="004B7804" w:rsidDel="003C3F42" w:rsidRDefault="004B7804" w:rsidP="004B7804">
      <w:pPr>
        <w:pStyle w:val="Level1"/>
        <w:rPr>
          <w:del w:id="96" w:author="Steven Travers" w:date="2023-06-03T22:02:00Z"/>
        </w:rPr>
      </w:pPr>
      <w:bookmarkStart w:id="97" w:name="_Toc107827654"/>
      <w:bookmarkStart w:id="98" w:name="_Toc108537016"/>
      <w:bookmarkStart w:id="99" w:name="_Toc107827655"/>
      <w:bookmarkStart w:id="100" w:name="_Toc108537017"/>
      <w:r>
        <w:t>Methods</w:t>
      </w:r>
      <w:bookmarkEnd w:id="97"/>
      <w:bookmarkEnd w:id="98"/>
    </w:p>
    <w:p w14:paraId="42F9B438" w14:textId="7FE02606" w:rsidR="002E2E81" w:rsidRDefault="002E2E81">
      <w:pPr>
        <w:pStyle w:val="Level1"/>
        <w:rPr>
          <w:rFonts w:cstheme="majorBidi"/>
        </w:rPr>
        <w:pPrChange w:id="101" w:author="Steven Travers" w:date="2023-06-03T22:02:00Z">
          <w:pPr>
            <w:pStyle w:val="Level2"/>
          </w:pPr>
        </w:pPrChange>
      </w:pPr>
      <w:del w:id="102" w:author="Steven Travers" w:date="2023-06-03T22:02:00Z">
        <w:r w:rsidDel="003C3F42">
          <w:delText>Species Description</w:delText>
        </w:r>
      </w:del>
      <w:bookmarkEnd w:id="99"/>
      <w:bookmarkEnd w:id="100"/>
    </w:p>
    <w:p w14:paraId="0083990C" w14:textId="0DBB75DB" w:rsidR="002E2E81" w:rsidRDefault="002E2E81" w:rsidP="002E2E81">
      <w:pPr>
        <w:pStyle w:val="BodyDoubleSpace05FirstLine"/>
      </w:pPr>
      <w:commentRangeStart w:id="103"/>
      <w:r>
        <w:rPr>
          <w:i/>
          <w:iCs/>
        </w:rPr>
        <w:t xml:space="preserve">Solanum carolinense </w:t>
      </w:r>
      <w:r>
        <w:t xml:space="preserve">L. (Solanaceae), also known as horsenettle, is a weedy, herbaceous perennial </w:t>
      </w:r>
      <w:r w:rsidR="005F5CD0">
        <w:t xml:space="preserve">that originated in southeastern North America. </w:t>
      </w:r>
      <w:del w:id="104" w:author="Steven Travers" w:date="2023-06-03T21:58:00Z">
        <w:r w:rsidR="005F5CD0" w:rsidRPr="005F5CD0" w:rsidDel="003C3F42">
          <w:rPr>
            <w:i/>
            <w:iCs/>
          </w:rPr>
          <w:delText>Solanum carolinense</w:delText>
        </w:r>
        <w:r w:rsidR="005F5CD0" w:rsidRPr="0025197C" w:rsidDel="003C3F42">
          <w:delText xml:space="preserve"> </w:delText>
        </w:r>
        <w:r w:rsidR="005F5CD0" w:rsidDel="003C3F42">
          <w:delText xml:space="preserve">has spines that line the stem and midrib of the variably lobed leaves, which is characteristic of </w:delText>
        </w:r>
        <w:r w:rsidR="005F5CD0" w:rsidRPr="0025197C" w:rsidDel="003C3F42">
          <w:delText xml:space="preserve">the Carolinense clade of the subgroup Leptostemonum </w:delText>
        </w:r>
        <w:r w:rsidR="005F5CD0" w:rsidRPr="0025197C" w:rsidDel="003C3F42">
          <w:fldChar w:fldCharType="begin"/>
        </w:r>
        <w:r w:rsidR="002A0363" w:rsidDel="003C3F42">
          <w:del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delInstrText>
        </w:r>
        <w:r w:rsidR="005F5CD0" w:rsidRPr="0025197C" w:rsidDel="003C3F42">
          <w:fldChar w:fldCharType="separate"/>
        </w:r>
        <w:r w:rsidR="002A0363" w:rsidDel="003C3F42">
          <w:rPr>
            <w:noProof/>
          </w:rPr>
          <w:delText>(Wahlert, Chiarini et al. 2014)</w:delText>
        </w:r>
        <w:r w:rsidR="005F5CD0" w:rsidRPr="0025197C" w:rsidDel="003C3F42">
          <w:fldChar w:fldCharType="end"/>
        </w:r>
        <w:r w:rsidDel="003C3F42">
          <w:delText xml:space="preserve">. </w:delText>
        </w:r>
      </w:del>
      <w:r w:rsidR="005F5CD0" w:rsidRPr="0025197C">
        <w:t>Since all other species in this clade are neotropical, this species likely arose through dispersal to North America and independent diversification.</w:t>
      </w:r>
      <w:ins w:id="105" w:author="Emma Chandler" w:date="2023-06-13T11:57:00Z">
        <w:r w:rsidR="00474BBF">
          <w:t xml:space="preserve"> Once established in the southeast, </w:t>
        </w:r>
      </w:ins>
      <w:ins w:id="106" w:author="Emma Chandler" w:date="2023-06-13T11:58:00Z">
        <w:r w:rsidR="00474BBF">
          <w:rPr>
            <w:i/>
            <w:iCs/>
          </w:rPr>
          <w:t xml:space="preserve">Solanum carolinense </w:t>
        </w:r>
        <w:r w:rsidR="00474BBF">
          <w:t>utilized its natural adaptability and propensity to reproduce both sexually and asexually t</w:t>
        </w:r>
      </w:ins>
      <w:ins w:id="107" w:author="Emma Chandler" w:date="2023-06-13T11:59:00Z">
        <w:r w:rsidR="00474BBF">
          <w:t>o expand its range north- and west-ward</w:t>
        </w:r>
      </w:ins>
      <w:ins w:id="108" w:author="Emma Chandler" w:date="2023-06-13T12:00:00Z">
        <w:r w:rsidR="00474BBF">
          <w:t xml:space="preserve"> (Figure 1)</w:t>
        </w:r>
      </w:ins>
      <w:ins w:id="109" w:author="Emma Chandler" w:date="2023-06-13T11:59:00Z">
        <w:r w:rsidR="00474BBF">
          <w:t>.</w:t>
        </w:r>
      </w:ins>
      <w:del w:id="110" w:author="Emma Chandler" w:date="2023-06-13T11:59:00Z">
        <w:r w:rsidR="005F5CD0" w:rsidDel="00474BBF">
          <w:delText xml:space="preserve"> </w:delText>
        </w:r>
        <w:r w:rsidR="005F5CD0" w:rsidRPr="005F5CD0" w:rsidDel="00474BBF">
          <w:rPr>
            <w:i/>
            <w:iCs/>
          </w:rPr>
          <w:delText>Solanum carolinense</w:delText>
        </w:r>
        <w:r w:rsidR="005F5CD0" w:rsidRPr="0025197C" w:rsidDel="00474BBF">
          <w:delText xml:space="preserve"> reproduces both sexually and asexually.</w:delText>
        </w:r>
      </w:del>
      <w:r w:rsidR="005F5CD0" w:rsidRPr="0025197C">
        <w:t xml:space="preserve"> </w:t>
      </w:r>
      <w:del w:id="111" w:author="Steven Travers" w:date="2023-06-03T22:01:00Z">
        <w:r w:rsidR="005F5CD0" w:rsidRPr="0025197C" w:rsidDel="003C3F42">
          <w:delText>Asexually, this species utilizes clonal recruitment by growth from rhizomes.</w:delText>
        </w:r>
        <w:r w:rsidDel="003C3F42">
          <w:delText xml:space="preserve"> </w:delText>
        </w:r>
      </w:del>
      <w:del w:id="112" w:author="Steven Travers" w:date="2023-06-03T21:59:00Z">
        <w:r w:rsidDel="003C3F42">
          <w:rPr>
            <w:i/>
            <w:iCs/>
          </w:rPr>
          <w:delText xml:space="preserve">Solanum carolinense </w:delText>
        </w:r>
        <w:r w:rsidDel="003C3F42">
          <w:delTex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w:delText>
        </w:r>
      </w:del>
      <w:del w:id="113" w:author="Steven Travers" w:date="2023-06-03T22:00:00Z">
        <w:r w:rsidDel="003C3F42">
          <w:delText>Fertilization is complicated by a gametophytic self-incompatibility (SI) system. The SI system reduces inbreeding by degradin</w:delText>
        </w:r>
      </w:del>
      <w:del w:id="114" w:author="Steven Travers" w:date="2023-06-03T21:59:00Z">
        <w:r w:rsidDel="003C3F42">
          <w:delText xml:space="preserve">g </w:delText>
        </w:r>
      </w:del>
      <w:del w:id="115" w:author="Steven Travers" w:date="2023-06-03T22:00:00Z">
        <w:r w:rsidDel="003C3F42">
          <w:delText xml:space="preserve">pollen tubes of self and closely related pollen, prior to fertilization </w:delText>
        </w:r>
        <w:r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 </w:delInstrText>
        </w:r>
        <w:r w:rsidR="002A0363" w:rsidDel="003C3F42">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rsidDel="003C3F42">
          <w:delInstrText xml:space="preserve"> ADDIN EN.CITE.DATA </w:delInstrText>
        </w:r>
        <w:r w:rsidR="002A0363" w:rsidDel="003C3F42">
          <w:fldChar w:fldCharType="end"/>
        </w:r>
        <w:r w:rsidDel="003C3F42">
          <w:fldChar w:fldCharType="separate"/>
        </w:r>
        <w:r w:rsidR="002A0363" w:rsidDel="003C3F42">
          <w:rPr>
            <w:noProof/>
          </w:rPr>
          <w:delText>(Mena-Ali and Stephenson 2007, Mena-Ali, Keser et al. 2009)</w:delText>
        </w:r>
        <w:r w:rsidDel="003C3F42">
          <w:fldChar w:fldCharType="end"/>
        </w:r>
        <w:r w:rsidDel="003C3F42">
          <w:delText xml:space="preserve">. However, as flowers age, the SI system deteriorates and the </w:delText>
        </w:r>
      </w:del>
      <w:del w:id="116" w:author="Steven Travers" w:date="2023-06-03T21:59:00Z">
        <w:r w:rsidDel="003C3F42">
          <w:delText xml:space="preserve">potential for successful self-fertilization with fruit production increases </w:delText>
        </w:r>
        <w:r w:rsidDel="003C3F42">
          <w:fldChar w:fldCharType="begin"/>
        </w:r>
        <w:r w:rsidR="002A0363" w:rsidDel="003C3F42">
          <w:del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delInstrText>
        </w:r>
        <w:r w:rsidDel="003C3F42">
          <w:fldChar w:fldCharType="separate"/>
        </w:r>
        <w:r w:rsidR="002A0363" w:rsidDel="003C3F42">
          <w:rPr>
            <w:noProof/>
          </w:rPr>
          <w:delText>(Travers, Mena-Ali et al. 2004)</w:delText>
        </w:r>
        <w:r w:rsidDel="003C3F42">
          <w:fldChar w:fldCharType="end"/>
        </w:r>
        <w:r w:rsidDel="003C3F42">
          <w:delText xml:space="preserve">. </w:delText>
        </w:r>
      </w:del>
      <w:del w:id="117" w:author="Steven Travers" w:date="2023-06-03T22:01:00Z">
        <w:r w:rsidDel="003C3F42">
          <w:delText xml:space="preserve">The fruit are small yellow to green, tomato-like berries that are dispersed by small mammals and birds </w:delText>
        </w:r>
        <w:r w:rsidRPr="0025197C" w:rsidDel="003C3F42">
          <w:fldChar w:fldCharType="begin"/>
        </w:r>
        <w:r w:rsidDel="003C3F42">
          <w:del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delInstrText>
        </w:r>
        <w:r w:rsidRPr="0025197C" w:rsidDel="003C3F42">
          <w:fldChar w:fldCharType="separate"/>
        </w:r>
        <w:r w:rsidDel="003C3F42">
          <w:rPr>
            <w:noProof/>
          </w:rPr>
          <w:delText>(Cipollini and Levey 1997)</w:delText>
        </w:r>
        <w:r w:rsidRPr="0025197C" w:rsidDel="003C3F42">
          <w:fldChar w:fldCharType="end"/>
        </w:r>
        <w:commentRangeEnd w:id="103"/>
        <w:r w:rsidR="00DF3998" w:rsidDel="003C3F42">
          <w:rPr>
            <w:rStyle w:val="CommentReference"/>
            <w:rFonts w:asciiTheme="minorHAnsi" w:eastAsiaTheme="minorHAnsi" w:hAnsiTheme="minorHAnsi" w:cstheme="minorBidi"/>
          </w:rPr>
          <w:commentReference w:id="103"/>
        </w:r>
        <w:r w:rsidDel="003C3F42">
          <w:delText>.</w:delText>
        </w:r>
      </w:del>
    </w:p>
    <w:p w14:paraId="463F9381" w14:textId="17AD0408" w:rsidR="00385DCC" w:rsidRDefault="009F7263" w:rsidP="002E2E81">
      <w:pPr>
        <w:pStyle w:val="Level2"/>
      </w:pPr>
      <w:bookmarkStart w:id="118" w:name="_Toc107827656"/>
      <w:bookmarkStart w:id="119"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2E6D8624" w:rsidR="00385DCC" w:rsidRPr="00385DCC" w:rsidDel="00F75653" w:rsidRDefault="00385DCC" w:rsidP="00385DCC">
      <w:pPr>
        <w:pStyle w:val="BodyDoubleSpace05FirstLine"/>
        <w:spacing w:after="240" w:line="240" w:lineRule="auto"/>
        <w:ind w:firstLine="0"/>
        <w:rPr>
          <w:del w:id="120" w:author="Emma Chandler" w:date="2023-07-20T11:55:00Z"/>
        </w:rPr>
      </w:pPr>
      <w:r>
        <w:t xml:space="preserve">Figure 1. Map </w:t>
      </w:r>
      <w:del w:id="121" w:author="Steven Travers" w:date="2023-06-03T22:02:00Z">
        <w:r w:rsidDel="003C3F42">
          <w:delText xml:space="preserve">showing </w:delText>
        </w:r>
      </w:del>
      <w:ins w:id="122" w:author="Steven Travers" w:date="2023-06-03T22:02:00Z">
        <w:r w:rsidR="003C3F42">
          <w:t xml:space="preserve">of </w:t>
        </w:r>
      </w:ins>
      <w:r>
        <w:t xml:space="preserve">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pPr>
        <w:pStyle w:val="BodyDoubleSpace05FirstLine"/>
        <w:spacing w:after="240" w:line="240" w:lineRule="auto"/>
        <w:ind w:firstLine="0"/>
        <w:pPrChange w:id="123" w:author="Emma Chandler" w:date="2023-07-20T11:55:00Z">
          <w:pPr>
            <w:pStyle w:val="Level2"/>
          </w:pPr>
        </w:pPrChange>
      </w:pPr>
      <w:del w:id="124" w:author="Steven Travers" w:date="2023-06-03T22:02:00Z">
        <w:r w:rsidDel="003C3F42">
          <w:delText>Field Coll</w:delText>
        </w:r>
      </w:del>
      <w:del w:id="125" w:author="Steven Travers" w:date="2023-06-03T22:01:00Z">
        <w:r w:rsidDel="003C3F42">
          <w:delText>ection</w:delText>
        </w:r>
      </w:del>
      <w:bookmarkEnd w:id="118"/>
      <w:bookmarkEnd w:id="119"/>
    </w:p>
    <w:p w14:paraId="4A6E201E" w14:textId="1B2AA385" w:rsidR="002E2E81" w:rsidRDefault="0036301C" w:rsidP="002E2E81">
      <w:pPr>
        <w:pStyle w:val="BodyDoubleSpace05FirstLine"/>
        <w:rPr>
          <w:szCs w:val="24"/>
        </w:rPr>
      </w:pPr>
      <w:ins w:id="126" w:author="Steven Travers" w:date="2023-06-03T22:03:00Z">
        <w:r w:rsidRPr="0036301C">
          <w:rPr>
            <w:iCs/>
            <w:rPrChange w:id="127" w:author="Steven Travers" w:date="2023-06-03T22:03:00Z">
              <w:rPr>
                <w:i/>
                <w:iCs/>
              </w:rPr>
            </w:rPrChange>
          </w:rPr>
          <w:lastRenderedPageBreak/>
          <w:t>We collected</w:t>
        </w:r>
        <w:r>
          <w:rPr>
            <w:i/>
            <w:iCs/>
          </w:rPr>
          <w:t xml:space="preserve"> </w:t>
        </w:r>
      </w:ins>
      <w:r w:rsidR="002E2E81">
        <w:rPr>
          <w:i/>
          <w:iCs/>
        </w:rPr>
        <w:t xml:space="preserve">Solanum </w:t>
      </w:r>
      <w:proofErr w:type="spellStart"/>
      <w:r w:rsidR="002E2E81">
        <w:rPr>
          <w:i/>
          <w:iCs/>
        </w:rPr>
        <w:t>carolinense</w:t>
      </w:r>
      <w:proofErr w:type="spellEnd"/>
      <w:r w:rsidR="002E2E81">
        <w:t xml:space="preserve"> plants</w:t>
      </w:r>
      <w:del w:id="128" w:author="Steven Travers" w:date="2023-06-03T22:03:00Z">
        <w:r w:rsidR="002E2E81" w:rsidDel="0036301C">
          <w:delText xml:space="preserve"> were collected</w:delText>
        </w:r>
      </w:del>
      <w:r w:rsidR="002E2E81">
        <w:t xml:space="preserve"> from </w:t>
      </w:r>
      <w:del w:id="129" w:author="Steven Travers" w:date="2023-06-04T12:20:00Z">
        <w:r w:rsidR="002E2E81" w:rsidDel="002A2C74">
          <w:delText>two populations in Houston County, Minnesota and three populations in Collin County, Texas</w:delText>
        </w:r>
      </w:del>
      <w:ins w:id="130" w:author="Steven Travers" w:date="2023-06-04T12:20:00Z">
        <w:r w:rsidR="002A2C74">
          <w:t>multiple populations in Minne</w:t>
        </w:r>
      </w:ins>
      <w:ins w:id="131" w:author="Steven Travers" w:date="2023-06-04T12:21:00Z">
        <w:r w:rsidR="002A2C74">
          <w:t>sota and Texas</w:t>
        </w:r>
      </w:ins>
      <w:r w:rsidR="002E2E81">
        <w:t xml:space="preserve"> between October 2019 and August 2020 (</w:t>
      </w:r>
      <w:r w:rsidR="002E2E81" w:rsidRPr="00340DA4">
        <w:t>Figure 1).</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 xml:space="preserve">(44.07959 N, -91.684545 W) and </w:t>
      </w:r>
      <w:r w:rsidR="002E2E81">
        <w:rPr>
          <w:szCs w:val="24"/>
          <w:u w:val="single"/>
        </w:rPr>
        <w:t>Frontenac</w:t>
      </w:r>
      <w:r w:rsidR="002E2E81">
        <w:rPr>
          <w:szCs w:val="24"/>
        </w:rPr>
        <w:t xml:space="preserve"> (44.523056 N, -92.338611 W). Approximately 80 Km separated the two populations (Figure 1). In Houston County, MN</w:t>
      </w:r>
      <w:ins w:id="132" w:author="Steven Travers" w:date="2023-06-04T12:21:00Z">
        <w:r w:rsidR="002A2C74">
          <w:rPr>
            <w:szCs w:val="24"/>
          </w:rPr>
          <w:t xml:space="preserve"> where these plants were collected, the</w:t>
        </w:r>
      </w:ins>
      <w:del w:id="133" w:author="Steven Travers" w:date="2023-06-04T12:21:00Z">
        <w:r w:rsidR="002E2E81" w:rsidDel="002A2C74">
          <w:rPr>
            <w:szCs w:val="24"/>
          </w:rPr>
          <w:delText>,</w:delText>
        </w:r>
      </w:del>
      <w:r w:rsidR="002E2E81">
        <w:rPr>
          <w:szCs w:val="24"/>
        </w:rPr>
        <w:t xml:space="preserve"> </w:t>
      </w:r>
      <w:ins w:id="134" w:author="Steven Travers" w:date="2023-06-03T22:06:00Z">
        <w:r>
          <w:rPr>
            <w:szCs w:val="24"/>
          </w:rPr>
          <w:t xml:space="preserve">average daily temperatures vary from </w:t>
        </w:r>
      </w:ins>
      <w:ins w:id="135" w:author="Steven Travers" w:date="2023-06-03T22:11:00Z">
        <w:r>
          <w:rPr>
            <w:szCs w:val="24"/>
          </w:rPr>
          <w:t xml:space="preserve">a low </w:t>
        </w:r>
      </w:ins>
      <w:ins w:id="136" w:author="Steven Travers" w:date="2023-06-03T22:12:00Z">
        <w:r>
          <w:rPr>
            <w:szCs w:val="24"/>
          </w:rPr>
          <w:t xml:space="preserve">of </w:t>
        </w:r>
      </w:ins>
      <w:ins w:id="137" w:author="Steven Travers" w:date="2023-06-03T22:11:00Z">
        <w:r>
          <w:rPr>
            <w:szCs w:val="24"/>
          </w:rPr>
          <w:t>-9</w:t>
        </w:r>
      </w:ins>
      <w:ins w:id="138" w:author="Steven Travers" w:date="2023-06-03T22:13:00Z">
        <w:r w:rsidR="00BC27A9">
          <w:rPr>
            <w:rFonts w:ascii="Calibri" w:hAnsi="Calibri" w:cs="Calibri"/>
            <w:szCs w:val="24"/>
          </w:rPr>
          <w:t>°</w:t>
        </w:r>
        <w:r w:rsidR="00BC27A9">
          <w:rPr>
            <w:szCs w:val="24"/>
          </w:rPr>
          <w:t>C</w:t>
        </w:r>
      </w:ins>
      <w:ins w:id="139" w:author="Steven Travers" w:date="2023-06-03T22:06:00Z">
        <w:r>
          <w:rPr>
            <w:szCs w:val="24"/>
          </w:rPr>
          <w:t xml:space="preserve"> to</w:t>
        </w:r>
      </w:ins>
      <w:ins w:id="140" w:author="Steven Travers" w:date="2023-06-03T22:12:00Z">
        <w:r>
          <w:rPr>
            <w:szCs w:val="24"/>
          </w:rPr>
          <w:t xml:space="preserve"> a high of 22</w:t>
        </w:r>
      </w:ins>
      <w:ins w:id="141" w:author="Steven Travers" w:date="2023-06-03T22:13:00Z">
        <w:r>
          <w:rPr>
            <w:rFonts w:ascii="Calibri" w:hAnsi="Calibri" w:cs="Calibri"/>
            <w:szCs w:val="24"/>
          </w:rPr>
          <w:t>°</w:t>
        </w:r>
        <w:r>
          <w:rPr>
            <w:szCs w:val="24"/>
          </w:rPr>
          <w:t>C</w:t>
        </w:r>
      </w:ins>
      <w:ins w:id="142" w:author="Steven Travers" w:date="2023-06-03T22:06:00Z">
        <w:r>
          <w:rPr>
            <w:szCs w:val="24"/>
          </w:rPr>
          <w:t xml:space="preserve">  over the</w:t>
        </w:r>
      </w:ins>
      <w:ins w:id="143" w:author="Steven Travers" w:date="2023-06-03T22:13:00Z">
        <w:r w:rsidR="00BC27A9">
          <w:rPr>
            <w:szCs w:val="24"/>
          </w:rPr>
          <w:t xml:space="preserve"> course of the</w:t>
        </w:r>
      </w:ins>
      <w:ins w:id="144" w:author="Steven Travers" w:date="2023-06-03T22:06:00Z">
        <w:r>
          <w:rPr>
            <w:szCs w:val="24"/>
          </w:rPr>
          <w:t xml:space="preserve"> year. </w:t>
        </w:r>
      </w:ins>
      <w:del w:id="145" w:author="Steven Travers" w:date="2023-06-03T22:06:00Z">
        <w:r w:rsidR="002E2E81" w:rsidDel="0036301C">
          <w:rPr>
            <w:szCs w:val="24"/>
          </w:rPr>
          <w:delText>the mean daily low temperature is -14°C and the mean daily high is 29°C.</w:delText>
        </w:r>
      </w:del>
      <w:r w:rsidR="002E2E81">
        <w:rPr>
          <w:szCs w:val="24"/>
        </w:rPr>
        <w:t xml:space="preserve"> The Texas plants together will be referred to as the southern plants. All three T</w:t>
      </w:r>
      <w:ins w:id="146" w:author="Steven Travers" w:date="2023-06-03T22:14:00Z">
        <w:r w:rsidR="00BC27A9">
          <w:rPr>
            <w:szCs w:val="24"/>
          </w:rPr>
          <w:t>exas</w:t>
        </w:r>
      </w:ins>
      <w:del w:id="147" w:author="Steven Travers" w:date="2023-06-03T22:14:00Z">
        <w:r w:rsidR="002E2E81" w:rsidDel="00BC27A9">
          <w:rPr>
            <w:szCs w:val="24"/>
          </w:rPr>
          <w:delText>X</w:delText>
        </w:r>
      </w:del>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ins w:id="148" w:author="Steven Travers" w:date="2023-06-04T12:22:00Z">
        <w:r w:rsidR="002A2C74">
          <w:rPr>
            <w:szCs w:val="24"/>
          </w:rPr>
          <w:t>, where these plants were collected</w:t>
        </w:r>
      </w:ins>
      <w:r w:rsidR="002E2E81">
        <w:rPr>
          <w:szCs w:val="24"/>
        </w:rPr>
        <w:t>,</w:t>
      </w:r>
      <w:ins w:id="149" w:author="Steven Travers" w:date="2023-06-04T12:22:00Z">
        <w:r w:rsidR="002A2C74">
          <w:rPr>
            <w:szCs w:val="24"/>
          </w:rPr>
          <w:t xml:space="preserve"> the</w:t>
        </w:r>
      </w:ins>
      <w:r w:rsidR="002E2E81">
        <w:rPr>
          <w:szCs w:val="24"/>
        </w:rPr>
        <w:t xml:space="preserve"> </w:t>
      </w:r>
      <w:ins w:id="150" w:author="Steven Travers" w:date="2023-06-03T22:15:00Z">
        <w:r w:rsidR="00BC27A9">
          <w:rPr>
            <w:szCs w:val="24"/>
          </w:rPr>
          <w:t xml:space="preserve">average daily temperatures vary from a low of </w:t>
        </w:r>
      </w:ins>
      <w:ins w:id="151" w:author="Steven Travers" w:date="2023-06-03T22:28:00Z">
        <w:r w:rsidR="009F481A">
          <w:rPr>
            <w:szCs w:val="24"/>
          </w:rPr>
          <w:t>6</w:t>
        </w:r>
      </w:ins>
      <w:ins w:id="152" w:author="Steven Travers" w:date="2023-06-03T22:15:00Z">
        <w:r w:rsidR="00BC27A9">
          <w:rPr>
            <w:rFonts w:ascii="Calibri" w:hAnsi="Calibri" w:cs="Calibri"/>
            <w:szCs w:val="24"/>
          </w:rPr>
          <w:t>°</w:t>
        </w:r>
        <w:r w:rsidR="00BC27A9">
          <w:rPr>
            <w:szCs w:val="24"/>
          </w:rPr>
          <w:t xml:space="preserve">C  to a high of </w:t>
        </w:r>
      </w:ins>
      <w:ins w:id="153" w:author="Steven Travers" w:date="2023-06-03T22:28:00Z">
        <w:r w:rsidR="009F481A">
          <w:rPr>
            <w:szCs w:val="24"/>
          </w:rPr>
          <w:t>29</w:t>
        </w:r>
      </w:ins>
      <w:ins w:id="154" w:author="Steven Travers" w:date="2023-06-03T22:15:00Z">
        <w:r w:rsidR="00BC27A9">
          <w:rPr>
            <w:rFonts w:ascii="Calibri" w:hAnsi="Calibri" w:cs="Calibri"/>
            <w:szCs w:val="24"/>
          </w:rPr>
          <w:t>°</w:t>
        </w:r>
        <w:r w:rsidR="00BC27A9">
          <w:rPr>
            <w:szCs w:val="24"/>
          </w:rPr>
          <w:t>C  over the course of the year</w:t>
        </w:r>
      </w:ins>
      <w:del w:id="155" w:author="Steven Travers" w:date="2023-06-03T22:15:00Z">
        <w:r w:rsidR="002E2E81" w:rsidDel="00BC27A9">
          <w:rPr>
            <w:szCs w:val="24"/>
          </w:rPr>
          <w:delText>the mean daily low temperature is 18°C and the mean daily high is 43°C</w:delText>
        </w:r>
      </w:del>
      <w:r w:rsidR="002E2E81">
        <w:rPr>
          <w:szCs w:val="24"/>
        </w:rPr>
        <w:t>.</w:t>
      </w:r>
      <w:r w:rsidR="009F7263">
        <w:rPr>
          <w:szCs w:val="24"/>
        </w:rPr>
        <w:t xml:space="preserve"> </w:t>
      </w:r>
      <w:del w:id="156" w:author="Steven Travers" w:date="2023-06-03T22:29:00Z">
        <w:r w:rsidR="009F7263" w:rsidDel="009F481A">
          <w:rPr>
            <w:szCs w:val="24"/>
          </w:rPr>
          <w:delText>While in close proximity, the southern populations had distinct morphological characteristics, such as plant size and leaf shape, that distinguished them as separate populations.</w:delText>
        </w:r>
      </w:del>
    </w:p>
    <w:p w14:paraId="650B6CE3" w14:textId="77777777" w:rsidR="004C3ADB" w:rsidRPr="004C3ADB" w:rsidRDefault="005F5CD0" w:rsidP="004C3ADB">
      <w:pPr>
        <w:pStyle w:val="BodyDoubleSpace05FirstLine"/>
        <w:rPr>
          <w:ins w:id="157" w:author="Steven Travers" w:date="2023-06-04T12:47:00Z"/>
        </w:rPr>
      </w:pPr>
      <w:r w:rsidRPr="0025197C">
        <w:t xml:space="preserve">Collections involved </w:t>
      </w:r>
      <w:del w:id="158" w:author="Steven Travers" w:date="2023-04-04T17:56:00Z">
        <w:r w:rsidRPr="0025197C" w:rsidDel="009D6C91">
          <w:delText>digging up and cutting</w:delText>
        </w:r>
      </w:del>
      <w:ins w:id="159" w:author="Steven Travers" w:date="2023-05-19T15:01:00Z">
        <w:r w:rsidR="00DF3998">
          <w:t>removing</w:t>
        </w:r>
      </w:ins>
      <w:r w:rsidRPr="0025197C">
        <w:t xml:space="preserve"> rhizomes of at least 10 cm </w:t>
      </w:r>
      <w:del w:id="160" w:author="Steven Travers" w:date="2023-06-04T12:23:00Z">
        <w:r w:rsidRPr="0025197C" w:rsidDel="002A2C74">
          <w:delText>in length</w:delText>
        </w:r>
      </w:del>
      <w:ins w:id="161" w:author="Steven Travers" w:date="2023-06-04T12:23:00Z">
        <w:r w:rsidR="002A2C74">
          <w:t>from individual plant</w:t>
        </w:r>
      </w:ins>
      <w:ins w:id="162" w:author="Steven Travers" w:date="2023-06-04T12:24:00Z">
        <w:r w:rsidR="002A2C74">
          <w:t>s</w:t>
        </w:r>
      </w:ins>
      <w:r w:rsidRPr="0025197C">
        <w:t xml:space="preserve"> </w:t>
      </w:r>
      <w:ins w:id="163" w:author="Steven Travers" w:date="2023-04-04T17:56:00Z">
        <w:r w:rsidR="009D6C91">
          <w:t xml:space="preserve">in the field </w:t>
        </w:r>
      </w:ins>
      <w:r w:rsidRPr="0025197C">
        <w:t xml:space="preserve">and placing them in ziplock bags. </w:t>
      </w:r>
      <w:ins w:id="164" w:author="Steven Travers" w:date="2023-06-04T12:47:00Z">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 </w:t>
        </w:r>
        <w:r w:rsidR="004C3ADB" w:rsidRPr="004C3ADB">
          <w:rPr>
            <w:szCs w:val="24"/>
          </w:rPr>
          <w:t xml:space="preserve"> </w:t>
        </w:r>
        <w:r w:rsidR="004C3ADB" w:rsidRPr="009611D5">
          <w:rPr>
            <w:szCs w:val="24"/>
          </w:rPr>
          <w:t>Frontenac</w:t>
        </w:r>
        <w:r w:rsidR="004C3ADB">
          <w:rPr>
            <w:szCs w:val="24"/>
          </w:rPr>
          <w:t xml:space="preserve"> (n= 13);</w:t>
        </w:r>
        <w:r w:rsidR="004C3ADB" w:rsidRPr="009611D5">
          <w:rPr>
            <w:szCs w:val="24"/>
          </w:rPr>
          <w:t xml:space="preserve"> Oil Patch</w:t>
        </w:r>
        <w:r w:rsidR="004C3ADB">
          <w:rPr>
            <w:szCs w:val="24"/>
          </w:rPr>
          <w:t xml:space="preserve"> (n= 8);</w:t>
        </w:r>
        <w:r w:rsidR="004C3ADB" w:rsidRPr="004C3ADB">
          <w:rPr>
            <w:szCs w:val="24"/>
          </w:rPr>
          <w:t xml:space="preserve"> </w:t>
        </w:r>
        <w:r w:rsidR="004C3ADB" w:rsidRPr="009611D5">
          <w:rPr>
            <w:szCs w:val="24"/>
          </w:rPr>
          <w:t>Reserve</w:t>
        </w:r>
        <w:r w:rsidR="004C3ADB">
          <w:rPr>
            <w:szCs w:val="24"/>
          </w:rPr>
          <w:t xml:space="preserve"> (n= 5);</w:t>
        </w:r>
        <w:r w:rsidR="004C3ADB" w:rsidRPr="004C3ADB">
          <w:rPr>
            <w:szCs w:val="24"/>
          </w:rPr>
          <w:t xml:space="preserve"> and </w:t>
        </w:r>
        <w:r w:rsidR="004C3ADB" w:rsidRPr="009611D5">
          <w:rPr>
            <w:szCs w:val="24"/>
          </w:rPr>
          <w:t>Cemetery</w:t>
        </w:r>
        <w:r w:rsidR="004C3ADB">
          <w:rPr>
            <w:szCs w:val="24"/>
          </w:rPr>
          <w:t xml:space="preserve"> (n= 11).</w:t>
        </w:r>
      </w:ins>
    </w:p>
    <w:p w14:paraId="2E76E2DA" w14:textId="77777777" w:rsidR="00474BBF" w:rsidRDefault="005F5CD0" w:rsidP="00C0161B">
      <w:pPr>
        <w:pStyle w:val="BodyDoubleSpace05FirstLine"/>
        <w:rPr>
          <w:ins w:id="165" w:author="Emma Chandler" w:date="2023-06-13T12:04:00Z"/>
        </w:rPr>
      </w:pPr>
      <w:del w:id="166" w:author="Steven Travers" w:date="2023-06-04T12:24:00Z">
        <w:r w:rsidRPr="0025197C" w:rsidDel="002A2C74">
          <w:delText xml:space="preserve">Rhizomes </w:delText>
        </w:r>
      </w:del>
      <w:ins w:id="167" w:author="Steven Travers" w:date="2023-06-04T12:47:00Z">
        <w:r w:rsidR="004C3ADB">
          <w:t>The field-collected rhizomes</w:t>
        </w:r>
      </w:ins>
      <w:ins w:id="168" w:author="Steven Travers" w:date="2023-06-04T12:24:00Z">
        <w:r w:rsidR="002A2C74" w:rsidRPr="0025197C">
          <w:t xml:space="preserve"> </w:t>
        </w:r>
      </w:ins>
      <w:del w:id="169" w:author="Steven Travers" w:date="2023-06-04T12:48:00Z">
        <w:r w:rsidRPr="0025197C" w:rsidDel="004C3ADB">
          <w:delText>were stored in a cooler with blue ice and shipped to</w:delText>
        </w:r>
      </w:del>
      <w:ins w:id="170" w:author="Steven Travers" w:date="2023-06-04T12:48:00Z">
        <w:r w:rsidR="004C3ADB">
          <w:t>were shipped to</w:t>
        </w:r>
      </w:ins>
      <w:r w:rsidRPr="0025197C">
        <w:t xml:space="preserve"> Fargo, ND, </w:t>
      </w:r>
      <w:del w:id="171" w:author="Steven Travers" w:date="2023-06-04T12:48:00Z">
        <w:r w:rsidRPr="0025197C" w:rsidDel="004C3ADB">
          <w:delText xml:space="preserve">where </w:delText>
        </w:r>
      </w:del>
      <w:del w:id="172" w:author="Steven Travers" w:date="2023-04-04T17:57:00Z">
        <w:r w:rsidRPr="0025197C" w:rsidDel="009D6C91">
          <w:delText>the collections</w:delText>
        </w:r>
      </w:del>
      <w:del w:id="173" w:author="Steven Travers" w:date="2023-06-04T12:48:00Z">
        <w:r w:rsidRPr="0025197C" w:rsidDel="004C3ADB">
          <w:delText xml:space="preserve"> were stored</w:delText>
        </w:r>
      </w:del>
      <w:ins w:id="174" w:author="Steven Travers" w:date="2023-06-04T12:48:00Z">
        <w:r w:rsidR="004C3ADB">
          <w:t>and stored</w:t>
        </w:r>
      </w:ins>
      <w:r w:rsidRPr="0025197C">
        <w:t xml:space="preserve"> in a 4°C refrigerator</w:t>
      </w:r>
      <w:ins w:id="175" w:author="Steven Travers" w:date="2023-04-04T17:58:00Z">
        <w:r w:rsidR="009D6C91">
          <w:t xml:space="preserve"> </w:t>
        </w:r>
      </w:ins>
      <w:ins w:id="176" w:author="Steven Travers" w:date="2023-06-04T12:48:00Z">
        <w:r w:rsidR="004C3ADB">
          <w:t>prior to a growth and dormancy p</w:t>
        </w:r>
      </w:ins>
      <w:ins w:id="177" w:author="Steven Travers" w:date="2023-06-04T12:49:00Z">
        <w:r w:rsidR="004C3ADB">
          <w:t>eriod to establish an experimental population</w:t>
        </w:r>
      </w:ins>
      <w:ins w:id="178" w:author="Steven Travers" w:date="2023-04-04T17:58:00Z">
        <w:r w:rsidR="009D6C91">
          <w:t xml:space="preserve"> </w:t>
        </w:r>
      </w:ins>
      <w:r w:rsidRPr="0025197C">
        <w:t xml:space="preserve">. </w:t>
      </w:r>
      <w:ins w:id="179" w:author="Steven Travers" w:date="2023-06-04T12:50:00Z">
        <w:r w:rsidR="004C3ADB">
          <w:t>After one to several weeks in the refrigerator, t</w:t>
        </w:r>
      </w:ins>
      <w:del w:id="180" w:author="Steven Travers" w:date="2023-06-04T12:50:00Z">
        <w:r w:rsidRPr="0025197C" w:rsidDel="004C3ADB">
          <w:delText>T</w:delText>
        </w:r>
      </w:del>
      <w:r w:rsidRPr="0025197C">
        <w:t>he rhizomes were potted in one-gallon containers with a standard potting mix</w:t>
      </w:r>
      <w:del w:id="181" w:author="Emma Chandler" w:date="2023-06-13T12:03:00Z">
        <w:r w:rsidRPr="0025197C" w:rsidDel="00474BBF">
          <w:delText xml:space="preserve"> and</w:delText>
        </w:r>
      </w:del>
      <w:ins w:id="182" w:author="Emma Chandler" w:date="2023-06-13T12:03:00Z">
        <w:r w:rsidR="00474BBF">
          <w:t>, allowing above and belowground material to</w:t>
        </w:r>
      </w:ins>
      <w:del w:id="183" w:author="Emma Chandler" w:date="2023-06-13T12:03:00Z">
        <w:r w:rsidRPr="0025197C" w:rsidDel="00474BBF">
          <w:delText xml:space="preserve"> </w:delText>
        </w:r>
      </w:del>
      <w:ins w:id="184" w:author="Steven Travers" w:date="2023-04-04T17:59:00Z">
        <w:del w:id="185" w:author="Emma Chandler" w:date="2023-06-13T12:03:00Z">
          <w:r w:rsidR="009D6C91" w:rsidDel="00474BBF">
            <w:delText>allowed to</w:delText>
          </w:r>
        </w:del>
        <w:r w:rsidR="009D6C91">
          <w:t xml:space="preserve"> grow for several months in a greenhouse</w:t>
        </w:r>
      </w:ins>
      <w:ins w:id="186" w:author="Steven Travers" w:date="2023-06-04T12:50:00Z">
        <w:del w:id="187" w:author="Emma Chandler" w:date="2023-06-13T12:03:00Z">
          <w:r w:rsidR="00C0161B" w:rsidDel="00474BBF">
            <w:delText xml:space="preserve"> to allow </w:delText>
          </w:r>
        </w:del>
      </w:ins>
      <w:ins w:id="188" w:author="Steven Travers" w:date="2023-06-04T12:51:00Z">
        <w:del w:id="189" w:author="Emma Chandler" w:date="2023-06-13T12:03:00Z">
          <w:r w:rsidR="00C0161B" w:rsidDel="00474BBF">
            <w:delText>growth of above and belowground material</w:delText>
          </w:r>
        </w:del>
        <w:r w:rsidR="00C0161B">
          <w:t>.</w:t>
        </w:r>
      </w:ins>
      <w:ins w:id="190" w:author="Steven Travers" w:date="2023-04-04T18:00:00Z">
        <w:r w:rsidR="009D6C91">
          <w:t xml:space="preserve"> </w:t>
        </w:r>
      </w:ins>
      <w:ins w:id="191" w:author="Emma Chandler" w:date="2023-06-13T12:03:00Z">
        <w:r w:rsidR="00474BBF">
          <w:t>Th</w:t>
        </w:r>
      </w:ins>
      <w:ins w:id="192" w:author="Steven Travers" w:date="2023-06-04T12:51:00Z">
        <w:del w:id="193" w:author="Emma Chandler" w:date="2023-06-13T12:03:00Z">
          <w:r w:rsidR="00C0161B" w:rsidDel="00474BBF">
            <w:delText>Th</w:delText>
          </w:r>
        </w:del>
      </w:ins>
      <w:ins w:id="194" w:author="Steven Travers" w:date="2023-06-04T12:52:00Z">
        <w:del w:id="195" w:author="Emma Chandler" w:date="2023-06-13T12:03:00Z">
          <w:r w:rsidR="00C0161B" w:rsidDel="00474BBF">
            <w:delText>en th</w:delText>
          </w:r>
        </w:del>
        <w:r w:rsidR="00C0161B">
          <w:t>e</w:t>
        </w:r>
      </w:ins>
      <w:ins w:id="196" w:author="Steven Travers" w:date="2023-04-04T18:00:00Z">
        <w:del w:id="197" w:author="Emma Chandler" w:date="2023-06-12T16:25:00Z">
          <w:r w:rsidR="009D6C91" w:rsidDel="00EF20C7">
            <w:delText xml:space="preserve"> </w:delText>
          </w:r>
        </w:del>
      </w:ins>
      <w:del w:id="198" w:author="Steven Travers" w:date="2023-04-04T17:59:00Z">
        <w:r w:rsidRPr="0025197C" w:rsidDel="009D6C91">
          <w:delText>grown throughout the summer of 2020</w:delText>
        </w:r>
      </w:del>
      <w:del w:id="199" w:author="Steven Travers" w:date="2023-04-04T18:00:00Z">
        <w:r w:rsidRPr="0025197C" w:rsidDel="009D6C91">
          <w:delText>. In October,</w:delText>
        </w:r>
      </w:del>
      <w:del w:id="200" w:author="Steven Travers" w:date="2023-06-04T12:51:00Z">
        <w:r w:rsidRPr="0025197C" w:rsidDel="00C0161B">
          <w:delText xml:space="preserve"> all</w:delText>
        </w:r>
      </w:del>
      <w:r w:rsidRPr="0025197C">
        <w:t xml:space="preserve"> above ground </w:t>
      </w:r>
      <w:del w:id="201" w:author="Steven Travers" w:date="2023-06-04T12:52:00Z">
        <w:r w:rsidRPr="0025197C" w:rsidDel="00C0161B">
          <w:delText xml:space="preserve">matter </w:delText>
        </w:r>
      </w:del>
      <w:ins w:id="202" w:author="Steven Travers" w:date="2023-06-04T12:52:00Z">
        <w:r w:rsidR="00C0161B">
          <w:t>material</w:t>
        </w:r>
        <w:r w:rsidR="00C0161B" w:rsidRPr="0025197C">
          <w:t xml:space="preserve"> </w:t>
        </w:r>
      </w:ins>
      <w:r w:rsidRPr="0025197C">
        <w:t xml:space="preserve">was </w:t>
      </w:r>
      <w:ins w:id="203" w:author="Emma Chandler" w:date="2023-06-13T12:03:00Z">
        <w:r w:rsidR="00474BBF">
          <w:t xml:space="preserve">then </w:t>
        </w:r>
      </w:ins>
      <w:r w:rsidRPr="0025197C">
        <w:t xml:space="preserve">cut and the </w:t>
      </w:r>
      <w:del w:id="204" w:author="Steven Travers" w:date="2023-06-04T12:52:00Z">
        <w:r w:rsidRPr="0025197C" w:rsidDel="00C0161B">
          <w:delText xml:space="preserve">rhizomes </w:delText>
        </w:r>
      </w:del>
      <w:ins w:id="205" w:author="Steven Travers" w:date="2023-06-04T12:52:00Z">
        <w:r w:rsidR="00C0161B">
          <w:t>pots</w:t>
        </w:r>
        <w:r w:rsidR="00C0161B" w:rsidRPr="0025197C">
          <w:t xml:space="preserve"> </w:t>
        </w:r>
      </w:ins>
      <w:r w:rsidRPr="0025197C">
        <w:t xml:space="preserve">were again stored in a 4°C refrigerator to induce a period of dormancy. </w:t>
      </w:r>
    </w:p>
    <w:p w14:paraId="0D862728" w14:textId="018A3744" w:rsidR="002A2C74" w:rsidRPr="0025197C" w:rsidDel="00C0161B" w:rsidRDefault="00C0161B" w:rsidP="00D4697C">
      <w:pPr>
        <w:pStyle w:val="BodyDoubleSpace05FirstLine"/>
        <w:rPr>
          <w:del w:id="206" w:author="Steven Travers" w:date="2023-06-04T12:55:00Z"/>
        </w:rPr>
      </w:pPr>
      <w:ins w:id="207" w:author="Steven Travers" w:date="2023-06-04T12:53:00Z">
        <w:r>
          <w:lastRenderedPageBreak/>
          <w:t>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w:t>
        </w:r>
      </w:ins>
      <w:ins w:id="208" w:author="Steven Travers" w:date="2023-06-04T12:54:00Z">
        <w:r>
          <w:t xml:space="preserve"> The rhizome pieces</w:t>
        </w:r>
      </w:ins>
      <w:ins w:id="209" w:author="Steven Travers" w:date="2023-06-04T12:55:00Z">
        <w:r>
          <w:t xml:space="preserve"> were placed</w:t>
        </w:r>
      </w:ins>
    </w:p>
    <w:p w14:paraId="4528CE94" w14:textId="34C169E9" w:rsidR="00C11EC7" w:rsidDel="00C0161B" w:rsidRDefault="00C11EC7">
      <w:pPr>
        <w:pStyle w:val="BodyDoubleSpace05FirstLine"/>
        <w:ind w:firstLine="0"/>
        <w:rPr>
          <w:del w:id="210" w:author="Steven Travers" w:date="2023-06-04T12:54:00Z"/>
          <w:b/>
        </w:rPr>
      </w:pPr>
      <w:del w:id="211" w:author="Steven Travers" w:date="2023-06-04T12:54:00Z">
        <w:r w:rsidRPr="00C11EC7" w:rsidDel="00C0161B">
          <w:rPr>
            <w:b/>
          </w:rPr>
          <w:delText>Life-stage specific responses to extreme temperature</w:delText>
        </w:r>
      </w:del>
    </w:p>
    <w:p w14:paraId="4D4ED632" w14:textId="77777777" w:rsidR="00EF20C7" w:rsidRDefault="00D96FBA" w:rsidP="00C0161B">
      <w:pPr>
        <w:pStyle w:val="BodyDoubleSpace05FirstLine"/>
        <w:rPr>
          <w:ins w:id="212" w:author="Emma Chandler" w:date="2023-06-12T16:29:00Z"/>
        </w:rPr>
      </w:pPr>
      <w:del w:id="213" w:author="Steven Travers" w:date="2023-04-04T18:03:00Z">
        <w:r w:rsidDel="00AE1606">
          <w:delText>In January 2021, a</w:delText>
        </w:r>
      </w:del>
      <w:del w:id="214" w:author="Steven Travers" w:date="2023-06-04T12:53:00Z">
        <w:r w:rsidR="007350A3" w:rsidDel="00C0161B">
          <w:delText xml:space="preserve">fter the dormancy period (3 months), equal sections of rhizome (at least 2 cm for thick rhizomes and increased lengths for thinner rhizomes) were cut </w:delText>
        </w:r>
      </w:del>
      <w:ins w:id="215" w:author="Steven Travers" w:date="2023-04-04T18:11:00Z">
        <w:r w:rsidR="004E4B91">
          <w:t xml:space="preserve"> </w:t>
        </w:r>
      </w:ins>
      <w:del w:id="216" w:author="Steven Travers" w:date="2023-04-04T18:04:00Z">
        <w:r w:rsidR="007350A3" w:rsidDel="004E4B91">
          <w:delText xml:space="preserve">to grow </w:delText>
        </w:r>
      </w:del>
      <w:del w:id="217" w:author="Steven Travers" w:date="2023-04-04T18:05:00Z">
        <w:r w:rsidR="007350A3" w:rsidDel="004E4B91">
          <w:delText>ramets (genetically identical copies)</w:delText>
        </w:r>
      </w:del>
      <w:del w:id="218" w:author="Steven Travers" w:date="2023-04-04T18:14:00Z">
        <w:r w:rsidR="007350A3" w:rsidDel="00F0490C">
          <w:delText xml:space="preserve"> in 3.8 cm diameter cone-shaped containers in the greenhouse.</w:delText>
        </w:r>
      </w:del>
      <w:del w:id="219" w:author="Steven Travers" w:date="2023-04-04T18:11:00Z">
        <w:r w:rsidR="007350A3" w:rsidDel="004E4B91">
          <w:delText xml:space="preserve"> In total, four ramets (blocks A, B, C, and D) were grown from each genet at separate times.</w:delText>
        </w:r>
      </w:del>
      <w:del w:id="220" w:author="Steven Travers" w:date="2023-06-04T12:55:00Z">
        <w:r w:rsidR="007350A3" w:rsidDel="00C0161B">
          <w:delText xml:space="preserve"> We started 10 or 12 ramets </w:delText>
        </w:r>
      </w:del>
      <w:del w:id="221" w:author="Steven Travers" w:date="2023-04-04T18:14:00Z">
        <w:r w:rsidR="007350A3" w:rsidDel="00F0490C">
          <w:delText xml:space="preserve">each </w:delText>
        </w:r>
      </w:del>
      <w:del w:id="222" w:author="Steven Travers" w:date="2023-06-04T12:55:00Z">
        <w:r w:rsidR="007350A3" w:rsidDel="00C0161B">
          <w:delText>week (sub-block 1-20), randomly selected from the 52 genets</w:delText>
        </w:r>
      </w:del>
      <w:ins w:id="223" w:author="Steven Travers" w:date="2023-04-04T18:13:00Z">
        <w:del w:id="224" w:author="Emma Chandler" w:date="2023-06-12T16:26:00Z">
          <w:r w:rsidR="00ED5E5C" w:rsidDel="00EF20C7">
            <w:delText xml:space="preserve"> </w:delText>
          </w:r>
        </w:del>
        <w:r w:rsidR="00ED5E5C">
          <w:t>in</w:t>
        </w:r>
        <w:r w:rsidR="00F0490C">
          <w:t xml:space="preserve"> 3.8 cm diameter cone-shaped containers in the greenhouse</w:t>
        </w:r>
      </w:ins>
      <w:r w:rsidR="007350A3">
        <w:t xml:space="preserve">. </w:t>
      </w:r>
    </w:p>
    <w:p w14:paraId="384B0C23" w14:textId="7336E7CA" w:rsidR="00BF5281" w:rsidDel="00BF5281" w:rsidRDefault="007350A3" w:rsidP="00C0161B">
      <w:pPr>
        <w:pStyle w:val="BodyDoubleSpace05FirstLine"/>
        <w:rPr>
          <w:del w:id="225" w:author="Emma Chandler" w:date="2023-06-13T12:08:00Z"/>
        </w:rPr>
      </w:pPr>
      <w:r>
        <w:t xml:space="preserve">Of the ramets planted each week, half were from the southern </w:t>
      </w:r>
      <w:r w:rsidRPr="0025197C">
        <w:t>region</w:t>
      </w:r>
      <w:r>
        <w:t xml:space="preserve"> and half were from the northern region. </w:t>
      </w:r>
      <w:ins w:id="226" w:author="Emma Chandler" w:date="2023-06-12T16:29:00Z">
        <w:r w:rsidR="00EF20C7">
          <w:t>Since we had</w:t>
        </w:r>
      </w:ins>
      <w:ins w:id="227" w:author="Emma Chandler" w:date="2023-06-12T16:30:00Z">
        <w:r w:rsidR="00EF20C7">
          <w:t xml:space="preserve"> a total of 26 genets from the south, we randomly selected 26 </w:t>
        </w:r>
      </w:ins>
      <w:ins w:id="228" w:author="Emma Chandler" w:date="2023-06-12T16:31:00Z">
        <w:r w:rsidR="00EF20C7">
          <w:t xml:space="preserve">of the 42 </w:t>
        </w:r>
      </w:ins>
      <w:ins w:id="229" w:author="Emma Chandler" w:date="2023-06-12T16:30:00Z">
        <w:r w:rsidR="00EF20C7">
          <w:t xml:space="preserve">genets from the northern populations using a random number generator. </w:t>
        </w:r>
      </w:ins>
      <w:r>
        <w:t xml:space="preserve">All ramets in block A were planted over </w:t>
      </w:r>
      <w:ins w:id="230" w:author="Emma Chandler" w:date="2023-06-12T16:29:00Z">
        <w:r w:rsidR="00EF20C7">
          <w:t xml:space="preserve">the course of </w:t>
        </w:r>
      </w:ins>
      <w:r>
        <w:t>five weeks prior to the planting of the ramets in block B and so</w:t>
      </w:r>
      <w:del w:id="231" w:author="Emma Chandler" w:date="2023-06-12T16:26:00Z">
        <w:r w:rsidDel="00EF20C7">
          <w:delText xml:space="preserve"> </w:delText>
        </w:r>
      </w:del>
      <w:ins w:id="232" w:author="Emma Chandler" w:date="2023-06-12T16:26:00Z">
        <w:r w:rsidR="00EF20C7">
          <w:t xml:space="preserve"> </w:t>
        </w:r>
      </w:ins>
      <w:r>
        <w:t xml:space="preserve">on. </w:t>
      </w:r>
      <w:ins w:id="233" w:author="Steven Travers" w:date="2023-04-04T18:14:00Z">
        <w:del w:id="234" w:author="Emma Chandler" w:date="2023-06-13T12:07:00Z">
          <w:r w:rsidR="00F0490C" w:rsidDel="00BF5281">
            <w:delText>In addition, e</w:delText>
          </w:r>
        </w:del>
      </w:ins>
      <w:ins w:id="235" w:author="Emma Chandler" w:date="2023-06-13T12:07:00Z">
        <w:r w:rsidR="00BF5281">
          <w:t>E</w:t>
        </w:r>
      </w:ins>
      <w:ins w:id="236" w:author="Steven Travers" w:date="2023-04-04T18:14:00Z">
        <w:r w:rsidR="00F0490C">
          <w:t>ach</w:t>
        </w:r>
      </w:ins>
      <w:ins w:id="237" w:author="Steven Travers" w:date="2023-04-04T18:15:00Z">
        <w:r w:rsidR="00F0490C">
          <w:t xml:space="preserve"> n</w:t>
        </w:r>
      </w:ins>
      <w:del w:id="238" w:author="Steven Travers" w:date="2023-04-04T18:15:00Z">
        <w:r w:rsidDel="00F0490C">
          <w:delText>N</w:delText>
        </w:r>
      </w:del>
      <w:r>
        <w:t>orthern plant</w:t>
      </w:r>
      <w:del w:id="239" w:author="Steven Travers" w:date="2023-04-04T18:15:00Z">
        <w:r w:rsidDel="00F0490C">
          <w:delText>s</w:delText>
        </w:r>
      </w:del>
      <w:r>
        <w:t xml:space="preserve"> w</w:t>
      </w:r>
      <w:ins w:id="240" w:author="Steven Travers" w:date="2023-04-04T18:15:00Z">
        <w:r w:rsidR="00F0490C">
          <w:t>as</w:t>
        </w:r>
      </w:ins>
      <w:del w:id="241" w:author="Steven Travers" w:date="2023-04-04T18:15:00Z">
        <w:r w:rsidDel="00F0490C">
          <w:delText>ere</w:delText>
        </w:r>
      </w:del>
      <w:r>
        <w:t xml:space="preserve"> paired with a southern plant </w:t>
      </w:r>
      <w:ins w:id="242" w:author="Steven Travers" w:date="2023-04-04T18:15:00Z">
        <w:r w:rsidR="00F0490C">
          <w:t>spatially</w:t>
        </w:r>
      </w:ins>
      <w:del w:id="243" w:author="Steven Travers" w:date="2023-04-04T18:15:00Z">
        <w:r w:rsidDel="00F0490C">
          <w:delText>and these pairs were randomly located</w:delText>
        </w:r>
      </w:del>
      <w:r>
        <w:t xml:space="preserve"> on </w:t>
      </w:r>
      <w:ins w:id="244" w:author="Emma Chandler" w:date="2023-06-13T12:08:00Z">
        <w:r w:rsidR="00BF5281">
          <w:t xml:space="preserve">the </w:t>
        </w:r>
      </w:ins>
      <w:r>
        <w:t>greenhouse benches. The plants were fertilized every other week with 10-10-10 fertilizer and transplanted to larger, 4.5 L containers when they outgrew the small cone-shaped containers.</w:t>
      </w:r>
      <w:ins w:id="245" w:author="Emma Chandler" w:date="2023-06-13T12:05:00Z">
        <w:r w:rsidR="00474BBF">
          <w:t xml:space="preserve"> </w:t>
        </w:r>
      </w:ins>
      <w:ins w:id="246" w:author="Emma Chandler" w:date="2023-06-13T12:06:00Z">
        <w:r w:rsidR="00BF5281">
          <w:t>These conditions were established for Experiment 2</w:t>
        </w:r>
      </w:ins>
      <w:ins w:id="247" w:author="Emma Chandler" w:date="2023-06-13T12:08:00Z">
        <w:r w:rsidR="00BF5281">
          <w:t xml:space="preserve">, which occurred </w:t>
        </w:r>
      </w:ins>
      <w:ins w:id="248" w:author="Emma Chandler" w:date="2023-06-13T12:06:00Z">
        <w:r w:rsidR="00BF5281">
          <w:t xml:space="preserve">prior to Experiment 1. </w:t>
        </w:r>
      </w:ins>
    </w:p>
    <w:p w14:paraId="1FFC8B09" w14:textId="26C09689" w:rsidR="005123E8" w:rsidDel="006516EB" w:rsidRDefault="00BF5281">
      <w:pPr>
        <w:pStyle w:val="BodyDoubleSpace05FirstLine"/>
        <w:rPr>
          <w:del w:id="249" w:author="Emma Chandler" w:date="2023-06-12T16:27:00Z"/>
        </w:rPr>
        <w:pPrChange w:id="250" w:author="Emma Chandler" w:date="2023-07-20T11:55:00Z">
          <w:pPr>
            <w:pStyle w:val="BodyDoubleSpace05FirstLine"/>
            <w:ind w:firstLine="0"/>
          </w:pPr>
        </w:pPrChange>
      </w:pPr>
      <w:ins w:id="251" w:author="Emma Chandler" w:date="2023-06-13T12:09:00Z">
        <w:r>
          <w:t xml:space="preserve">We switched the order of the experiments </w:t>
        </w:r>
      </w:ins>
      <w:ins w:id="252" w:author="Emma Chandler" w:date="2023-06-13T12:10:00Z">
        <w:r>
          <w:t>for the sake of clarity in this story</w:t>
        </w:r>
      </w:ins>
      <w:ins w:id="253" w:author="Emma Chandler" w:date="2023-06-13T12:09:00Z">
        <w:r>
          <w:t>.</w:t>
        </w:r>
      </w:ins>
    </w:p>
    <w:p w14:paraId="0F4A0F80" w14:textId="77777777" w:rsidR="006516EB" w:rsidRDefault="006516EB">
      <w:pPr>
        <w:pStyle w:val="BodyDoubleSpace05FirstLine"/>
        <w:ind w:firstLine="0"/>
        <w:rPr>
          <w:ins w:id="254" w:author="Emma Chandler" w:date="2023-06-12T16:43:00Z"/>
        </w:rPr>
        <w:pPrChange w:id="255" w:author="Emma Chandler" w:date="2023-07-20T11:55:00Z">
          <w:pPr>
            <w:pStyle w:val="BodyDoubleSpace05FirstLine"/>
          </w:pPr>
        </w:pPrChange>
      </w:pPr>
    </w:p>
    <w:p w14:paraId="74BA3162" w14:textId="725F6A05" w:rsidR="005123E8" w:rsidDel="00EF20C7" w:rsidRDefault="005123E8">
      <w:pPr>
        <w:pStyle w:val="BodyDoubleSpace05FirstLine"/>
        <w:rPr>
          <w:ins w:id="256" w:author="Steven Travers" w:date="2023-06-04T12:44:00Z"/>
          <w:del w:id="257" w:author="Emma Chandler" w:date="2023-06-12T16:27:00Z"/>
        </w:rPr>
      </w:pPr>
    </w:p>
    <w:p w14:paraId="63714775" w14:textId="77505780" w:rsidR="004C3ADB" w:rsidRDefault="00C0161B" w:rsidP="005123E8">
      <w:pPr>
        <w:pStyle w:val="BodyDoubleSpace05FirstLine"/>
        <w:ind w:firstLine="0"/>
        <w:rPr>
          <w:ins w:id="258" w:author="Steven Travers" w:date="2023-06-04T15:09:00Z"/>
          <w:b/>
        </w:rPr>
      </w:pPr>
      <w:ins w:id="259" w:author="Steven Travers" w:date="2023-06-04T12:54:00Z">
        <w:r>
          <w:rPr>
            <w:b/>
          </w:rPr>
          <w:t xml:space="preserve">Experiment 1: </w:t>
        </w:r>
      </w:ins>
      <w:ins w:id="260" w:author="Steven Travers" w:date="2023-06-04T12:56:00Z">
        <w:r w:rsidRPr="00C11EC7">
          <w:rPr>
            <w:b/>
          </w:rPr>
          <w:t>The effect of long-term moderate heat on reproductive traits</w:t>
        </w:r>
      </w:ins>
    </w:p>
    <w:p w14:paraId="6039CD99" w14:textId="31E775F6" w:rsidR="005123E8" w:rsidRPr="005123E8" w:rsidDel="00EF20C7" w:rsidRDefault="005123E8">
      <w:pPr>
        <w:pStyle w:val="BodyDoubleSpace05FirstLine"/>
        <w:ind w:firstLine="0"/>
        <w:rPr>
          <w:ins w:id="261" w:author="Steven Travers" w:date="2023-06-04T12:44:00Z"/>
          <w:del w:id="262" w:author="Emma Chandler" w:date="2023-06-12T16:27:00Z"/>
          <w:b/>
          <w:rPrChange w:id="263" w:author="Steven Travers" w:date="2023-06-04T15:09:00Z">
            <w:rPr>
              <w:ins w:id="264" w:author="Steven Travers" w:date="2023-06-04T12:44:00Z"/>
              <w:del w:id="265" w:author="Emma Chandler" w:date="2023-06-12T16:27:00Z"/>
            </w:rPr>
          </w:rPrChange>
        </w:rPr>
        <w:pPrChange w:id="266" w:author="Steven Travers" w:date="2023-06-04T15:09:00Z">
          <w:pPr>
            <w:pStyle w:val="BodyDoubleSpace05FirstLine"/>
          </w:pPr>
        </w:pPrChange>
      </w:pPr>
    </w:p>
    <w:p w14:paraId="73EDAEF8" w14:textId="558AA823" w:rsidR="004C3ADB" w:rsidRDefault="00F756D5" w:rsidP="004C3ADB">
      <w:pPr>
        <w:pStyle w:val="BodyDoubleSpace05FirstLine"/>
        <w:rPr>
          <w:ins w:id="267" w:author="Steven Travers" w:date="2023-06-04T12:46:00Z"/>
        </w:rPr>
      </w:pPr>
      <w:ins w:id="268" w:author="Steven Travers" w:date="2023-06-04T12:58:00Z">
        <w:r>
          <w:rPr>
            <w:szCs w:val="24"/>
          </w:rPr>
          <w:t>Just prior to</w:t>
        </w:r>
      </w:ins>
      <w:ins w:id="269" w:author="Steven Travers" w:date="2023-06-04T12:46:00Z">
        <w:r w:rsidR="004C3ADB">
          <w:rPr>
            <w:szCs w:val="24"/>
          </w:rPr>
          <w:t xml:space="preserve"> Experiment one, we removed the aboveground portions of each plant and stored them at 4</w:t>
        </w:r>
      </w:ins>
      <w:ins w:id="270" w:author="Steven Travers" w:date="2023-06-04T13:43:00Z">
        <w:r w:rsidR="00AD7DD7">
          <w:rPr>
            <w:rFonts w:ascii="Calibri" w:hAnsi="Calibri" w:cs="Calibri"/>
            <w:szCs w:val="24"/>
          </w:rPr>
          <w:t>°</w:t>
        </w:r>
      </w:ins>
      <w:ins w:id="271" w:author="Steven Travers" w:date="2023-06-04T12:46:00Z">
        <w:r w:rsidR="004C3ADB">
          <w:rPr>
            <w:szCs w:val="24"/>
          </w:rPr>
          <w:t xml:space="preserve"> C for </w:t>
        </w:r>
      </w:ins>
      <w:ins w:id="272" w:author="Steven Travers" w:date="2023-06-04T12:58:00Z">
        <w:r>
          <w:rPr>
            <w:szCs w:val="24"/>
          </w:rPr>
          <w:t>a fina</w:t>
        </w:r>
      </w:ins>
      <w:ins w:id="273" w:author="Steven Travers" w:date="2023-06-04T12:59:00Z">
        <w:r>
          <w:rPr>
            <w:szCs w:val="24"/>
          </w:rPr>
          <w:t xml:space="preserve">l dormancy period of </w:t>
        </w:r>
      </w:ins>
      <w:ins w:id="274" w:author="Steven Travers" w:date="2023-06-04T12:46:00Z">
        <w:r w:rsidR="004C3ADB">
          <w:rPr>
            <w:szCs w:val="24"/>
          </w:rPr>
          <w:t xml:space="preserve">3-9 months. </w:t>
        </w:r>
      </w:ins>
      <w:ins w:id="275" w:author="Steven Travers" w:date="2023-06-04T13:01:00Z">
        <w:del w:id="276" w:author="Emma Chandler" w:date="2023-06-13T12:10:00Z">
          <w:r w:rsidR="00BE3A66" w:rsidDel="00BF5281">
            <w:rPr>
              <w:szCs w:val="24"/>
            </w:rPr>
            <w:delText>T</w:delText>
          </w:r>
        </w:del>
      </w:ins>
      <w:ins w:id="277" w:author="Steven Travers" w:date="2023-06-04T12:46:00Z">
        <w:del w:id="278" w:author="Emma Chandler" w:date="2023-06-13T12:10:00Z">
          <w:r w:rsidR="004C3ADB" w:rsidDel="00BF5281">
            <w:rPr>
              <w:szCs w:val="24"/>
            </w:rPr>
            <w:delText>he</w:delText>
          </w:r>
        </w:del>
      </w:ins>
      <w:ins w:id="279" w:author="Emma Chandler" w:date="2023-06-13T12:14:00Z">
        <w:r w:rsidR="00BF5281">
          <w:rPr>
            <w:szCs w:val="24"/>
          </w:rPr>
          <w:t>To begin with</w:t>
        </w:r>
      </w:ins>
      <w:ins w:id="280" w:author="Emma Chandler" w:date="2023-06-13T12:13:00Z">
        <w:r w:rsidR="00BF5281">
          <w:rPr>
            <w:szCs w:val="24"/>
          </w:rPr>
          <w:t>, t</w:t>
        </w:r>
      </w:ins>
      <w:ins w:id="281" w:author="Emma Chandler" w:date="2023-06-13T12:10:00Z">
        <w:r w:rsidR="00BF5281">
          <w:rPr>
            <w:szCs w:val="24"/>
          </w:rPr>
          <w:t>wo ramets of all</w:t>
        </w:r>
      </w:ins>
      <w:ins w:id="282" w:author="Steven Travers" w:date="2023-06-04T12:46:00Z">
        <w:r w:rsidR="004C3ADB">
          <w:rPr>
            <w:szCs w:val="24"/>
          </w:rPr>
          <w:t xml:space="preserve"> </w:t>
        </w:r>
      </w:ins>
      <w:ins w:id="283" w:author="Steven Travers" w:date="2023-06-04T12:59:00Z">
        <w:del w:id="284" w:author="Emma Chandler" w:date="2023-06-12T16:33:00Z">
          <w:r w:rsidDel="00EF20C7">
            <w:rPr>
              <w:szCs w:val="24"/>
            </w:rPr>
            <w:delText xml:space="preserve">remaining </w:delText>
          </w:r>
        </w:del>
      </w:ins>
      <w:ins w:id="285" w:author="Steven Travers" w:date="2023-06-04T12:46:00Z">
        <w:del w:id="286" w:author="Emma Chandler" w:date="2023-06-12T16:33:00Z">
          <w:r w:rsidR="004C3ADB" w:rsidDel="00EF20C7">
            <w:rPr>
              <w:szCs w:val="24"/>
            </w:rPr>
            <w:delText>genets (</w:delText>
          </w:r>
        </w:del>
        <w:r w:rsidR="004C3ADB">
          <w:rPr>
            <w:szCs w:val="24"/>
          </w:rPr>
          <w:t xml:space="preserve">26 genets from </w:t>
        </w:r>
      </w:ins>
      <w:ins w:id="287" w:author="Emma Chandler" w:date="2023-06-13T12:11:00Z">
        <w:r w:rsidR="00BF5281">
          <w:rPr>
            <w:szCs w:val="24"/>
          </w:rPr>
          <w:t xml:space="preserve">the </w:t>
        </w:r>
      </w:ins>
      <w:ins w:id="288" w:author="Steven Travers" w:date="2023-06-04T12:46:00Z">
        <w:r w:rsidR="004C3ADB">
          <w:rPr>
            <w:szCs w:val="24"/>
          </w:rPr>
          <w:t xml:space="preserve">north and </w:t>
        </w:r>
      </w:ins>
      <w:ins w:id="289" w:author="Emma Chandler" w:date="2023-06-12T16:34:00Z">
        <w:r w:rsidR="00EF20C7">
          <w:rPr>
            <w:szCs w:val="24"/>
          </w:rPr>
          <w:t>south</w:t>
        </w:r>
      </w:ins>
      <w:ins w:id="290" w:author="Steven Travers" w:date="2023-06-04T12:46:00Z">
        <w:del w:id="291" w:author="Emma Chandler" w:date="2023-06-12T16:34:00Z">
          <w:r w:rsidR="004C3ADB" w:rsidDel="00EF20C7">
            <w:rPr>
              <w:szCs w:val="24"/>
            </w:rPr>
            <w:delText>26 from south)</w:delText>
          </w:r>
        </w:del>
        <w:r w:rsidR="004C3ADB">
          <w:t xml:space="preserve"> were placed in a randomized grid pattern in a growth chamber (Conviron PGC-FLEX). Due to space constraints in the environmental chambers, only A and B ramets were grown initially. Ramets C and D were placed in the chambers six months later. For initial growth, all plants were exposed to “control” conditions (25°C day/25°C night; </w:t>
        </w:r>
        <w:del w:id="292" w:author="Emma Chandler" w:date="2023-06-15T20:52:00Z">
          <w:r w:rsidR="004C3ADB" w:rsidDel="00150283">
            <w:delText>fluorescent  and</w:delText>
          </w:r>
        </w:del>
      </w:ins>
      <w:ins w:id="293" w:author="Emma Chandler" w:date="2023-06-15T20:52:00Z">
        <w:r w:rsidR="00150283">
          <w:t>fluorescent and</w:t>
        </w:r>
      </w:ins>
      <w:ins w:id="294" w:author="Steven Travers" w:date="2023-06-04T12:46:00Z">
        <w:r w:rsidR="004C3ADB">
          <w:t xml:space="preserve"> incandescent lighting for 14 hours per day. Plants were fertilized once every two </w:t>
        </w:r>
        <w:r w:rsidR="004C3ADB">
          <w:lastRenderedPageBreak/>
          <w:t>weeks with a high phosphorus fertilizer (</w:t>
        </w:r>
        <w:del w:id="295" w:author="Emma Chandler" w:date="2023-06-12T16:36:00Z">
          <w:r w:rsidR="004C3ADB" w:rsidDel="006516EB">
            <w:delText>estimate concentration</w:delText>
          </w:r>
        </w:del>
      </w:ins>
      <w:ins w:id="296" w:author="Emma Chandler" w:date="2023-06-12T16:36:00Z">
        <w:r w:rsidR="006516EB">
          <w:t>12-55-6</w:t>
        </w:r>
      </w:ins>
      <w:ins w:id="297" w:author="Steven Travers" w:date="2023-06-04T12:46:00Z">
        <w:r w:rsidR="004C3ADB">
          <w:t>) to promote flower production (Super Bloom, Scotts).</w:t>
        </w:r>
      </w:ins>
    </w:p>
    <w:p w14:paraId="005E52AA" w14:textId="2416FFC3" w:rsidR="004C3ADB" w:rsidDel="00F75653" w:rsidRDefault="004C3ADB" w:rsidP="004C3ADB">
      <w:pPr>
        <w:pStyle w:val="BodyDoubleSpace05FirstLine"/>
        <w:rPr>
          <w:ins w:id="298" w:author="Steven Travers" w:date="2023-06-04T12:46:00Z"/>
          <w:del w:id="299" w:author="Emma Chandler" w:date="2023-07-20T11:56:00Z"/>
        </w:rPr>
      </w:pPr>
      <w:ins w:id="300" w:author="Steven Travers" w:date="2023-06-04T12:46:00Z">
        <w:r>
          <w:t xml:space="preserve">Upon flowering, </w:t>
        </w:r>
        <w:del w:id="301" w:author="Emma Chandler" w:date="2023-06-13T12:14:00Z">
          <w:r w:rsidDel="00BF5281">
            <w:delText>one</w:delText>
          </w:r>
        </w:del>
      </w:ins>
      <w:ins w:id="302" w:author="Emma Chandler" w:date="2023-06-13T12:14:00Z">
        <w:r w:rsidR="00BF5281">
          <w:t>two</w:t>
        </w:r>
      </w:ins>
      <w:ins w:id="303" w:author="Steven Travers" w:date="2023-06-04T12:46:00Z">
        <w:r>
          <w:t xml:space="preserve"> </w:t>
        </w:r>
      </w:ins>
      <w:ins w:id="304" w:author="Steven Travers" w:date="2023-06-04T13:01:00Z">
        <w:r w:rsidR="00BE3A66">
          <w:t>ramet</w:t>
        </w:r>
      </w:ins>
      <w:ins w:id="305" w:author="Emma Chandler" w:date="2023-06-13T12:14:00Z">
        <w:r w:rsidR="00BF5281">
          <w:t>s</w:t>
        </w:r>
      </w:ins>
      <w:ins w:id="306" w:author="Steven Travers" w:date="2023-06-04T13:01:00Z">
        <w:r w:rsidR="00BE3A66">
          <w:t xml:space="preserve"> per genet </w:t>
        </w:r>
      </w:ins>
      <w:ins w:id="307" w:author="Steven Travers" w:date="2023-06-04T12:46:00Z">
        <w:r>
          <w:t xml:space="preserve">was randomly assigned to the control conditions (same as above) and the other </w:t>
        </w:r>
      </w:ins>
      <w:ins w:id="308" w:author="Emma Chandler" w:date="2023-06-13T12:14:00Z">
        <w:r w:rsidR="00BF5281">
          <w:t xml:space="preserve">two </w:t>
        </w:r>
      </w:ins>
      <w:ins w:id="309" w:author="Steven Travers" w:date="2023-06-04T12:46:00Z">
        <w:r>
          <w:t>to</w:t>
        </w:r>
      </w:ins>
      <w:ins w:id="310" w:author="Emma Chandler" w:date="2023-06-13T12:14:00Z">
        <w:r w:rsidR="00BF5281">
          <w:t xml:space="preserve"> the</w:t>
        </w:r>
      </w:ins>
      <w:ins w:id="311" w:author="Steven Travers" w:date="2023-06-04T12:46:00Z">
        <w:r>
          <w:t xml:space="preserve"> heat treatment conditions (32°C day/25°C night; 14hr/10hr). By necessity, these were in different chambers (control: Conviron PGC-FLEX; heat treatment: Conviron E7/2). Plants were watered daily. </w:t>
        </w:r>
        <w:del w:id="312" w:author="Emma Chandler" w:date="2023-06-12T16:37:00Z">
          <w:r w:rsidDel="006516EB">
            <w:delText xml:space="preserve"> </w:delText>
          </w:r>
        </w:del>
      </w:ins>
      <w:ins w:id="313" w:author="Steven Travers" w:date="2023-06-04T13:07:00Z">
        <w:del w:id="314" w:author="Emma Chandler" w:date="2023-06-12T16:37:00Z">
          <w:r w:rsidR="00BE3A66" w:rsidDel="006516EB">
            <w:delText>Thus, s</w:delText>
          </w:r>
        </w:del>
      </w:ins>
      <w:ins w:id="315" w:author="Emma Chandler" w:date="2023-06-12T16:37:00Z">
        <w:r w:rsidR="006516EB">
          <w:t>S</w:t>
        </w:r>
      </w:ins>
      <w:ins w:id="316" w:author="Steven Travers" w:date="2023-06-04T13:07:00Z">
        <w:r w:rsidR="00BE3A66">
          <w:t xml:space="preserve">ubsequent flowers and fruits </w:t>
        </w:r>
      </w:ins>
      <w:ins w:id="317" w:author="Steven Travers" w:date="2023-06-04T13:08:00Z">
        <w:r w:rsidR="00BE3A66">
          <w:t xml:space="preserve">developed at either elevated temperatures (32°C) or control temperatures (25°C). </w:t>
        </w:r>
      </w:ins>
    </w:p>
    <w:p w14:paraId="559FC128" w14:textId="77777777" w:rsidR="00BE3A66" w:rsidRDefault="00BE3A66">
      <w:pPr>
        <w:pStyle w:val="BodyDoubleSpace05FirstLine"/>
        <w:rPr>
          <w:ins w:id="318" w:author="Steven Travers" w:date="2023-06-04T13:02:00Z"/>
        </w:rPr>
        <w:pPrChange w:id="319" w:author="Emma Chandler" w:date="2023-07-20T11:56:00Z">
          <w:pPr>
            <w:pStyle w:val="Level3"/>
          </w:pPr>
        </w:pPrChange>
      </w:pPr>
    </w:p>
    <w:p w14:paraId="3D95ECE5" w14:textId="42D3E25C" w:rsidR="004C3ADB" w:rsidRPr="005123E8" w:rsidRDefault="004C3ADB" w:rsidP="004C3ADB">
      <w:pPr>
        <w:pStyle w:val="Level3"/>
        <w:rPr>
          <w:ins w:id="320" w:author="Steven Travers" w:date="2023-06-04T12:46:00Z"/>
          <w:i w:val="0"/>
          <w:u w:val="single"/>
          <w:rPrChange w:id="321" w:author="Steven Travers" w:date="2023-06-04T15:12:00Z">
            <w:rPr>
              <w:ins w:id="322" w:author="Steven Travers" w:date="2023-06-04T12:46:00Z"/>
            </w:rPr>
          </w:rPrChange>
        </w:rPr>
      </w:pPr>
      <w:ins w:id="323" w:author="Steven Travers" w:date="2023-06-04T12:46:00Z">
        <w:r w:rsidRPr="005123E8">
          <w:rPr>
            <w:i w:val="0"/>
            <w:u w:val="single"/>
            <w:rPrChange w:id="324" w:author="Steven Travers" w:date="2023-06-04T15:12:00Z">
              <w:rPr/>
            </w:rPrChange>
          </w:rPr>
          <w:t xml:space="preserve">Pre-Pollination Phase </w:t>
        </w:r>
      </w:ins>
    </w:p>
    <w:p w14:paraId="04BA9AF7" w14:textId="5CED7564" w:rsidR="004C3ADB" w:rsidDel="00F75653" w:rsidRDefault="004C3ADB">
      <w:pPr>
        <w:pStyle w:val="BodyDoubleSpace05FirstLine"/>
        <w:rPr>
          <w:ins w:id="325" w:author="Steven Travers" w:date="2023-06-04T12:46:00Z"/>
          <w:del w:id="326" w:author="Emma Chandler" w:date="2023-07-20T11:56:00Z"/>
        </w:rPr>
        <w:pPrChange w:id="327" w:author="Steven Travers" w:date="2023-06-04T13:02:00Z">
          <w:pPr>
            <w:pStyle w:val="BodyDoubleSpace05FirstLine"/>
            <w:ind w:firstLine="0"/>
          </w:pPr>
        </w:pPrChange>
      </w:pPr>
      <w:ins w:id="328" w:author="Steven Travers" w:date="2023-06-04T12:46:00Z">
        <w:r>
          <w:t>The first three hermaphroditic flowers</w:t>
        </w:r>
      </w:ins>
      <w:ins w:id="329" w:author="Emma Chandler" w:date="2023-06-13T12:15:00Z">
        <w:r w:rsidR="00FB0FE6">
          <w:t xml:space="preserve"> (</w:t>
        </w:r>
        <w:r w:rsidR="00FB0FE6">
          <w:rPr>
            <w:i/>
            <w:iCs/>
          </w:rPr>
          <w:t xml:space="preserve">Solanum carolinense </w:t>
        </w:r>
        <w:r w:rsidR="00FB0FE6">
          <w:t>is andromone</w:t>
        </w:r>
      </w:ins>
      <w:ins w:id="330" w:author="Emma Chandler" w:date="2023-06-13T12:16:00Z">
        <w:r w:rsidR="00FB0FE6">
          <w:t>cious)</w:t>
        </w:r>
      </w:ins>
      <w:ins w:id="331" w:author="Steven Travers" w:date="2023-06-04T12:46:00Z">
        <w:r>
          <w:t xml:space="preserve"> per plant that developed in the respective treatments were collected in alcohol and used for flower morphology measurements, ovule counts, and pollen size measurements. Floral morphology </w:t>
        </w:r>
        <w:del w:id="332" w:author="Emma Chandler" w:date="2023-06-13T12:16:00Z">
          <w:r w:rsidDel="00F77357">
            <w:delText>measurements</w:delText>
          </w:r>
        </w:del>
      </w:ins>
      <w:ins w:id="333" w:author="Emma Chandler" w:date="2023-06-13T12:16:00Z">
        <w:r w:rsidR="00F77357">
          <w:t>traits</w:t>
        </w:r>
      </w:ins>
      <w:ins w:id="334" w:author="Steven Travers" w:date="2023-06-04T12:46:00Z">
        <w:r>
          <w:t xml:space="preserve"> (length of the style, stigma</w:t>
        </w:r>
      </w:ins>
      <w:ins w:id="335" w:author="Emma Chandler" w:date="2023-06-12T16:38:00Z">
        <w:r w:rsidR="006516EB">
          <w:t>,</w:t>
        </w:r>
      </w:ins>
      <w:ins w:id="336" w:author="Steven Travers" w:date="2023-06-04T12:46:00Z">
        <w:r>
          <w:t xml:space="preserve"> and one anther) were measured under a dissecting scope. The number of ovules in each ovary was counted following a modified staining protocol adapted from Diaz and Macnair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ins>
      <w:ins w:id="337" w:author="Steven Travers" w:date="2023-06-04T13:02:00Z">
        <w:r w:rsidR="00BE3A66">
          <w:t xml:space="preserve"> </w:t>
        </w:r>
      </w:ins>
      <w:ins w:id="338" w:author="Steven Travers" w:date="2023-06-04T12:46:00Z">
        <w:r>
          <w:t>Pollen diameter</w:t>
        </w:r>
      </w:ins>
      <w:ins w:id="339" w:author="Emma Chandler" w:date="2023-06-13T12:17:00Z">
        <w:r w:rsidR="00F77357">
          <w:t>s</w:t>
        </w:r>
      </w:ins>
      <w:ins w:id="340" w:author="Steven Travers" w:date="2023-06-04T12:46:00Z">
        <w:r>
          <w:t xml:space="preserve"> of approximately 100 grains </w:t>
        </w:r>
        <w:del w:id="341" w:author="Emma Chandler" w:date="2023-06-13T12:17:00Z">
          <w:r w:rsidDel="00F77357">
            <w:delText>was</w:delText>
          </w:r>
        </w:del>
      </w:ins>
      <w:ins w:id="342" w:author="Emma Chandler" w:date="2023-06-13T12:17:00Z">
        <w:r w:rsidR="00F77357">
          <w:t>were</w:t>
        </w:r>
      </w:ins>
      <w:ins w:id="343" w:author="Steven Travers" w:date="2023-06-04T12:46:00Z">
        <w:r>
          <w:t xml:space="preserve"> measured with the use of a microscope (</w:t>
        </w:r>
        <w:proofErr w:type="spellStart"/>
        <w:r>
          <w:t>Axio</w:t>
        </w:r>
        <w:proofErr w:type="spellEnd"/>
        <w:r>
          <w:t xml:space="preserve"> Scope A.1 Carl Zeiss, Germany) at 400x total magnification and the circle diameter measurement tool on the Zen 3.1 software. </w:t>
        </w:r>
      </w:ins>
    </w:p>
    <w:p w14:paraId="05D79CC6" w14:textId="77777777" w:rsidR="004C3ADB" w:rsidRDefault="004C3ADB">
      <w:pPr>
        <w:pStyle w:val="BodyDoubleSpace05FirstLine"/>
        <w:rPr>
          <w:ins w:id="344" w:author="Steven Travers" w:date="2023-06-04T12:46:00Z"/>
        </w:rPr>
        <w:pPrChange w:id="345" w:author="Emma Chandler" w:date="2023-07-20T11:56:00Z">
          <w:pPr>
            <w:pStyle w:val="BodyDoubleSpace05FirstLine"/>
            <w:ind w:firstLine="0"/>
          </w:pPr>
        </w:pPrChange>
      </w:pPr>
    </w:p>
    <w:p w14:paraId="3BA5FD65" w14:textId="77777777" w:rsidR="004C3ADB" w:rsidRPr="005123E8" w:rsidRDefault="004C3ADB" w:rsidP="004C3ADB">
      <w:pPr>
        <w:pStyle w:val="Level3"/>
        <w:rPr>
          <w:ins w:id="346" w:author="Steven Travers" w:date="2023-06-04T12:46:00Z"/>
          <w:i w:val="0"/>
          <w:u w:val="single"/>
          <w:rPrChange w:id="347" w:author="Steven Travers" w:date="2023-06-04T15:11:00Z">
            <w:rPr>
              <w:ins w:id="348" w:author="Steven Travers" w:date="2023-06-04T12:46:00Z"/>
            </w:rPr>
          </w:rPrChange>
        </w:rPr>
      </w:pPr>
      <w:ins w:id="349" w:author="Steven Travers" w:date="2023-06-04T12:46:00Z">
        <w:r w:rsidRPr="005123E8">
          <w:rPr>
            <w:i w:val="0"/>
            <w:u w:val="single"/>
            <w:rPrChange w:id="350" w:author="Steven Travers" w:date="2023-06-04T15:11:00Z">
              <w:rPr/>
            </w:rPrChange>
          </w:rPr>
          <w:t xml:space="preserve">Post-Pollination Phase </w:t>
        </w:r>
      </w:ins>
    </w:p>
    <w:p w14:paraId="3EC7EFFA" w14:textId="07BBA6B4" w:rsidR="004C3ADB" w:rsidDel="00ED0287" w:rsidRDefault="00F77357" w:rsidP="004C3ADB">
      <w:pPr>
        <w:pStyle w:val="BodyDoubleSpace05FirstLine"/>
        <w:rPr>
          <w:ins w:id="351" w:author="Steven Travers" w:date="2023-06-04T12:46:00Z"/>
          <w:del w:id="352" w:author="Emma Chandler" w:date="2023-06-13T12:26:00Z"/>
        </w:rPr>
      </w:pPr>
      <w:ins w:id="353" w:author="Emma Chandler" w:date="2023-06-13T12:22:00Z">
        <w:r>
          <w:t>We pollinated t</w:t>
        </w:r>
      </w:ins>
      <w:ins w:id="354" w:author="Emma Chandler" w:date="2023-06-13T12:18:00Z">
        <w:r>
          <w:t xml:space="preserve">hree additional flowers </w:t>
        </w:r>
      </w:ins>
      <w:ins w:id="355" w:author="Emma Chandler" w:date="2023-06-13T12:19:00Z">
        <w:r>
          <w:t xml:space="preserve">and </w:t>
        </w:r>
      </w:ins>
      <w:ins w:id="356" w:author="Emma Chandler" w:date="2023-06-13T12:22:00Z">
        <w:r>
          <w:t xml:space="preserve">collected </w:t>
        </w:r>
      </w:ins>
      <w:ins w:id="357" w:author="Emma Chandler" w:date="2023-06-13T12:19:00Z">
        <w:r>
          <w:t>the pollen of one</w:t>
        </w:r>
      </w:ins>
      <w:ins w:id="358" w:author="Emma Chandler" w:date="2023-06-13T12:23:00Z">
        <w:r>
          <w:t xml:space="preserve"> more</w:t>
        </w:r>
      </w:ins>
      <w:ins w:id="359" w:author="Emma Chandler" w:date="2023-06-13T12:19:00Z">
        <w:r>
          <w:t xml:space="preserve"> flowe</w:t>
        </w:r>
      </w:ins>
      <w:ins w:id="360" w:author="Emma Chandler" w:date="2023-06-13T12:20:00Z">
        <w:r>
          <w:t xml:space="preserve">r </w:t>
        </w:r>
      </w:ins>
      <w:ins w:id="361" w:author="Emma Chandler" w:date="2023-06-13T12:19:00Z">
        <w:r>
          <w:t xml:space="preserve">to measure subsequent female and male reproductive traits. </w:t>
        </w:r>
      </w:ins>
      <w:ins w:id="362" w:author="Steven Travers" w:date="2023-06-04T13:11:00Z">
        <w:del w:id="363" w:author="Emma Chandler" w:date="2023-06-13T12:20:00Z">
          <w:r w:rsidR="00FD5668" w:rsidDel="00F77357">
            <w:delText>F</w:delText>
          </w:r>
        </w:del>
      </w:ins>
      <w:ins w:id="364" w:author="Steven Travers" w:date="2023-06-04T12:46:00Z">
        <w:del w:id="365" w:author="Emma Chandler" w:date="2023-06-13T12:20:00Z">
          <w:r w:rsidR="004C3ADB" w:rsidRPr="00D4697C" w:rsidDel="00F77357">
            <w:delText>em</w:delText>
          </w:r>
          <w:r w:rsidR="004C3ADB" w:rsidDel="00F77357">
            <w:delText xml:space="preserve">ale </w:delText>
          </w:r>
        </w:del>
      </w:ins>
      <w:ins w:id="366" w:author="Steven Travers" w:date="2023-06-04T13:11:00Z">
        <w:del w:id="367" w:author="Emma Chandler" w:date="2023-06-13T12:20:00Z">
          <w:r w:rsidR="00FD5668" w:rsidDel="00F77357">
            <w:delText xml:space="preserve">and male </w:delText>
          </w:r>
        </w:del>
      </w:ins>
      <w:ins w:id="368" w:author="Steven Travers" w:date="2023-06-04T12:46:00Z">
        <w:del w:id="369" w:author="Emma Chandler" w:date="2023-06-13T12:20:00Z">
          <w:r w:rsidR="004C3ADB" w:rsidDel="00F77357">
            <w:delText xml:space="preserve">reproductive traits were </w:delText>
          </w:r>
        </w:del>
      </w:ins>
      <w:ins w:id="370" w:author="Steven Travers" w:date="2023-06-04T13:11:00Z">
        <w:del w:id="371" w:author="Emma Chandler" w:date="2023-06-13T12:17:00Z">
          <w:r w:rsidR="00FD5668" w:rsidDel="00F77357">
            <w:delText xml:space="preserve">then </w:delText>
          </w:r>
        </w:del>
      </w:ins>
      <w:ins w:id="372" w:author="Steven Travers" w:date="2023-06-04T12:46:00Z">
        <w:del w:id="373" w:author="Emma Chandler" w:date="2023-06-13T12:20:00Z">
          <w:r w:rsidR="004C3ADB" w:rsidDel="00F77357">
            <w:delText xml:space="preserve">measured for three </w:delText>
          </w:r>
        </w:del>
      </w:ins>
      <w:ins w:id="374" w:author="Steven Travers" w:date="2023-06-04T13:11:00Z">
        <w:del w:id="375" w:author="Emma Chandler" w:date="2023-06-13T12:20:00Z">
          <w:r w:rsidR="00FD5668" w:rsidDel="00F77357">
            <w:delText xml:space="preserve">additional </w:delText>
          </w:r>
        </w:del>
      </w:ins>
      <w:ins w:id="376" w:author="Steven Travers" w:date="2023-06-04T12:46:00Z">
        <w:del w:id="377" w:author="Emma Chandler" w:date="2023-06-13T12:18:00Z">
          <w:r w:rsidR="004C3ADB" w:rsidDel="00F77357">
            <w:delText>flowers</w:delText>
          </w:r>
        </w:del>
        <w:del w:id="378" w:author="Emma Chandler" w:date="2023-06-13T12:20:00Z">
          <w:r w:rsidR="004C3ADB" w:rsidDel="00F77357">
            <w:delText xml:space="preserve"> per plant after </w:delText>
          </w:r>
        </w:del>
      </w:ins>
      <w:ins w:id="379" w:author="Steven Travers" w:date="2023-06-04T13:11:00Z">
        <w:del w:id="380" w:author="Emma Chandler" w:date="2023-06-13T12:20:00Z">
          <w:r w:rsidR="00FD5668" w:rsidDel="00F77357">
            <w:delText>the flowers</w:delText>
          </w:r>
        </w:del>
      </w:ins>
      <w:ins w:id="381" w:author="Steven Travers" w:date="2023-06-04T12:46:00Z">
        <w:del w:id="382" w:author="Emma Chandler" w:date="2023-06-13T12:20:00Z">
          <w:r w:rsidR="004C3ADB" w:rsidDel="00F77357">
            <w:delText xml:space="preserve"> had been pollinated. The f</w:delText>
          </w:r>
        </w:del>
      </w:ins>
      <w:ins w:id="383" w:author="Emma Chandler" w:date="2023-06-13T12:21:00Z">
        <w:r>
          <w:t>Mature f</w:t>
        </w:r>
      </w:ins>
      <w:ins w:id="384" w:author="Steven Travers" w:date="2023-06-04T12:46:00Z">
        <w:r w:rsidR="004C3ADB">
          <w:t xml:space="preserve">lowers </w:t>
        </w:r>
        <w:del w:id="385" w:author="Emma Chandler" w:date="2023-06-13T12:20:00Z">
          <w:r w:rsidR="004C3ADB" w:rsidDel="00F77357">
            <w:delText>first</w:delText>
          </w:r>
        </w:del>
      </w:ins>
      <w:ins w:id="386" w:author="Emma Chandler" w:date="2023-06-13T12:20:00Z">
        <w:r>
          <w:t>were</w:t>
        </w:r>
      </w:ins>
      <w:ins w:id="387" w:author="Steven Travers" w:date="2023-06-04T12:46:00Z">
        <w:r w:rsidR="004C3ADB">
          <w:t xml:space="preserve"> pollinated with a mix of pollen from 2 to 5 flowers</w:t>
        </w:r>
      </w:ins>
      <w:ins w:id="388" w:author="Emma Chandler" w:date="2023-06-13T12:21:00Z">
        <w:r>
          <w:t>, represented by northern and southern plants,</w:t>
        </w:r>
      </w:ins>
      <w:ins w:id="389" w:author="Steven Travers" w:date="2023-06-04T12:46:00Z">
        <w:r w:rsidR="004C3ADB">
          <w:t xml:space="preserve"> that </w:t>
        </w:r>
        <w:del w:id="390" w:author="Emma Chandler" w:date="2023-06-13T12:21:00Z">
          <w:r w:rsidR="004C3ADB" w:rsidDel="00F77357">
            <w:delText>were mature</w:delText>
          </w:r>
        </w:del>
      </w:ins>
      <w:ins w:id="391" w:author="Emma Chandler" w:date="2023-06-13T12:21:00Z">
        <w:r>
          <w:t>developed in the control conditions</w:t>
        </w:r>
      </w:ins>
      <w:ins w:id="392" w:author="Steven Travers" w:date="2023-06-04T12:46:00Z">
        <w:del w:id="393" w:author="Emma Chandler" w:date="2023-06-13T12:21:00Z">
          <w:r w:rsidR="004C3ADB" w:rsidDel="00F77357">
            <w:delText xml:space="preserve"> at the time of pollinatio</w:delText>
          </w:r>
        </w:del>
        <w:del w:id="394" w:author="Emma Chandler" w:date="2023-06-13T12:22:00Z">
          <w:r w:rsidR="004C3ADB" w:rsidDel="00F77357">
            <w:delText>n</w:delText>
          </w:r>
        </w:del>
        <w:del w:id="395" w:author="Emma Chandler" w:date="2023-06-13T12:21:00Z">
          <w:r w:rsidR="004C3ADB" w:rsidDel="00F77357">
            <w:delText xml:space="preserve"> and included both north and south pollen donors from the control treatment</w:delText>
          </w:r>
        </w:del>
        <w:r w:rsidR="004C3ADB">
          <w:t xml:space="preserve">. </w:t>
        </w:r>
      </w:ins>
      <w:ins w:id="396" w:author="Steven Travers" w:date="2023-06-04T13:12:00Z">
        <w:r w:rsidR="00FD5668">
          <w:t>Pollinations were accomplished</w:t>
        </w:r>
      </w:ins>
      <w:ins w:id="397" w:author="Steven Travers" w:date="2023-06-04T12:46:00Z">
        <w:r w:rsidR="004C3ADB">
          <w:t xml:space="preserve"> by applying </w:t>
        </w:r>
      </w:ins>
      <w:ins w:id="398" w:author="Steven Travers" w:date="2023-06-04T13:12:00Z">
        <w:r w:rsidR="00FD5668">
          <w:t>a</w:t>
        </w:r>
      </w:ins>
      <w:ins w:id="399" w:author="Steven Travers" w:date="2023-06-04T12:46:00Z">
        <w:r w:rsidR="004C3ADB">
          <w:t xml:space="preserve"> mixture of pollen on the stigma with a </w:t>
        </w:r>
      </w:ins>
      <w:ins w:id="400" w:author="Steven Travers" w:date="2023-06-04T13:13:00Z">
        <w:r w:rsidR="00FD5668">
          <w:t xml:space="preserve">dissection </w:t>
        </w:r>
      </w:ins>
      <w:ins w:id="401" w:author="Steven Travers" w:date="2023-06-04T12:46:00Z">
        <w:r w:rsidR="004C3ADB">
          <w:t>prob</w:t>
        </w:r>
      </w:ins>
      <w:ins w:id="402" w:author="Steven Travers" w:date="2023-06-04T13:13:00Z">
        <w:r w:rsidR="00FD5668">
          <w:t>e. Each pollinated flower was labelled</w:t>
        </w:r>
      </w:ins>
      <w:ins w:id="403" w:author="Steven Travers" w:date="2023-06-04T12:46:00Z">
        <w:r w:rsidR="004C3ADB">
          <w:t xml:space="preserve"> with a jewelry tag. Once flowers were pollinated, the plant remained in </w:t>
        </w:r>
      </w:ins>
      <w:ins w:id="404" w:author="Steven Travers" w:date="2023-06-04T13:13:00Z">
        <w:r w:rsidR="00FD5668">
          <w:t>their respective</w:t>
        </w:r>
      </w:ins>
      <w:ins w:id="405" w:author="Steven Travers" w:date="2023-06-04T12:46:00Z">
        <w:r w:rsidR="004C3ADB">
          <w:t xml:space="preserve"> treatment</w:t>
        </w:r>
      </w:ins>
      <w:ins w:id="406" w:author="Steven Travers" w:date="2023-06-04T13:13:00Z">
        <w:r w:rsidR="00FD5668">
          <w:t>s</w:t>
        </w:r>
      </w:ins>
      <w:ins w:id="407" w:author="Steven Travers" w:date="2023-06-04T12:46:00Z">
        <w:r w:rsidR="004C3ADB">
          <w:t xml:space="preserve"> for one week before we </w:t>
        </w:r>
        <w:r w:rsidR="004C3ADB">
          <w:lastRenderedPageBreak/>
          <w:t xml:space="preserve">moved them into a greenhouse for the </w:t>
        </w:r>
      </w:ins>
      <w:ins w:id="408" w:author="Emma Chandler" w:date="2023-06-13T12:25:00Z">
        <w:r>
          <w:t xml:space="preserve">remainder of </w:t>
        </w:r>
      </w:ins>
      <w:ins w:id="409" w:author="Steven Travers" w:date="2023-06-04T12:46:00Z">
        <w:r w:rsidR="004C3ADB">
          <w:t xml:space="preserve">fruit </w:t>
        </w:r>
        <w:del w:id="410" w:author="Emma Chandler" w:date="2023-06-13T12:25:00Z">
          <w:r w:rsidR="004C3ADB" w:rsidDel="00F77357">
            <w:delText>to finish development</w:delText>
          </w:r>
        </w:del>
      </w:ins>
      <w:ins w:id="411" w:author="Emma Chandler" w:date="2023-06-13T12:25:00Z">
        <w:r>
          <w:t>maturation</w:t>
        </w:r>
      </w:ins>
      <w:ins w:id="412" w:author="Steven Travers" w:date="2023-06-04T12:46:00Z">
        <w:r w:rsidR="004C3ADB">
          <w:t xml:space="preserve"> (Average Daily Temperatures 25.</w:t>
        </w:r>
      </w:ins>
      <w:ins w:id="413" w:author="Steven Travers" w:date="2023-06-04T13:14:00Z">
        <w:r w:rsidR="00FD5668">
          <w:t>1</w:t>
        </w:r>
      </w:ins>
      <w:ins w:id="414" w:author="Steven Travers" w:date="2023-06-04T12:46:00Z">
        <w:r w:rsidR="004C3ADB">
          <w:t xml:space="preserve">°C day / 21.3°C night). </w:t>
        </w:r>
      </w:ins>
      <w:moveToRangeStart w:id="415" w:author="Emma Chandler" w:date="2023-06-13T12:25:00Z" w:name="move137551573"/>
      <w:moveTo w:id="416" w:author="Emma Chandler" w:date="2023-06-13T12:25:00Z">
        <w:r>
          <w:t xml:space="preserve">Once fruits were at least one month old, they were harvested. </w:t>
        </w:r>
      </w:moveTo>
      <w:moveToRangeEnd w:id="415"/>
      <w:ins w:id="417" w:author="Steven Travers" w:date="2023-06-04T12:46:00Z">
        <w:r w:rsidR="004C3ADB">
          <w:t>We then measured fruit set (number of fruits produced / three flowers</w:t>
        </w:r>
        <w:r w:rsidR="004C3ADB" w:rsidRPr="00685DEF">
          <w:t xml:space="preserve"> </w:t>
        </w:r>
        <w:r w:rsidR="004C3ADB">
          <w:t xml:space="preserve">pollinated) and the </w:t>
        </w:r>
      </w:ins>
      <w:ins w:id="418" w:author="Emma Chandler" w:date="2023-06-12T16:40:00Z">
        <w:r w:rsidR="006516EB">
          <w:t>seed set (</w:t>
        </w:r>
      </w:ins>
      <w:ins w:id="419" w:author="Steven Travers" w:date="2023-06-04T12:46:00Z">
        <w:r w:rsidR="004C3ADB">
          <w:t>number of viable seeds</w:t>
        </w:r>
      </w:ins>
      <w:ins w:id="420" w:author="Emma Chandler" w:date="2023-06-13T12:27:00Z">
        <w:r w:rsidR="00ED0287">
          <w:t>, aborted seeds, and unfertilized ovules</w:t>
        </w:r>
      </w:ins>
      <w:ins w:id="421" w:author="Steven Travers" w:date="2023-06-04T12:46:00Z">
        <w:r w:rsidR="004C3ADB">
          <w:t xml:space="preserve"> per fruit</w:t>
        </w:r>
      </w:ins>
      <w:ins w:id="422" w:author="Emma Chandler" w:date="2023-06-12T16:40:00Z">
        <w:r w:rsidR="006516EB">
          <w:t>)</w:t>
        </w:r>
      </w:ins>
      <w:ins w:id="423" w:author="Steven Travers" w:date="2023-06-04T12:46:00Z">
        <w:r w:rsidR="004C3ADB">
          <w:t xml:space="preserve">.  </w:t>
        </w:r>
      </w:ins>
    </w:p>
    <w:p w14:paraId="5F3BCAE0" w14:textId="7AEB11CD" w:rsidR="00530FD0" w:rsidRDefault="004C3ADB">
      <w:pPr>
        <w:pStyle w:val="BodyDoubleSpace05FirstLine"/>
        <w:rPr>
          <w:ins w:id="424" w:author="Steven Travers" w:date="2023-06-04T13:44:00Z"/>
        </w:rPr>
        <w:pPrChange w:id="425" w:author="Emma Chandler" w:date="2023-06-13T12:26:00Z">
          <w:pPr>
            <w:pStyle w:val="BodyDoubleSpace05FirstLine"/>
            <w:ind w:firstLine="0"/>
          </w:pPr>
        </w:pPrChange>
      </w:pPr>
      <w:moveFromRangeStart w:id="426" w:author="Emma Chandler" w:date="2023-06-13T12:25:00Z" w:name="move137551573"/>
      <w:moveFrom w:id="427" w:author="Emma Chandler" w:date="2023-06-13T12:25:00Z">
        <w:ins w:id="428" w:author="Steven Travers" w:date="2023-06-04T12:46:00Z">
          <w:r w:rsidDel="00F77357">
            <w:t xml:space="preserve">Once fruits were at least one month old, they were harvested. </w:t>
          </w:r>
        </w:ins>
      </w:moveFrom>
      <w:moveFromRangeEnd w:id="426"/>
      <w:ins w:id="429" w:author="Steven Travers" w:date="2023-06-04T12:46:00Z">
        <w:del w:id="430" w:author="Emma Chandler" w:date="2023-06-13T12:26:00Z">
          <w:r w:rsidDel="00ED0287">
            <w:delText>The</w:delText>
          </w:r>
        </w:del>
      </w:ins>
      <w:ins w:id="431" w:author="Emma Chandler" w:date="2023-06-13T12:26:00Z">
        <w:r w:rsidR="00ED0287">
          <w:t>The</w:t>
        </w:r>
      </w:ins>
      <w:ins w:id="432" w:author="Steven Travers" w:date="2023-06-04T12:46:00Z">
        <w:r>
          <w:t xml:space="preserve"> number of viable seeds, aborted seeds, and unfertilized ovules were counted under a dissecting scope. </w:t>
        </w:r>
      </w:ins>
      <w:ins w:id="433" w:author="Steven Travers" w:date="2023-06-04T13:14:00Z">
        <w:r w:rsidR="00FD5668">
          <w:t xml:space="preserve"> </w:t>
        </w:r>
      </w:ins>
    </w:p>
    <w:p w14:paraId="0E566735" w14:textId="4E92782D" w:rsidR="00BE3A66" w:rsidDel="00F75653" w:rsidRDefault="00ED0287">
      <w:pPr>
        <w:pStyle w:val="BodyDoubleSpace05FirstLine"/>
        <w:ind w:firstLine="810"/>
        <w:rPr>
          <w:ins w:id="434" w:author="Steven Travers" w:date="2023-06-04T13:10:00Z"/>
          <w:del w:id="435" w:author="Emma Chandler" w:date="2023-07-20T11:56:00Z"/>
        </w:rPr>
        <w:pPrChange w:id="436" w:author="Steven Travers" w:date="2023-06-04T13:44:00Z">
          <w:pPr>
            <w:pStyle w:val="BodyDoubleSpace05FirstLine"/>
          </w:pPr>
        </w:pPrChange>
      </w:pPr>
      <w:ins w:id="437" w:author="Emma Chandler" w:date="2023-06-13T12:31:00Z">
        <w:r>
          <w:t>In-vitro p</w:t>
        </w:r>
      </w:ins>
      <w:ins w:id="438" w:author="Emma Chandler" w:date="2023-06-13T12:27:00Z">
        <w:r>
          <w:t xml:space="preserve">ollen germination at 40°C was used as a </w:t>
        </w:r>
      </w:ins>
      <w:ins w:id="439" w:author="Emma Chandler" w:date="2023-06-13T12:28:00Z">
        <w:r>
          <w:t>proxy for male reproductive success</w:t>
        </w:r>
      </w:ins>
      <w:ins w:id="440" w:author="Emma Chandler" w:date="2023-06-13T12:32:00Z">
        <w:r>
          <w:t xml:space="preserve"> in high temperatures</w:t>
        </w:r>
      </w:ins>
      <w:ins w:id="441" w:author="Emma Chandler" w:date="2023-06-13T12:31:00Z">
        <w:r>
          <w:t>, selected ba</w:t>
        </w:r>
      </w:ins>
      <w:ins w:id="442" w:author="Emma Chandler" w:date="2023-06-13T12:32:00Z">
        <w:r>
          <w:t>sed on results from Experiment 2</w:t>
        </w:r>
      </w:ins>
      <w:ins w:id="443" w:author="Emma Chandler" w:date="2023-06-13T12:28:00Z">
        <w:r>
          <w:t>.</w:t>
        </w:r>
      </w:ins>
      <w:ins w:id="444" w:author="Emma Chandler" w:date="2023-06-13T12:27:00Z">
        <w:r>
          <w:t xml:space="preserve"> </w:t>
        </w:r>
      </w:ins>
      <w:ins w:id="445" w:author="Steven Travers" w:date="2023-06-04T13:10:00Z">
        <w:r w:rsidR="00BE3A66">
          <w:t xml:space="preserve">Pollen germination </w:t>
        </w:r>
      </w:ins>
      <w:ins w:id="446" w:author="Steven Travers" w:date="2023-06-04T13:14:00Z">
        <w:r w:rsidR="00FD5668">
          <w:t>at extreme tem</w:t>
        </w:r>
      </w:ins>
      <w:ins w:id="447" w:author="Steven Travers" w:date="2023-06-04T13:15:00Z">
        <w:r w:rsidR="00FD5668">
          <w:t xml:space="preserve">peratures was </w:t>
        </w:r>
        <w:del w:id="448" w:author="Emma Chandler" w:date="2023-06-13T12:29:00Z">
          <w:r w:rsidR="00FD5668" w:rsidDel="00ED0287">
            <w:delText xml:space="preserve">also </w:delText>
          </w:r>
        </w:del>
      </w:ins>
      <w:ins w:id="449" w:author="Steven Travers" w:date="2023-06-04T13:10:00Z">
        <w:r w:rsidR="00BE3A66">
          <w:t xml:space="preserve">measured </w:t>
        </w:r>
        <w:del w:id="450" w:author="Emma Chandler" w:date="2023-06-12T16:41:00Z">
          <w:r w:rsidR="00BE3A66" w:rsidDel="006516EB">
            <w:delText xml:space="preserve">by dusting artificial media with pollen from each plant and incubating </w:delText>
          </w:r>
        </w:del>
        <w:del w:id="451" w:author="Emma Chandler" w:date="2023-06-12T16:40:00Z">
          <w:r w:rsidR="00BE3A66" w:rsidDel="006516EB">
            <w:delText>it</w:delText>
          </w:r>
        </w:del>
        <w:del w:id="452" w:author="Emma Chandler" w:date="2023-06-12T16:41:00Z">
          <w:r w:rsidR="00BE3A66" w:rsidDel="006516EB">
            <w:delText xml:space="preserve"> at 40°C for 16 hours. </w:delText>
          </w:r>
        </w:del>
      </w:ins>
      <w:ins w:id="453" w:author="Steven Travers" w:date="2023-06-04T15:24:00Z">
        <w:del w:id="454" w:author="Emma Chandler" w:date="2023-06-12T16:41:00Z">
          <w:r w:rsidR="00FA7300" w:rsidDel="006516EB">
            <w:delText>F</w:delText>
          </w:r>
        </w:del>
      </w:ins>
      <w:ins w:id="455" w:author="Emma Chandler" w:date="2023-06-12T16:41:00Z">
        <w:r w:rsidR="006516EB">
          <w:t>f</w:t>
        </w:r>
      </w:ins>
      <w:ins w:id="456" w:author="Steven Travers" w:date="2023-06-04T15:24:00Z">
        <w:r w:rsidR="00FA7300">
          <w:t xml:space="preserve">ollowing a protocol from Reddy and Kakani </w:t>
        </w:r>
      </w:ins>
      <w:r w:rsidR="00CE6BE7">
        <w:fldChar w:fldCharType="begin"/>
      </w:r>
      <w:r w:rsidR="00CE6BE7">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format="utc"&gt;1662247906&lt;/added-date&gt;&lt;pub-location&gt;Amsterdam&lt;/pub-location&gt;&lt;ref-type name="Journal Article"&gt;17&lt;/ref-type&gt;&lt;dates&gt;&lt;year&gt;2007&lt;/year&gt;&lt;/dates&gt;&lt;rec-number&gt;744&lt;/rec-number&gt;&lt;publisher&gt;Elsevier B.V&lt;/publisher&gt;&lt;last-updated-date format="utc"&gt;1662247906&lt;/last-updated-date&gt;&lt;electronic-resource-num&gt;10.1016/j.scienta.2006.12.014&lt;/electronic-resource-num&gt;&lt;volume&gt;112&lt;/volume&gt;&lt;/record&gt;&lt;/Cite&gt;&lt;/EndNote&gt;</w:instrText>
      </w:r>
      <w:r w:rsidR="00CE6BE7">
        <w:fldChar w:fldCharType="separate"/>
      </w:r>
      <w:r w:rsidR="00CE6BE7">
        <w:rPr>
          <w:noProof/>
        </w:rPr>
        <w:t>(2007)</w:t>
      </w:r>
      <w:r w:rsidR="00CE6BE7">
        <w:fldChar w:fldCharType="end"/>
      </w:r>
      <w:ins w:id="457" w:author="Steven Travers" w:date="2023-06-04T15:24:00Z">
        <w:del w:id="458" w:author="Emma Chandler [2]" w:date="2023-08-14T10:55:00Z">
          <w:r w:rsidR="00FA7300" w:rsidDel="00CE6BE7">
            <w:delText>(2007)</w:delText>
          </w:r>
        </w:del>
      </w:ins>
      <w:ins w:id="459" w:author="Emma Chandler" w:date="2023-06-12T16:41:00Z">
        <w:r w:rsidR="006516EB">
          <w:t xml:space="preserve">. </w:t>
        </w:r>
      </w:ins>
      <w:ins w:id="460" w:author="Emma Chandler" w:date="2023-06-12T16:42:00Z">
        <w:r w:rsidR="006516EB">
          <w:t>P</w:t>
        </w:r>
      </w:ins>
      <w:ins w:id="461" w:author="Emma Chandler" w:date="2023-06-12T16:41:00Z">
        <w:r w:rsidR="006516EB">
          <w:t xml:space="preserve">ollen from each plant </w:t>
        </w:r>
      </w:ins>
      <w:ins w:id="462" w:author="Emma Chandler" w:date="2023-06-12T16:42:00Z">
        <w:r w:rsidR="006516EB">
          <w:t>was dispersed over</w:t>
        </w:r>
      </w:ins>
      <w:ins w:id="463" w:author="Emma Chandler" w:date="2023-06-12T16:43:00Z">
        <w:r w:rsidR="006516EB">
          <w:t xml:space="preserve"> a</w:t>
        </w:r>
      </w:ins>
      <w:ins w:id="464" w:author="Emma Chandler" w:date="2023-06-12T16:42:00Z">
        <w:r w:rsidR="006516EB">
          <w:t xml:space="preserve"> petri dish containing 3% Bacto-Agar based growth medium (sucrose, Ca(NO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ins>
      <w:ins w:id="465" w:author="Emma Chandler" w:date="2023-06-13T12:29:00Z">
        <w:r>
          <w:t>)</w:t>
        </w:r>
      </w:ins>
      <w:ins w:id="466" w:author="Emma Chandler" w:date="2023-06-12T16:42:00Z">
        <w:r w:rsidR="006516EB">
          <w:rPr>
            <w:vertAlign w:val="subscript"/>
          </w:rPr>
          <w:t xml:space="preserve"> </w:t>
        </w:r>
      </w:ins>
      <w:ins w:id="467" w:author="Emma Chandler" w:date="2023-06-12T16:41:00Z">
        <w:r w:rsidR="006516EB">
          <w:t xml:space="preserve">and </w:t>
        </w:r>
      </w:ins>
      <w:ins w:id="468" w:author="Emma Chandler" w:date="2023-06-12T16:43:00Z">
        <w:r w:rsidR="006516EB">
          <w:t>incubated</w:t>
        </w:r>
      </w:ins>
      <w:ins w:id="469" w:author="Emma Chandler" w:date="2023-06-12T16:41:00Z">
        <w:r w:rsidR="006516EB">
          <w:t xml:space="preserve"> at 40°C for 16 hours. </w:t>
        </w:r>
      </w:ins>
      <w:ins w:id="470" w:author="Steven Travers" w:date="2023-06-04T15:24:00Z">
        <w:del w:id="471" w:author="Emma Chandler" w:date="2023-06-12T16:41:00Z">
          <w:r w:rsidR="00FA7300" w:rsidDel="006516EB">
            <w:delText>, p</w:delText>
          </w:r>
        </w:del>
        <w:del w:id="472" w:author="Emma Chandler" w:date="2023-06-12T16:42:00Z">
          <w:r w:rsidR="00FA7300" w:rsidDel="006516EB">
            <w:delText>ollen from each flower in a pair was dispersed over a petri dishes containing 3% Bacto-Agar based growth medium (sucrose, Ca(NO</w:delText>
          </w:r>
          <w:r w:rsidR="00FA7300" w:rsidDel="006516EB">
            <w:rPr>
              <w:vertAlign w:val="subscript"/>
            </w:rPr>
            <w:delText>3</w:delText>
          </w:r>
          <w:r w:rsidR="00FA7300" w:rsidDel="006516EB">
            <w:delText>)</w:delText>
          </w:r>
          <w:r w:rsidR="00FA7300" w:rsidDel="006516EB">
            <w:rPr>
              <w:vertAlign w:val="subscript"/>
            </w:rPr>
            <w:delText>2</w:delText>
          </w:r>
          <w:r w:rsidR="00FA7300" w:rsidDel="006516EB">
            <w:delText>, MgSO</w:delText>
          </w:r>
          <w:r w:rsidR="00FA7300" w:rsidDel="006516EB">
            <w:rPr>
              <w:vertAlign w:val="subscript"/>
            </w:rPr>
            <w:delText>4</w:delText>
          </w:r>
          <w:r w:rsidR="00FA7300" w:rsidDel="006516EB">
            <w:delText>, KNO</w:delText>
          </w:r>
          <w:r w:rsidR="00FA7300" w:rsidDel="006516EB">
            <w:rPr>
              <w:vertAlign w:val="subscript"/>
            </w:rPr>
            <w:delText>3</w:delText>
          </w:r>
          <w:r w:rsidR="00FA7300" w:rsidDel="006516EB">
            <w:delText>, H</w:delText>
          </w:r>
          <w:r w:rsidR="00FA7300" w:rsidDel="006516EB">
            <w:rPr>
              <w:vertAlign w:val="subscript"/>
            </w:rPr>
            <w:delText>3</w:delText>
          </w:r>
          <w:r w:rsidR="00FA7300" w:rsidDel="006516EB">
            <w:delText>BO</w:delText>
          </w:r>
          <w:r w:rsidR="00FA7300" w:rsidDel="006516EB">
            <w:rPr>
              <w:vertAlign w:val="subscript"/>
            </w:rPr>
            <w:delText>3</w:delText>
          </w:r>
          <w:r w:rsidR="00FA7300" w:rsidDel="006516EB">
            <w:delText>.</w:delText>
          </w:r>
        </w:del>
        <w:r w:rsidR="00FA7300">
          <w:t xml:space="preserve"> </w:t>
        </w:r>
      </w:ins>
      <w:ins w:id="473" w:author="Steven Travers" w:date="2023-06-04T13:44:00Z">
        <w:r w:rsidR="00530FD0">
          <w:t>Four pictures of each plate were taken using a compound microscope (Leica DM500 microscope, Leica ICC50 HD camera) and the LAS EZ 2.1.0 software. Pollen germination (Germ) was measured for each plate by counting the number of pollen grains per image that had produced pollen tubes and dividing that by the total number of pollen grains observed.</w:t>
        </w:r>
      </w:ins>
    </w:p>
    <w:p w14:paraId="77280614" w14:textId="5715E231" w:rsidR="004C3ADB" w:rsidDel="006516EB" w:rsidRDefault="004C3ADB" w:rsidP="000A7FD5">
      <w:pPr>
        <w:pStyle w:val="BodyDoubleSpace05FirstLine"/>
        <w:rPr>
          <w:ins w:id="474" w:author="Steven Travers" w:date="2023-06-04T15:09:00Z"/>
          <w:del w:id="475" w:author="Emma Chandler" w:date="2023-06-12T16:43:00Z"/>
        </w:rPr>
      </w:pPr>
    </w:p>
    <w:p w14:paraId="7789AA1F" w14:textId="682111BA" w:rsidR="005123E8" w:rsidDel="006516EB" w:rsidRDefault="005123E8" w:rsidP="000A7FD5">
      <w:pPr>
        <w:pStyle w:val="BodyDoubleSpace05FirstLine"/>
        <w:rPr>
          <w:ins w:id="476" w:author="Steven Travers" w:date="2023-06-04T12:44:00Z"/>
          <w:del w:id="477" w:author="Emma Chandler" w:date="2023-06-12T16:43:00Z"/>
        </w:rPr>
      </w:pPr>
    </w:p>
    <w:p w14:paraId="00174826" w14:textId="77777777" w:rsidR="006516EB" w:rsidRDefault="006516EB">
      <w:pPr>
        <w:pStyle w:val="BodyDoubleSpace05FirstLine"/>
        <w:ind w:firstLine="810"/>
        <w:rPr>
          <w:ins w:id="478" w:author="Emma Chandler" w:date="2023-06-12T16:43:00Z"/>
          <w:b/>
        </w:rPr>
        <w:pPrChange w:id="479" w:author="Emma Chandler" w:date="2023-07-20T11:56:00Z">
          <w:pPr>
            <w:pStyle w:val="BodyDoubleSpace05FirstLine"/>
            <w:ind w:firstLine="0"/>
          </w:pPr>
        </w:pPrChange>
      </w:pPr>
    </w:p>
    <w:p w14:paraId="1E9C0681" w14:textId="69B5D773" w:rsidR="000A7FD5" w:rsidDel="005123E8" w:rsidRDefault="00291573" w:rsidP="00530FD0">
      <w:pPr>
        <w:pStyle w:val="BodyDoubleSpace05FirstLine"/>
        <w:ind w:firstLine="0"/>
        <w:rPr>
          <w:del w:id="480" w:author="Steven Travers" w:date="2023-06-04T13:45:00Z"/>
          <w:b/>
        </w:rPr>
      </w:pPr>
      <w:ins w:id="481" w:author="Steven Travers" w:date="2023-06-04T13:15:00Z">
        <w:r w:rsidRPr="00530FD0">
          <w:rPr>
            <w:b/>
            <w:rPrChange w:id="482" w:author="Steven Travers" w:date="2023-06-04T13:45:00Z">
              <w:rPr/>
            </w:rPrChange>
          </w:rPr>
          <w:t>E</w:t>
        </w:r>
      </w:ins>
      <w:ins w:id="483" w:author="Steven Travers" w:date="2023-06-04T12:44:00Z">
        <w:r w:rsidR="004C3ADB" w:rsidRPr="00530FD0">
          <w:rPr>
            <w:b/>
            <w:rPrChange w:id="484" w:author="Steven Travers" w:date="2023-06-04T13:45:00Z">
              <w:rPr/>
            </w:rPrChange>
          </w:rPr>
          <w:t>xperiment 2</w:t>
        </w:r>
      </w:ins>
      <w:ins w:id="485" w:author="Steven Travers" w:date="2023-06-04T13:45:00Z">
        <w:r w:rsidR="00530FD0">
          <w:rPr>
            <w:b/>
          </w:rPr>
          <w:t>:</w:t>
        </w:r>
      </w:ins>
      <w:ins w:id="486" w:author="Steven Travers" w:date="2023-06-04T12:57:00Z">
        <w:r w:rsidR="00C0161B" w:rsidRPr="00530FD0">
          <w:rPr>
            <w:b/>
            <w:rPrChange w:id="487" w:author="Steven Travers" w:date="2023-06-04T13:45:00Z">
              <w:rPr/>
            </w:rPrChange>
          </w:rPr>
          <w:t xml:space="preserve">  </w:t>
        </w:r>
        <w:r w:rsidR="00C0161B" w:rsidRPr="00D4697C">
          <w:rPr>
            <w:b/>
          </w:rPr>
          <w:t>Life-stage</w:t>
        </w:r>
        <w:r w:rsidR="00C0161B" w:rsidRPr="00C11EC7">
          <w:rPr>
            <w:b/>
          </w:rPr>
          <w:t xml:space="preserve"> specific responses to extreme temperature</w:t>
        </w:r>
      </w:ins>
      <w:del w:id="488" w:author="Steven Travers" w:date="2023-06-04T13:45:00Z">
        <w:r w:rsidR="007350A3" w:rsidDel="00530FD0">
          <w:delText xml:space="preserve"> After approximately 10 weeks, we began collecting sporophytic measurements from one sub-block per week. Gametophytic data were measured when plants began flowering.</w:delText>
        </w:r>
      </w:del>
    </w:p>
    <w:p w14:paraId="7459D586" w14:textId="77777777" w:rsidR="005123E8" w:rsidRPr="00530FD0" w:rsidRDefault="005123E8">
      <w:pPr>
        <w:pStyle w:val="BodyDoubleSpace05FirstLine"/>
        <w:ind w:firstLine="0"/>
        <w:rPr>
          <w:ins w:id="489" w:author="Steven Travers" w:date="2023-06-04T15:09:00Z"/>
          <w:b/>
          <w:rPrChange w:id="490" w:author="Steven Travers" w:date="2023-06-04T13:50:00Z">
            <w:rPr>
              <w:ins w:id="491" w:author="Steven Travers" w:date="2023-06-04T15:09:00Z"/>
            </w:rPr>
          </w:rPrChange>
        </w:rPr>
        <w:pPrChange w:id="492" w:author="Steven Travers" w:date="2023-06-04T13:50:00Z">
          <w:pPr>
            <w:pStyle w:val="BodyDoubleSpace05FirstLine"/>
          </w:pPr>
        </w:pPrChange>
      </w:pPr>
    </w:p>
    <w:p w14:paraId="69CA3D02" w14:textId="0873BC57" w:rsidR="00530FD0" w:rsidDel="006516EB" w:rsidRDefault="00530FD0">
      <w:pPr>
        <w:pStyle w:val="BodyDoubleSpace05FirstLine"/>
        <w:ind w:firstLine="0"/>
        <w:rPr>
          <w:ins w:id="493" w:author="Steven Travers" w:date="2023-06-04T13:45:00Z"/>
          <w:del w:id="494" w:author="Emma Chandler" w:date="2023-06-12T16:43:00Z"/>
        </w:rPr>
        <w:pPrChange w:id="495" w:author="Steven Travers" w:date="2023-06-04T13:50:00Z">
          <w:pPr>
            <w:pStyle w:val="Level3"/>
          </w:pPr>
        </w:pPrChange>
      </w:pPr>
    </w:p>
    <w:p w14:paraId="07937EE7" w14:textId="7A56AA25" w:rsidR="000A7FD5" w:rsidRPr="005123E8" w:rsidRDefault="000A7FD5" w:rsidP="000A7FD5">
      <w:pPr>
        <w:pStyle w:val="Level3"/>
        <w:rPr>
          <w:i w:val="0"/>
          <w:u w:val="single"/>
          <w:rPrChange w:id="496" w:author="Steven Travers" w:date="2023-06-04T15:11:00Z">
            <w:rPr/>
          </w:rPrChange>
        </w:rPr>
      </w:pPr>
      <w:r w:rsidRPr="005123E8">
        <w:rPr>
          <w:i w:val="0"/>
          <w:u w:val="single"/>
          <w:rPrChange w:id="497" w:author="Steven Travers" w:date="2023-06-04T15:11:00Z">
            <w:rPr/>
          </w:rPrChange>
        </w:rPr>
        <w:t>Temperature tolerance variables</w:t>
      </w:r>
    </w:p>
    <w:p w14:paraId="0F173A6F" w14:textId="13E84CDC" w:rsidR="00D96FBA" w:rsidRDefault="000A7FD5" w:rsidP="007350A3">
      <w:pPr>
        <w:pStyle w:val="BodyDoubleSpace05FirstLine"/>
      </w:pPr>
      <w:r>
        <w:t xml:space="preserve">To </w:t>
      </w:r>
      <w:del w:id="498" w:author="Steven Travers" w:date="2023-04-04T18:17:00Z">
        <w:r w:rsidDel="00597CA8">
          <w:delText xml:space="preserve">test </w:delText>
        </w:r>
      </w:del>
      <w:ins w:id="499" w:author="Steven Travers" w:date="2023-06-04T13:46:00Z">
        <w:r w:rsidR="00530FD0">
          <w:t>assess the impact of extreme heat on plants</w:t>
        </w:r>
      </w:ins>
      <w:del w:id="500" w:author="Steven Travers" w:date="2023-06-04T13:46:00Z">
        <w:r w:rsidDel="00530FD0">
          <w:delText xml:space="preserve">the relationship </w:delText>
        </w:r>
      </w:del>
      <w:del w:id="501" w:author="Steven Travers" w:date="2023-04-04T18:18:00Z">
        <w:r w:rsidDel="00597CA8">
          <w:delText>of temperature tolerance</w:delText>
        </w:r>
      </w:del>
      <w:del w:id="502" w:author="Steven Travers" w:date="2023-06-04T13:46:00Z">
        <w:r w:rsidDel="00530FD0">
          <w:delText xml:space="preserve"> between the sporophyte and gametophyte</w:delText>
        </w:r>
      </w:del>
      <w:ins w:id="503" w:author="Steven Travers" w:date="2023-04-04T18:18:00Z">
        <w:r w:rsidR="00597CA8">
          <w:t>,</w:t>
        </w:r>
      </w:ins>
      <w:r>
        <w:t xml:space="preserve"> we </w:t>
      </w:r>
      <w:del w:id="504" w:author="Steven Travers" w:date="2023-05-19T15:04:00Z">
        <w:r w:rsidDel="00DF3998">
          <w:delText xml:space="preserve">used </w:delText>
        </w:r>
      </w:del>
      <w:ins w:id="505" w:author="Steven Travers" w:date="2023-05-19T15:04:00Z">
        <w:r w:rsidR="00DF3998">
          <w:t xml:space="preserve">measured </w:t>
        </w:r>
      </w:ins>
      <w:r>
        <w:t xml:space="preserve">three </w:t>
      </w:r>
      <w:del w:id="506" w:author="Steven Travers" w:date="2023-06-04T16:07:00Z">
        <w:r w:rsidDel="001D65A0">
          <w:delText>sporophytic</w:delText>
        </w:r>
      </w:del>
      <w:ins w:id="507" w:author="Steven Travers" w:date="2023-06-04T16:07:00Z">
        <w:r w:rsidR="001D65A0">
          <w:t>vegetative</w:t>
        </w:r>
      </w:ins>
      <w:r>
        <w:t xml:space="preserve"> variables </w:t>
      </w:r>
      <w:ins w:id="508" w:author="Steven Travers" w:date="2023-06-04T13:47:00Z">
        <w:r w:rsidR="00530FD0">
          <w:t xml:space="preserve">(cell membrane stability (CMS), chlorophyll content (CHPL), and net photosynthetic rate (PS).) </w:t>
        </w:r>
      </w:ins>
      <w:r>
        <w:t xml:space="preserve">and two </w:t>
      </w:r>
      <w:del w:id="509" w:author="Steven Travers" w:date="2023-06-04T16:08:00Z">
        <w:r w:rsidDel="001D65A0">
          <w:delText>gametophytic</w:delText>
        </w:r>
      </w:del>
      <w:ins w:id="510" w:author="Steven Travers" w:date="2023-06-04T16:08:00Z">
        <w:r w:rsidR="001D65A0">
          <w:t>reproductive</w:t>
        </w:r>
      </w:ins>
      <w:r>
        <w:t xml:space="preserve"> variables</w:t>
      </w:r>
      <w:ins w:id="511" w:author="Steven Travers" w:date="2023-06-04T13:48:00Z">
        <w:r w:rsidR="00530FD0">
          <w:t xml:space="preserve"> (the propensity for pollen grains to germinate </w:t>
        </w:r>
      </w:ins>
      <w:ins w:id="512" w:author="Steven Travers" w:date="2023-06-04T13:49:00Z">
        <w:r w:rsidR="00530FD0">
          <w:t>(GERM)</w:t>
        </w:r>
      </w:ins>
      <w:ins w:id="513" w:author="Steven Travers" w:date="2023-06-04T13:48:00Z">
        <w:r w:rsidR="00530FD0">
          <w:t xml:space="preserve"> and the growth rate of pollen tubes </w:t>
        </w:r>
      </w:ins>
      <w:ins w:id="514" w:author="Steven Travers" w:date="2023-06-04T13:50:00Z">
        <w:r w:rsidR="00530FD0">
          <w:t>(</w:t>
        </w:r>
      </w:ins>
      <w:ins w:id="515" w:author="Steven Travers" w:date="2023-06-04T13:49:00Z">
        <w:r w:rsidR="00530FD0">
          <w:t>PTGR</w:t>
        </w:r>
      </w:ins>
      <w:ins w:id="516" w:author="Steven Travers" w:date="2023-06-04T13:48:00Z">
        <w:r w:rsidR="00530FD0">
          <w:t>)</w:t>
        </w:r>
      </w:ins>
      <w:r>
        <w:t xml:space="preserve">. </w:t>
      </w:r>
      <w:del w:id="517" w:author="Steven Travers" w:date="2023-06-04T13:50:00Z">
        <w:r w:rsidR="00815FEE" w:rsidDel="00530FD0">
          <w:delText xml:space="preserve">The </w:delText>
        </w:r>
      </w:del>
      <w:del w:id="518" w:author="Steven Travers" w:date="2023-04-04T18:19:00Z">
        <w:r w:rsidR="00815FEE" w:rsidDel="00597CA8">
          <w:delText>sporophytic variables</w:delText>
        </w:r>
      </w:del>
      <w:del w:id="519" w:author="Steven Travers" w:date="2023-06-04T13:50:00Z">
        <w:r w:rsidR="00815FEE" w:rsidDel="00530FD0">
          <w:delText xml:space="preserve"> included cell membrane stability (CMS), chlorophyll content (CHPL), and net photosynthetic rate (PS). </w:delText>
        </w:r>
      </w:del>
      <w:ins w:id="520" w:author="Steven Travers" w:date="2023-04-04T18:21:00Z">
        <w:r w:rsidR="00597CA8">
          <w:t>We measure</w:t>
        </w:r>
      </w:ins>
      <w:ins w:id="521" w:author="Steven Travers" w:date="2023-05-19T15:04:00Z">
        <w:r w:rsidR="00DF3998">
          <w:t>d</w:t>
        </w:r>
      </w:ins>
      <w:del w:id="522" w:author="Steven Travers" w:date="2023-04-04T18:21:00Z">
        <w:r w:rsidR="00BE52E1" w:rsidDel="00597CA8">
          <w:delText>For</w:delText>
        </w:r>
      </w:del>
      <w:r w:rsidR="00BE52E1">
        <w:t xml:space="preserve"> each variable</w:t>
      </w:r>
      <w:ins w:id="523" w:author="Steven Travers" w:date="2023-04-04T18:21:00Z">
        <w:r w:rsidR="00597CA8">
          <w:t xml:space="preserve"> on each plant </w:t>
        </w:r>
      </w:ins>
      <w:ins w:id="524" w:author="Steven Travers" w:date="2023-04-04T18:22:00Z">
        <w:r w:rsidR="00597CA8">
          <w:t>in two temperature treatments</w:t>
        </w:r>
      </w:ins>
      <w:r w:rsidR="00BE52E1">
        <w:t xml:space="preserve">, </w:t>
      </w:r>
      <w:del w:id="525" w:author="Steven Travers" w:date="2023-04-04T18:22:00Z">
        <w:r w:rsidR="00BE52E1" w:rsidDel="00597CA8">
          <w:delText>there was an extreme</w:delText>
        </w:r>
      </w:del>
      <w:r w:rsidR="00BE52E1">
        <w:t xml:space="preserv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10959780" w:rsidR="000A7FD5" w:rsidRDefault="00815FEE" w:rsidP="007350A3">
      <w:pPr>
        <w:pStyle w:val="BodyDoubleSpace05FirstLine"/>
      </w:pPr>
      <w:r>
        <w:lastRenderedPageBreak/>
        <w:t xml:space="preserve">CMS was calculated </w:t>
      </w:r>
      <w:ins w:id="526" w:author="Steven Travers" w:date="2023-04-04T18:23:00Z">
        <w:r w:rsidR="00B3689E">
          <w:t xml:space="preserve">according to the </w:t>
        </w:r>
      </w:ins>
      <w:ins w:id="527" w:author="Steven Travers" w:date="2023-04-04T18:24:00Z">
        <w:r w:rsidR="00B3689E">
          <w:t xml:space="preserve">protocol from Gajanayake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ins>
      <w:ins w:id="528" w:author="Steven Travers" w:date="2023-04-04T18:32:00Z">
        <w:r w:rsidR="00B3689E">
          <w:t xml:space="preserve">. </w:t>
        </w:r>
        <w:del w:id="529" w:author="Emma Chandler" w:date="2023-06-12T16:45:00Z">
          <w:r w:rsidR="00B3689E" w:rsidDel="006516EB">
            <w:delText xml:space="preserve">In this </w:delText>
          </w:r>
        </w:del>
        <w:del w:id="530" w:author="Emma Chandler" w:date="2023-06-12T16:44:00Z">
          <w:r w:rsidR="00B3689E" w:rsidDel="006516EB">
            <w:delText>technique,</w:delText>
          </w:r>
        </w:del>
      </w:ins>
      <w:ins w:id="531" w:author="Steven Travers" w:date="2023-04-04T18:25:00Z">
        <w:del w:id="532" w:author="Emma Chandler" w:date="2023-06-12T16:44:00Z">
          <w:r w:rsidR="00B3689E" w:rsidDel="006516EB">
            <w:delText xml:space="preserve"> </w:delText>
          </w:r>
        </w:del>
        <w:del w:id="533" w:author="Emma Chandler" w:date="2023-06-12T16:45:00Z">
          <w:r w:rsidR="00B3689E" w:rsidDel="006516EB">
            <w:delText>i</w:delText>
          </w:r>
        </w:del>
      </w:ins>
      <w:ins w:id="534" w:author="Emma Chandler" w:date="2023-06-12T16:45:00Z">
        <w:r w:rsidR="006516EB">
          <w:t>I</w:t>
        </w:r>
      </w:ins>
      <w:ins w:id="535" w:author="Steven Travers" w:date="2023-04-04T18:25:00Z">
        <w:r w:rsidR="00B3689E">
          <w:t xml:space="preserve">on leakage from leaf material exposed to </w:t>
        </w:r>
      </w:ins>
      <w:ins w:id="536" w:author="Steven Travers" w:date="2023-04-04T18:28:00Z">
        <w:r w:rsidR="00B3689E">
          <w:t xml:space="preserve">either </w:t>
        </w:r>
      </w:ins>
      <w:ins w:id="537" w:author="Steven Travers" w:date="2023-04-04T18:25:00Z">
        <w:r w:rsidR="00B3689E">
          <w:t>heat (</w:t>
        </w:r>
      </w:ins>
      <w:ins w:id="538" w:author="Steven Travers" w:date="2023-04-04T18:28:00Z">
        <w:r w:rsidR="00B3689E">
          <w:t xml:space="preserve">HCMS: </w:t>
        </w:r>
      </w:ins>
      <w:ins w:id="539" w:author="Steven Travers" w:date="2023-04-04T18:25:00Z">
        <w:r w:rsidR="00B3689E">
          <w:t>55°C</w:t>
        </w:r>
      </w:ins>
      <w:ins w:id="540" w:author="Steven Travers" w:date="2023-04-04T18:26:00Z">
        <w:r w:rsidR="00B3689E">
          <w:t xml:space="preserve"> water bath for ten minutes) </w:t>
        </w:r>
      </w:ins>
      <w:ins w:id="541" w:author="Steven Travers" w:date="2023-04-04T18:28:00Z">
        <w:r w:rsidR="00B3689E">
          <w:t>or cold (CCMS: -18°C)</w:t>
        </w:r>
      </w:ins>
      <w:ins w:id="542" w:author="Emma Chandler" w:date="2023-06-12T16:44:00Z">
        <w:r w:rsidR="006516EB">
          <w:t xml:space="preserve"> </w:t>
        </w:r>
      </w:ins>
      <w:ins w:id="543" w:author="Steven Travers" w:date="2023-04-04T18:26:00Z">
        <w:del w:id="544" w:author="Emma Chandler" w:date="2023-06-12T16:44:00Z">
          <w:r w:rsidR="00B3689E" w:rsidDel="006516EB">
            <w:delText>is</w:delText>
          </w:r>
        </w:del>
      </w:ins>
      <w:ins w:id="545" w:author="Emma Chandler" w:date="2023-06-12T16:44:00Z">
        <w:r w:rsidR="006516EB">
          <w:t>was</w:t>
        </w:r>
      </w:ins>
      <w:ins w:id="546" w:author="Steven Travers" w:date="2023-04-04T18:26:00Z">
        <w:r w:rsidR="00B3689E">
          <w:t xml:space="preserve"> measured </w:t>
        </w:r>
      </w:ins>
      <w:r>
        <w:t xml:space="preserve">using </w:t>
      </w:r>
      <w:ins w:id="547" w:author="Steven Travers" w:date="2023-04-04T18:26:00Z">
        <w:r w:rsidR="00B3689E">
          <w:t>an electrical</w:t>
        </w:r>
      </w:ins>
      <w:del w:id="548" w:author="Steven Travers" w:date="2023-04-04T18:26:00Z">
        <w:r w:rsidDel="00B3689E">
          <w:delText>the</w:delText>
        </w:r>
      </w:del>
      <w:r>
        <w:t xml:space="preserve"> </w:t>
      </w:r>
      <w:r w:rsidR="00BE52E1">
        <w:t xml:space="preserve">conductivity </w:t>
      </w:r>
      <w:ins w:id="549" w:author="Steven Travers" w:date="2023-04-04T18:27:00Z">
        <w:r w:rsidR="00B3689E">
          <w:t xml:space="preserve">probe and compared to </w:t>
        </w:r>
      </w:ins>
      <w:ins w:id="550" w:author="Steven Travers" w:date="2023-04-04T18:31:00Z">
        <w:r w:rsidR="00B3689E">
          <w:t xml:space="preserve">the conductivity of leaf material in </w:t>
        </w:r>
      </w:ins>
      <w:ins w:id="551" w:author="Steven Travers" w:date="2023-04-04T18:28:00Z">
        <w:r w:rsidR="00B3689E">
          <w:t xml:space="preserve">control </w:t>
        </w:r>
      </w:ins>
      <w:ins w:id="552" w:author="Steven Travers" w:date="2023-04-04T18:31:00Z">
        <w:r w:rsidR="00B3689E">
          <w:t xml:space="preserve">(27°C) and </w:t>
        </w:r>
      </w:ins>
      <w:ins w:id="553" w:author="Steven Travers" w:date="2023-04-04T18:32:00Z">
        <w:r w:rsidR="00B3689E">
          <w:t xml:space="preserve">maximum damage </w:t>
        </w:r>
      </w:ins>
      <w:ins w:id="554" w:author="Steven Travers" w:date="2023-04-04T18:31:00Z">
        <w:r w:rsidR="00B3689E">
          <w:t xml:space="preserve"> </w:t>
        </w:r>
      </w:ins>
      <w:ins w:id="555" w:author="Steven Travers" w:date="2023-04-04T18:30:00Z">
        <w:r w:rsidR="00B3689E">
          <w:t>(98°C</w:t>
        </w:r>
      </w:ins>
      <w:ins w:id="556" w:author="Steven Travers" w:date="2023-04-04T18:31:00Z">
        <w:r w:rsidR="00B3689E">
          <w:t>)</w:t>
        </w:r>
      </w:ins>
      <w:ins w:id="557" w:author="Steven Travers" w:date="2023-04-04T18:32:00Z">
        <w:r w:rsidR="00B3689E">
          <w:t xml:space="preserve"> treatments.</w:t>
        </w:r>
      </w:ins>
      <w:ins w:id="558" w:author="Steven Travers" w:date="2023-04-04T18:29:00Z">
        <w:r w:rsidR="00B3689E">
          <w:t xml:space="preserve"> </w:t>
        </w:r>
        <w:del w:id="559" w:author="Emma Chandler" w:date="2023-06-12T16:45:00Z">
          <w:r w:rsidR="00B3689E" w:rsidDel="004059ED">
            <w:delText xml:space="preserve"> </w:delText>
          </w:r>
        </w:del>
      </w:ins>
      <w:del w:id="560" w:author="Steven Travers" w:date="2023-04-04T18:29:00Z">
        <w:r w:rsidDel="00B3689E">
          <w:delText xml:space="preserve">measurement </w:delText>
        </w:r>
        <w:r w:rsidR="00BE52E1" w:rsidDel="00B3689E">
          <w:delText xml:space="preserve">of deionized water with </w:delText>
        </w:r>
        <w:r w:rsidDel="00B3689E">
          <w:delText xml:space="preserve">10 </w:delText>
        </w:r>
        <w:r w:rsidR="00BE52E1" w:rsidDel="00B3689E">
          <w:delText xml:space="preserve">leaf </w:delText>
        </w:r>
        <w:r w:rsidDel="00B3689E">
          <w:delText>rounds</w:delText>
        </w:r>
        <w:r w:rsidR="00BE52E1" w:rsidDel="00B3689E">
          <w:delText xml:space="preserve"> after a temperature treatment</w:delText>
        </w:r>
      </w:del>
      <w:del w:id="561" w:author="Steven Travers" w:date="2023-04-04T18:25:00Z">
        <w:r w:rsidR="00BE52E1" w:rsidDel="00B3689E">
          <w:delText xml:space="preserve"> (HCMS: 55°C</w:delText>
        </w:r>
      </w:del>
      <w:del w:id="562" w:author="Steven Travers" w:date="2023-04-04T18:29:00Z">
        <w:r w:rsidR="00BE52E1" w:rsidDel="00B3689E">
          <w:delText>,</w:delText>
        </w:r>
      </w:del>
      <w:del w:id="563" w:author="Steven Travers" w:date="2023-04-04T18:28:00Z">
        <w:r w:rsidR="00BE52E1" w:rsidDel="00B3689E">
          <w:delText xml:space="preserve"> CCMS: -18°C</w:delText>
        </w:r>
      </w:del>
      <w:del w:id="564" w:author="Steven Travers" w:date="2023-04-04T18:29:00Z">
        <w:r w:rsidR="00BE52E1" w:rsidDel="00B3689E">
          <w:delText xml:space="preserve">) and after a max damage treatment </w:delText>
        </w:r>
      </w:del>
      <w:del w:id="565" w:author="Steven Travers" w:date="2023-04-04T18:33:00Z">
        <w:r w:rsidR="00BE52E1" w:rsidDel="00B3689E">
          <w:delText>(98°C) relative to the control conductivity at room temperature</w:delText>
        </w:r>
        <w:r w:rsidR="00D96FBA" w:rsidDel="00B3689E">
          <w:delText xml:space="preserve"> (</w:delText>
        </w:r>
      </w:del>
      <w:del w:id="566" w:author="Steven Travers" w:date="2023-04-04T18:24:00Z">
        <w:r w:rsidR="00D96FBA" w:rsidDel="00B3689E">
          <w:delText xml:space="preserve">protocol from Gajanayake et al. </w:delText>
        </w:r>
        <w:r w:rsidR="00D96FBA" w:rsidDel="00B3689E">
          <w:fldChar w:fldCharType="begin"/>
        </w:r>
        <w:r w:rsidR="00D96FBA" w:rsidDel="00B3689E">
          <w:del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delInstrText>
        </w:r>
        <w:r w:rsidR="00D96FBA" w:rsidDel="00B3689E">
          <w:fldChar w:fldCharType="separate"/>
        </w:r>
        <w:r w:rsidR="00D96FBA" w:rsidDel="00B3689E">
          <w:rPr>
            <w:noProof/>
          </w:rPr>
          <w:delText>(2011)</w:delText>
        </w:r>
        <w:r w:rsidR="00D96FBA" w:rsidDel="00B3689E">
          <w:fldChar w:fldCharType="end"/>
        </w:r>
        <w:r w:rsidR="00D96FBA" w:rsidDel="00B3689E">
          <w:delText xml:space="preserve"> and Fang and To </w:delText>
        </w:r>
        <w:r w:rsidR="00D96FBA" w:rsidDel="00B3689E">
          <w:fldChar w:fldCharType="begin"/>
        </w:r>
        <w:r w:rsidR="00D96FBA" w:rsidDel="00B3689E">
          <w:del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delInstrText>
        </w:r>
        <w:r w:rsidR="00D96FBA" w:rsidDel="00B3689E">
          <w:fldChar w:fldCharType="separate"/>
        </w:r>
        <w:r w:rsidR="00D96FBA" w:rsidDel="00B3689E">
          <w:rPr>
            <w:noProof/>
          </w:rPr>
          <w:delText>(2016)</w:delText>
        </w:r>
        <w:r w:rsidR="00D96FBA" w:rsidDel="00B3689E">
          <w:fldChar w:fldCharType="end"/>
        </w:r>
      </w:del>
      <w:del w:id="567" w:author="Steven Travers" w:date="2023-06-03T18:03:00Z">
        <w:r w:rsidR="00D96FBA" w:rsidDel="00D95462">
          <w:delText>)</w:delText>
        </w:r>
      </w:del>
      <w:del w:id="568" w:author="Steven Travers" w:date="2023-04-04T18:34:00Z">
        <w:r w:rsidR="00BE52E1" w:rsidDel="003D4C99">
          <w:delText xml:space="preserve">. CHPL was </w:delText>
        </w:r>
        <w:r w:rsidDel="003D4C99">
          <w:delText>the c</w:delText>
        </w:r>
      </w:del>
      <w:ins w:id="569" w:author="Emma Chandler" w:date="2023-06-12T16:50:00Z">
        <w:r w:rsidR="004059ED">
          <w:t>Difference in c</w:t>
        </w:r>
      </w:ins>
      <w:ins w:id="570" w:author="Steven Travers" w:date="2023-04-04T18:34:00Z">
        <w:del w:id="571" w:author="Emma Chandler" w:date="2023-06-12T16:50:00Z">
          <w:r w:rsidR="003D4C99" w:rsidDel="004059ED">
            <w:delText>C</w:delText>
          </w:r>
        </w:del>
      </w:ins>
      <w:r>
        <w:t>hlorophyll content</w:t>
      </w:r>
      <w:ins w:id="572" w:author="Steven Travers" w:date="2023-04-04T18:34:00Z">
        <w:r w:rsidR="003D4C99">
          <w:t xml:space="preserve"> (CHPL) </w:t>
        </w:r>
      </w:ins>
      <w:ins w:id="573" w:author="Steven Travers" w:date="2023-04-04T18:35:00Z">
        <w:r w:rsidR="004B677D">
          <w:t xml:space="preserve">of leaves </w:t>
        </w:r>
      </w:ins>
      <w:ins w:id="574" w:author="Steven Travers" w:date="2023-04-04T18:34:00Z">
        <w:r w:rsidR="003D4C99">
          <w:t>was</w:t>
        </w:r>
      </w:ins>
      <w:r>
        <w:t xml:space="preserve"> estimated</w:t>
      </w:r>
      <w:ins w:id="575" w:author="Steven Travers" w:date="2023-04-04T18:41:00Z">
        <w:r w:rsidR="004B677D">
          <w:t>,</w:t>
        </w:r>
      </w:ins>
      <w:r w:rsidR="00BE52E1">
        <w:t xml:space="preserve"> </w:t>
      </w:r>
      <w:ins w:id="576" w:author="Steven Travers" w:date="2023-04-04T18:40:00Z">
        <w:r w:rsidR="004B677D">
          <w:t>as in Gi</w:t>
        </w:r>
        <w:del w:id="577" w:author="Emma Chandler [2]" w:date="2023-08-14T11:04:00Z">
          <w:r w:rsidR="004B677D" w:rsidDel="008D420B">
            <w:delText>t</w:delText>
          </w:r>
        </w:del>
        <w:r w:rsidR="004B677D">
          <w:t>telson et al.</w:t>
        </w:r>
        <w:del w:id="578" w:author="Emma Chandler [2]" w:date="2023-08-14T10:56:00Z">
          <w:r w:rsidR="004B677D" w:rsidDel="008D420B">
            <w:delText xml:space="preserve"> (1998)</w:delText>
          </w:r>
        </w:del>
        <w:r w:rsidR="004B677D">
          <w:t xml:space="preserve">, </w:t>
        </w:r>
      </w:ins>
      <w:r w:rsidR="008D420B">
        <w:fldChar w:fldCharType="begin"/>
      </w:r>
      <w:r w:rsidR="008D420B">
        <w:instrText xml:space="preserve"> ADDIN EN.CITE &lt;EndNote&gt;&lt;Cite ExcludeAuth="1"&gt;&lt;Author&gt;Gitelson&lt;/Author&gt;&lt;Year&gt;1998&lt;/Year&gt;&lt;IDText&gt;Leaf chlorophyll fluorescence corrected for re-absorption by means of absorption and reflectance measurements&lt;/IDText&gt;&lt;DisplayText&gt;(1998)&lt;/DisplayText&gt;&lt;record&gt;&lt;dates&gt;&lt;pub-dates&gt;&lt;date&gt;1998/01/01/&lt;/date&gt;&lt;/pub-dates&gt;&lt;year&gt;1998&lt;/year&gt;&lt;/dates&gt;&lt;keywords&gt;&lt;keyword&gt;corrected or retrieved chlorophyll fluorescence spectrum&lt;/keyword&gt;&lt;keyword&gt;Fagus sylvatica&lt;/keyword&gt;&lt;keyword&gt;in vivo absorption of leaves&lt;/keyword&gt;&lt;keyword&gt;in vivo chlorophyll fluorescence&lt;/keyword&gt;&lt;keyword&gt;Parthenocissus tricuspidata&lt;/keyword&gt;&lt;keyword&gt;re-absorption of chlorophyll fluorescence&lt;/keyword&gt;&lt;keyword&gt;reflectance&lt;/keyword&gt;&lt;keyword&gt;Ulmus minor&lt;/keyword&gt;&lt;/keywords&gt;&lt;urls&gt;&lt;related-urls&gt;&lt;url&gt;https://www.sciencedirect.com/science/article/pii/S0176161798801430&lt;/url&gt;&lt;/related-urls&gt;&lt;/urls&gt;&lt;isbn&gt;0176-1617&lt;/isbn&gt;&lt;titles&gt;&lt;title&gt;Leaf chlorophyll fluorescence corrected for re-absorption by means of absorption and reflectance measurements&lt;/title&gt;&lt;secondary-title&gt;Journal of Plant Physiology&lt;/secondary-title&gt;&lt;/titles&gt;&lt;pages&gt;283-296&lt;/pages&gt;&lt;number&gt;2&lt;/number&gt;&lt;contributors&gt;&lt;authors&gt;&lt;author&gt;Gitelson, Anatoly A.&lt;/author&gt;&lt;author&gt;Buschmann, Claus&lt;/author&gt;&lt;author&gt;Lichtenthaler, Hartmut K.&lt;/author&gt;&lt;/authors&gt;&lt;/contributors&gt;&lt;added-date format="utc"&gt;1692025402&lt;/added-date&gt;&lt;ref-type name="Journal Article"&gt;17&lt;/ref-type&gt;&lt;rec-number&gt;1267&lt;/rec-number&gt;&lt;last-updated-date format="utc"&gt;1692025402&lt;/last-updated-date&gt;&lt;electronic-resource-num&gt;https://doi.org/10.1016/S0176-1617(98)80143-0&lt;/electronic-resource-num&gt;&lt;volume&gt;152&lt;/volume&gt;&lt;/record&gt;&lt;/Cite&gt;&lt;/EndNote&gt;</w:instrText>
      </w:r>
      <w:r w:rsidR="008D420B">
        <w:fldChar w:fldCharType="separate"/>
      </w:r>
      <w:r w:rsidR="008D420B">
        <w:rPr>
          <w:noProof/>
        </w:rPr>
        <w:t>(1998)</w:t>
      </w:r>
      <w:r w:rsidR="008D420B">
        <w:fldChar w:fldCharType="end"/>
      </w:r>
      <w:del w:id="579" w:author="Steven Travers" w:date="2023-04-04T18:36:00Z">
        <w:r w:rsidR="00BE52E1" w:rsidDel="004B677D">
          <w:delText>using</w:delText>
        </w:r>
        <w:r w:rsidDel="004B677D">
          <w:delText xml:space="preserve"> a</w:delText>
        </w:r>
        <w:r w:rsidR="00BE52E1" w:rsidDel="004B677D">
          <w:delText xml:space="preserve"> </w:delText>
        </w:r>
        <w:r w:rsidDel="004B677D">
          <w:delText xml:space="preserve">chlorophyll meter (Opti-Sciences CCM-300) </w:delText>
        </w:r>
      </w:del>
      <w:del w:id="580" w:author="Steven Travers" w:date="2023-04-04T18:42:00Z">
        <w:r w:rsidDel="004B677D">
          <w:delText xml:space="preserve">before and after </w:delText>
        </w:r>
      </w:del>
      <w:ins w:id="581" w:author="Steven Travers" w:date="2023-04-04T18:42:00Z">
        <w:r w:rsidR="004B677D">
          <w:t xml:space="preserve"> </w:t>
        </w:r>
        <w:del w:id="582" w:author="Emma Chandler" w:date="2023-06-12T16:46:00Z">
          <w:r w:rsidR="004B677D" w:rsidDel="004059ED">
            <w:delText>in</w:delText>
          </w:r>
        </w:del>
      </w:ins>
      <w:ins w:id="583" w:author="Emma Chandler" w:date="2023-06-12T16:46:00Z">
        <w:r w:rsidR="004059ED">
          <w:t>for</w:t>
        </w:r>
      </w:ins>
      <w:ins w:id="584" w:author="Steven Travers" w:date="2023-04-04T18:42:00Z">
        <w:r w:rsidR="004B677D">
          <w:t xml:space="preserve"> material</w:t>
        </w:r>
      </w:ins>
      <w:ins w:id="585" w:author="Steven Travers" w:date="2023-04-04T18:36:00Z">
        <w:r w:rsidR="004B677D">
          <w:t xml:space="preserve"> exposed to either a hot </w:t>
        </w:r>
      </w:ins>
      <w:del w:id="586" w:author="Steven Travers" w:date="2023-04-04T18:36:00Z">
        <w:r w:rsidDel="004B677D">
          <w:delText>a</w:delText>
        </w:r>
      </w:del>
      <w:r>
        <w:t xml:space="preserve"> temperature treatment (HCHPL: 60°C</w:t>
      </w:r>
      <w:ins w:id="587" w:author="Emma Chandler" w:date="2023-06-12T16:49:00Z">
        <w:r w:rsidR="004059ED">
          <w:t xml:space="preserve"> for </w:t>
        </w:r>
      </w:ins>
      <w:ins w:id="588" w:author="Emma Chandler" w:date="2023-06-12T16:46:00Z">
        <w:r w:rsidR="004059ED">
          <w:t>1 hr</w:t>
        </w:r>
      </w:ins>
      <w:ins w:id="589" w:author="Steven Travers" w:date="2023-04-04T18:36:00Z">
        <w:del w:id="590" w:author="Emma Chandler" w:date="2023-06-12T16:46:00Z">
          <w:r w:rsidR="004B677D" w:rsidDel="004059ED">
            <w:delText xml:space="preserve"> How long?</w:delText>
          </w:r>
        </w:del>
      </w:ins>
      <w:ins w:id="591" w:author="Steven Travers" w:date="2023-04-04T18:37:00Z">
        <w:r w:rsidR="004B677D">
          <w:t>) or a cold temperature treatment</w:t>
        </w:r>
      </w:ins>
      <w:del w:id="592" w:author="Steven Travers" w:date="2023-04-04T18:37:00Z">
        <w:r w:rsidDel="004B677D">
          <w:delText>,</w:delText>
        </w:r>
      </w:del>
      <w:r>
        <w:t xml:space="preserve"> </w:t>
      </w:r>
      <w:ins w:id="593" w:author="Emma Chandler" w:date="2023-06-12T16:47:00Z">
        <w:r w:rsidR="004059ED">
          <w:t>(</w:t>
        </w:r>
      </w:ins>
      <w:r>
        <w:t xml:space="preserve">CCHPL: </w:t>
      </w:r>
      <w:ins w:id="594" w:author="Emma Chandler" w:date="2023-06-12T16:48:00Z">
        <w:r w:rsidR="004059ED">
          <w:t>4°C for 1 hr follo</w:t>
        </w:r>
      </w:ins>
      <w:ins w:id="595" w:author="Emma Chandler" w:date="2023-06-12T16:49:00Z">
        <w:r w:rsidR="004059ED">
          <w:t>wed by</w:t>
        </w:r>
      </w:ins>
      <w:ins w:id="596" w:author="Emma Chandler" w:date="2023-06-12T16:48:00Z">
        <w:r w:rsidR="004059ED">
          <w:t xml:space="preserve"> </w:t>
        </w:r>
      </w:ins>
      <w:r>
        <w:t>-18°C</w:t>
      </w:r>
      <w:ins w:id="597" w:author="Emma Chandler" w:date="2023-06-12T16:49:00Z">
        <w:r w:rsidR="004059ED">
          <w:t xml:space="preserve"> for</w:t>
        </w:r>
      </w:ins>
      <w:ins w:id="598" w:author="Emma Chandler" w:date="2023-06-12T16:47:00Z">
        <w:r w:rsidR="004059ED">
          <w:t xml:space="preserve"> 1 hr</w:t>
        </w:r>
      </w:ins>
      <w:r>
        <w:t>)</w:t>
      </w:r>
      <w:ins w:id="599" w:author="Steven Travers" w:date="2023-04-04T18:37:00Z">
        <w:r w:rsidR="004B677D">
          <w:t xml:space="preserve"> </w:t>
        </w:r>
      </w:ins>
      <w:ins w:id="600" w:author="Steven Travers" w:date="2023-04-04T18:38:00Z">
        <w:r w:rsidR="004B677D">
          <w:t xml:space="preserve">using a chlorophyll meter (Opti-Sciences CCM-300). </w:t>
        </w:r>
      </w:ins>
      <w:del w:id="601" w:author="Steven Travers" w:date="2023-04-04T18:38:00Z">
        <w:r w:rsidDel="004B677D">
          <w:delText xml:space="preserve"> </w:delText>
        </w:r>
      </w:del>
      <w:del w:id="602" w:author="Steven Travers" w:date="2023-04-04T18:39:00Z">
        <w:r w:rsidDel="004B677D">
          <w:delText>relative to control measurements of a treatment at room temperature.</w:delText>
        </w:r>
      </w:del>
      <w:r>
        <w:t xml:space="preserve"> The chlorophyll meter measures the fluorescence emitted at 735nm/700nm for a constant leaf area</w:t>
      </w:r>
      <w:ins w:id="603" w:author="Steven Travers" w:date="2023-04-04T18:40:00Z">
        <w:r w:rsidR="004B677D">
          <w:t xml:space="preserve">. </w:t>
        </w:r>
        <w:del w:id="604" w:author="Emma Chandler" w:date="2023-06-12T16:50:00Z">
          <w:r w:rsidR="004B677D" w:rsidDel="004059ED">
            <w:delText>These values</w:delText>
          </w:r>
        </w:del>
      </w:ins>
      <w:ins w:id="605" w:author="Emma Chandler" w:date="2023-06-12T16:50:00Z">
        <w:r w:rsidR="004059ED">
          <w:t>Chlorophyll content</w:t>
        </w:r>
      </w:ins>
      <w:ins w:id="606" w:author="Steven Travers" w:date="2023-04-04T18:40:00Z">
        <w:r w:rsidR="004B677D">
          <w:t xml:space="preserve"> </w:t>
        </w:r>
        <w:del w:id="607" w:author="Emma Chandler" w:date="2023-06-12T16:49:00Z">
          <w:r w:rsidR="004B677D" w:rsidDel="004059ED">
            <w:delText xml:space="preserve">were </w:delText>
          </w:r>
        </w:del>
      </w:ins>
      <w:ins w:id="608" w:author="Steven Travers" w:date="2023-04-04T18:45:00Z">
        <w:r w:rsidR="00412E19">
          <w:t xml:space="preserve">before and after treatments </w:t>
        </w:r>
        <w:del w:id="609" w:author="Emma Chandler" w:date="2023-06-12T16:51:00Z">
          <w:r w:rsidR="00412E19" w:rsidDel="004059ED">
            <w:delText>used to</w:delText>
          </w:r>
        </w:del>
      </w:ins>
      <w:ins w:id="610" w:author="Emma Chandler" w:date="2023-06-12T16:51:00Z">
        <w:r w:rsidR="004059ED">
          <w:t>was used to</w:t>
        </w:r>
      </w:ins>
      <w:ins w:id="611" w:author="Steven Travers" w:date="2023-04-04T18:45:00Z">
        <w:r w:rsidR="00412E19">
          <w:t xml:space="preserve"> estimate </w:t>
        </w:r>
      </w:ins>
      <w:ins w:id="612" w:author="Emma Chandler" w:date="2023-06-12T16:51:00Z">
        <w:r w:rsidR="004059ED">
          <w:t xml:space="preserve">the difference in </w:t>
        </w:r>
      </w:ins>
      <w:ins w:id="613" w:author="Steven Travers" w:date="2023-04-04T18:45:00Z">
        <w:r w:rsidR="00412E19">
          <w:t>ch</w:t>
        </w:r>
      </w:ins>
      <w:ins w:id="614" w:author="Steven Travers" w:date="2023-06-04T15:23:00Z">
        <w:r w:rsidR="00FA7300">
          <w:t>l</w:t>
        </w:r>
      </w:ins>
      <w:ins w:id="615" w:author="Steven Travers" w:date="2023-04-04T18:45:00Z">
        <w:r w:rsidR="00412E19">
          <w:t>orophyll content in mg/m</w:t>
        </w:r>
        <w:r w:rsidR="00412E19" w:rsidRPr="00412E19">
          <w:rPr>
            <w:vertAlign w:val="superscript"/>
            <w:rPrChange w:id="616" w:author="Steven Travers" w:date="2023-04-04T18:46:00Z">
              <w:rPr/>
            </w:rPrChange>
          </w:rPr>
          <w:t>2</w:t>
        </w:r>
      </w:ins>
      <w:del w:id="617" w:author="Steven Travers" w:date="2023-04-04T18:43:00Z">
        <w:r w:rsidDel="004B677D">
          <w:delText xml:space="preserve"> and uses a ratio based on experiments by Gittelson et al. </w:delText>
        </w:r>
        <w:r w:rsidDel="004B677D">
          <w:fldChar w:fldCharType="begin"/>
        </w:r>
        <w:r w:rsidDel="004B677D">
          <w:del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delInstrText>
        </w:r>
        <w:r w:rsidDel="004B677D">
          <w:fldChar w:fldCharType="separate"/>
        </w:r>
        <w:r w:rsidDel="004B677D">
          <w:rPr>
            <w:noProof/>
          </w:rPr>
          <w:delText>(1998)</w:delText>
        </w:r>
        <w:r w:rsidDel="004B677D">
          <w:fldChar w:fldCharType="end"/>
        </w:r>
        <w:r w:rsidDel="004B677D">
          <w:delText xml:space="preserve"> </w:delText>
        </w:r>
      </w:del>
      <w:del w:id="618" w:author="Steven Travers" w:date="2023-04-04T18:44:00Z">
        <w:r w:rsidDel="00412E19">
          <w:delText>to estimate chlorophyll content in</w:delText>
        </w:r>
        <w:r w:rsidDel="004B677D">
          <w:delText xml:space="preserve"> mg/m</w:delText>
        </w:r>
        <w:r w:rsidDel="004B677D">
          <w:rPr>
            <w:vertAlign w:val="superscript"/>
          </w:rPr>
          <w:delText>2</w:delText>
        </w:r>
      </w:del>
      <w:r>
        <w:t>. PS</w:t>
      </w:r>
      <w:ins w:id="619" w:author="Steven Travers" w:date="2023-04-04T21:52:00Z">
        <w:del w:id="620" w:author="Emma Chandler" w:date="2023-06-12T16:54:00Z">
          <w:r w:rsidR="0009117C" w:rsidDel="004059ED">
            <w:delText>, as a</w:delText>
          </w:r>
        </w:del>
      </w:ins>
      <w:ins w:id="621" w:author="Emma Chandler" w:date="2023-06-12T16:54:00Z">
        <w:r w:rsidR="004059ED">
          <w:t xml:space="preserve"> was a</w:t>
        </w:r>
      </w:ins>
      <w:ins w:id="622" w:author="Steven Travers" w:date="2023-04-04T21:52:00Z">
        <w:r w:rsidR="0009117C">
          <w:t xml:space="preserve"> measure of </w:t>
        </w:r>
      </w:ins>
      <w:ins w:id="623" w:author="Emma Chandler" w:date="2023-06-12T16:54:00Z">
        <w:r w:rsidR="004059ED">
          <w:t xml:space="preserve">the </w:t>
        </w:r>
      </w:ins>
      <w:ins w:id="624" w:author="Steven Travers" w:date="2023-04-04T21:53:00Z">
        <w:r w:rsidR="0009117C">
          <w:t>effects of temperature treatments on the photosynthetic capabilities of leaves</w:t>
        </w:r>
      </w:ins>
      <w:ins w:id="625" w:author="Emma Chandler" w:date="2023-06-12T16:54:00Z">
        <w:r w:rsidR="004059ED">
          <w:t xml:space="preserve">. </w:t>
        </w:r>
      </w:ins>
      <w:ins w:id="626" w:author="Emma Chandler" w:date="2023-06-12T16:55:00Z">
        <w:r w:rsidR="004059ED">
          <w:t xml:space="preserve">PS </w:t>
        </w:r>
      </w:ins>
      <w:ins w:id="627" w:author="Steven Travers" w:date="2023-04-04T21:53:00Z">
        <w:del w:id="628" w:author="Emma Chandler" w:date="2023-06-12T16:54:00Z">
          <w:r w:rsidR="0009117C" w:rsidDel="004059ED">
            <w:delText>,</w:delText>
          </w:r>
        </w:del>
      </w:ins>
      <w:del w:id="629" w:author="Steven Travers" w:date="2023-04-04T21:52:00Z">
        <w:r w:rsidDel="0009117C">
          <w:delText xml:space="preserve"> </w:delText>
        </w:r>
      </w:del>
      <w:r>
        <w:t>was</w:t>
      </w:r>
      <w:ins w:id="630" w:author="Steven Travers" w:date="2023-04-04T21:53:00Z">
        <w:r w:rsidR="0009117C">
          <w:t xml:space="preserve"> </w:t>
        </w:r>
        <w:del w:id="631" w:author="Emma Chandler" w:date="2023-06-12T16:55:00Z">
          <w:r w:rsidR="0009117C" w:rsidDel="004059ED">
            <w:delText>measured</w:delText>
          </w:r>
        </w:del>
      </w:ins>
      <w:ins w:id="632" w:author="Emma Chandler" w:date="2023-06-12T16:55:00Z">
        <w:r w:rsidR="004059ED">
          <w:t>estimated</w:t>
        </w:r>
      </w:ins>
      <w:ins w:id="633" w:author="Steven Travers" w:date="2023-04-04T21:53:00Z">
        <w:r w:rsidR="0009117C">
          <w:t xml:space="preserve"> as</w:t>
        </w:r>
      </w:ins>
      <w:r>
        <w:t xml:space="preserve"> the ratio of net photosynthetic rates before and after a temperature treatment</w:t>
      </w:r>
      <w:ins w:id="634" w:author="Steven Travers" w:date="2023-04-04T21:54:00Z">
        <w:del w:id="635" w:author="Emma Chandler" w:date="2023-06-12T16:55:00Z">
          <w:r w:rsidR="0009117C" w:rsidDel="004059ED">
            <w:delText>s</w:delText>
          </w:r>
        </w:del>
      </w:ins>
      <w:r>
        <w:t xml:space="preserve"> (HPS: 33°C, CPS: 10°C</w:t>
      </w:r>
      <w:ins w:id="636" w:author="Emma Chandler" w:date="2023-06-12T16:56:00Z">
        <w:r w:rsidR="009C0970">
          <w:t xml:space="preserve"> for 48 hrs</w:t>
        </w:r>
      </w:ins>
      <w:r>
        <w:t>). More detailed methods are available in the Supporting Information.</w:t>
      </w:r>
    </w:p>
    <w:p w14:paraId="5B179720" w14:textId="11B7DAB5" w:rsidR="00815FEE" w:rsidDel="00F75653" w:rsidRDefault="00696EDA" w:rsidP="00696EDA">
      <w:pPr>
        <w:pStyle w:val="BodyDoubleSpace05FirstLine"/>
        <w:rPr>
          <w:del w:id="637" w:author="Emma Chandler" w:date="2023-07-20T11:56:00Z"/>
        </w:rPr>
      </w:pPr>
      <w:r>
        <w:t xml:space="preserve">We </w:t>
      </w:r>
      <w:del w:id="638" w:author="Steven Travers" w:date="2023-04-04T21:54:00Z">
        <w:r w:rsidDel="004F1B25">
          <w:delText xml:space="preserve">measured </w:delText>
        </w:r>
      </w:del>
      <w:ins w:id="639" w:author="Steven Travers" w:date="2023-04-04T21:54:00Z">
        <w:r w:rsidR="004F1B25">
          <w:t xml:space="preserve">focused on </w:t>
        </w:r>
      </w:ins>
      <w:r>
        <w:t xml:space="preserve">two pollen traits </w:t>
      </w:r>
      <w:ins w:id="640" w:author="Steven Travers" w:date="2023-04-04T21:54:00Z">
        <w:r w:rsidR="004F1B25">
          <w:t>for</w:t>
        </w:r>
      </w:ins>
      <w:del w:id="641" w:author="Steven Travers" w:date="2023-04-04T21:54:00Z">
        <w:r w:rsidDel="004F1B25">
          <w:delText>as</w:delText>
        </w:r>
      </w:del>
      <w:r>
        <w:t xml:space="preserve"> estimates of male thermotolerance during the </w:t>
      </w:r>
      <w:del w:id="642" w:author="Steven Travers" w:date="2023-06-04T16:08:00Z">
        <w:r w:rsidDel="001D65A0">
          <w:delText>gametophytic</w:delText>
        </w:r>
      </w:del>
      <w:ins w:id="643" w:author="Steven Travers" w:date="2023-06-04T16:08:00Z">
        <w:r w:rsidR="001D65A0">
          <w:t>reproductive</w:t>
        </w:r>
      </w:ins>
      <w:r>
        <w:t xml:space="preserve"> stage: 1) the propensity for pollen grains to germinate (pollen germination) and 2) the growth rate of pollen tubes while exposed to a range of temperatures. </w:t>
      </w:r>
      <w:ins w:id="644" w:author="Steven Travers" w:date="2023-04-04T21:56:00Z">
        <w:r w:rsidR="004F1B25">
          <w:t xml:space="preserve">We paired measurements of pollen traits from plants in the north and south by </w:t>
        </w:r>
      </w:ins>
      <w:ins w:id="645" w:author="Steven Travers" w:date="2023-04-04T21:57:00Z">
        <w:r w:rsidR="004F1B25">
          <w:t>sampling mature anthers of plants flowering simultaneously.</w:t>
        </w:r>
      </w:ins>
      <w:del w:id="646" w:author="Steven Travers" w:date="2023-04-04T21:57:00Z">
        <w:r w:rsidDel="004F1B25">
          <w:delText>Once a plant from the north and from the south flowered, we removed a mature flower from both plants</w:delText>
        </w:r>
      </w:del>
      <w:del w:id="647" w:author="Steven Travers" w:date="2023-06-04T15:24:00Z">
        <w:r w:rsidDel="00FA7300">
          <w:delText>.</w:delText>
        </w:r>
      </w:del>
      <w:r>
        <w:t xml:space="preserve"> </w:t>
      </w:r>
      <w:ins w:id="648" w:author="Steven Travers" w:date="2023-06-04T15:29:00Z">
        <w:r w:rsidR="00FA7300">
          <w:t>P</w:t>
        </w:r>
      </w:ins>
      <w:del w:id="649" w:author="Steven Travers" w:date="2023-04-04T21:58:00Z">
        <w:r w:rsidDel="004F1B25">
          <w:delText>P</w:delText>
        </w:r>
      </w:del>
      <w:r>
        <w:t xml:space="preserve">ollen from each flower </w:t>
      </w:r>
      <w:ins w:id="650" w:author="Steven Travers" w:date="2023-04-04T21:57:00Z">
        <w:r w:rsidR="004F1B25">
          <w:t xml:space="preserve">in a pair </w:t>
        </w:r>
      </w:ins>
      <w:r>
        <w:t xml:space="preserve">was dispersed over five petri dishes containing </w:t>
      </w:r>
      <w:ins w:id="651" w:author="Emma Chandler" w:date="2023-06-12T16:57:00Z">
        <w:r w:rsidR="009C0970">
          <w:t>the mixture described in experiment 1 (</w:t>
        </w:r>
      </w:ins>
      <w:r>
        <w:t>3% Bacto-Agar based growth medium (</w:t>
      </w:r>
      <w:bookmarkStart w:id="652"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52"/>
      <w:ins w:id="653" w:author="Emma Chandler" w:date="2023-06-12T16:57:00Z">
        <w:r w:rsidR="009C0970">
          <w:t>)</w:t>
        </w:r>
      </w:ins>
      <w:del w:id="654" w:author="Steven Travers" w:date="2023-04-04T21:58:00Z">
        <w:r w:rsidR="00D96FBA" w:rsidDel="004F1B25">
          <w:delText>;</w:delText>
        </w:r>
        <w:r w:rsidDel="004F1B25">
          <w:delText xml:space="preserve"> protocol </w:delText>
        </w:r>
        <w:r w:rsidR="00D96FBA" w:rsidDel="004F1B25">
          <w:delText>from</w:delText>
        </w:r>
        <w:r w:rsidDel="004F1B25">
          <w:delText xml:space="preserve"> Reddy and Kakani </w:delText>
        </w:r>
        <w:r w:rsidDel="004F1B25">
          <w:fldChar w:fldCharType="begin"/>
        </w:r>
        <w:r w:rsidDel="004F1B25">
          <w:del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delInstrText>
        </w:r>
        <w:r w:rsidDel="004F1B25">
          <w:fldChar w:fldCharType="separate"/>
        </w:r>
        <w:r w:rsidDel="004F1B25">
          <w:rPr>
            <w:noProof/>
          </w:rPr>
          <w:delText>(2007)</w:delText>
        </w:r>
        <w:r w:rsidDel="004F1B25">
          <w:fldChar w:fldCharType="end"/>
        </w:r>
        <w:r w:rsidR="00D96FBA" w:rsidDel="004F1B25">
          <w:delText>)</w:delText>
        </w:r>
      </w:del>
      <w:r>
        <w:t>. The dusted plates were each placed at one of the five temperature treatments (10°C, 20°C, 25°C, 30°C, 40°C) for 16 hours</w:t>
      </w:r>
      <w:r w:rsidR="00A32F27">
        <w:t xml:space="preserve">. </w:t>
      </w:r>
      <w:r>
        <w:t xml:space="preserve">Four pictures of each plate were taken using a </w:t>
      </w:r>
      <w:ins w:id="655" w:author="Steven Travers" w:date="2023-04-04T21:59:00Z">
        <w:r w:rsidR="004F1B25">
          <w:t xml:space="preserve">compound </w:t>
        </w:r>
      </w:ins>
      <w:r>
        <w:t xml:space="preserve">microscope (Leica DM500 microscope, Leica ICC50 HD camera) and the LAS EZ 2.1.0 software. Pollen germination (Germ) was measured </w:t>
      </w:r>
      <w:ins w:id="656" w:author="Steven Travers" w:date="2023-04-04T22:00:00Z">
        <w:r w:rsidR="004F1B25">
          <w:t xml:space="preserve">for each plate </w:t>
        </w:r>
      </w:ins>
      <w:r>
        <w:lastRenderedPageBreak/>
        <w:t>by counting the number of pollen grains</w:t>
      </w:r>
      <w:ins w:id="657" w:author="Steven Travers" w:date="2023-04-04T22:00:00Z">
        <w:r w:rsidR="004F1B25">
          <w:t xml:space="preserve"> per image</w:t>
        </w:r>
      </w:ins>
      <w:r>
        <w:t xml:space="preserve"> that</w:t>
      </w:r>
      <w:ins w:id="658" w:author="Steven Travers" w:date="2023-04-04T22:00:00Z">
        <w:r w:rsidR="004F1B25">
          <w:t xml:space="preserve"> had</w:t>
        </w:r>
      </w:ins>
      <w:r>
        <w:t xml:space="preserve"> produced pollen tubes and dividing that </w:t>
      </w:r>
      <w:ins w:id="659" w:author="Emma Chandler" w:date="2023-06-12T16:58:00Z">
        <w:r w:rsidR="009C0970">
          <w:t xml:space="preserve">count </w:t>
        </w:r>
      </w:ins>
      <w:r>
        <w:t xml:space="preserve">by the total number of pollen grains observed. Pollen tube growth rate (PTGR) was calculated by dividing the length of the 20 longest pollen tubes measured using ImageJ </w:t>
      </w:r>
      <w:r>
        <w:fldChar w:fldCharType="begin"/>
      </w:r>
      <w:r w:rsidR="001C7D33">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1C7D33">
        <w:rPr>
          <w:noProof/>
        </w:rPr>
        <w:t>(Schneider et al. 2012)</w:t>
      </w:r>
      <w:r>
        <w:fldChar w:fldCharType="end"/>
      </w:r>
      <w:r>
        <w:t xml:space="preserve"> by the time allowed for growth (16 hours). Detailed methods provided in the Supporting Information. </w:t>
      </w:r>
      <w:ins w:id="660" w:author="Steven Travers" w:date="2023-04-04T22:03:00Z">
        <w:r w:rsidR="000F7A0C">
          <w:t xml:space="preserve">Each experimental plant was then cut back to soil level and stored at </w:t>
        </w:r>
      </w:ins>
      <w:ins w:id="661" w:author="Steven Travers" w:date="2023-04-04T22:04:00Z">
        <w:r w:rsidR="000F7A0C">
          <w:t>4</w:t>
        </w:r>
        <w:r w:rsidR="000F7A0C">
          <w:rPr>
            <w:rFonts w:ascii="Calibri" w:hAnsi="Calibri" w:cs="Calibri"/>
          </w:rPr>
          <w:t>°</w:t>
        </w:r>
        <w:r w:rsidR="000F7A0C">
          <w:t xml:space="preserve">C for </w:t>
        </w:r>
      </w:ins>
      <w:ins w:id="662" w:author="Emma Chandler" w:date="2023-06-12T16:59:00Z">
        <w:r w:rsidR="009C0970">
          <w:t>3-9</w:t>
        </w:r>
      </w:ins>
      <w:ins w:id="663" w:author="Steven Travers" w:date="2023-04-04T22:04:00Z">
        <w:del w:id="664" w:author="Emma Chandler" w:date="2023-06-12T16:59:00Z">
          <w:r w:rsidR="000F7A0C" w:rsidDel="009C0970">
            <w:delText>X-Y</w:delText>
          </w:r>
        </w:del>
        <w:r w:rsidR="000F7A0C">
          <w:t xml:space="preserve"> months.</w:t>
        </w:r>
      </w:ins>
    </w:p>
    <w:p w14:paraId="7F39AC38" w14:textId="74617839" w:rsidR="00C11EC7" w:rsidDel="00B034BE" w:rsidRDefault="00C11EC7" w:rsidP="00C11EC7">
      <w:pPr>
        <w:pStyle w:val="BodyDoubleSpace05FirstLine"/>
        <w:ind w:firstLine="0"/>
        <w:rPr>
          <w:del w:id="665" w:author="Steven Travers" w:date="2023-06-04T13:51:00Z"/>
          <w:b/>
        </w:rPr>
      </w:pPr>
      <w:del w:id="666" w:author="Steven Travers" w:date="2023-06-04T13:51:00Z">
        <w:r w:rsidRPr="00C11EC7" w:rsidDel="00B034BE">
          <w:rPr>
            <w:b/>
          </w:rPr>
          <w:delText>The effect of long-term moderate heat on reproductive traits</w:delText>
        </w:r>
      </w:del>
    </w:p>
    <w:p w14:paraId="6BD7C66B" w14:textId="18CE9E41" w:rsidR="007350A3" w:rsidDel="004C3ADB" w:rsidRDefault="007350A3" w:rsidP="00C11EC7">
      <w:pPr>
        <w:pStyle w:val="BodyDoubleSpace05FirstLine"/>
        <w:rPr>
          <w:del w:id="667" w:author="Steven Travers" w:date="2023-06-04T12:46:00Z"/>
        </w:rPr>
      </w:pPr>
      <w:del w:id="668" w:author="Steven Travers" w:date="2023-05-19T15:07:00Z">
        <w:r w:rsidDel="00761F4D">
          <w:rPr>
            <w:szCs w:val="24"/>
          </w:rPr>
          <w:delText>On January 2022</w:delText>
        </w:r>
      </w:del>
      <w:del w:id="669" w:author="Steven Travers" w:date="2023-05-19T15:09:00Z">
        <w:r w:rsidDel="00A3091D">
          <w:rPr>
            <w:szCs w:val="24"/>
          </w:rPr>
          <w:delText>,</w:delText>
        </w:r>
      </w:del>
      <w:del w:id="670" w:author="Steven Travers" w:date="2023-06-04T12:46:00Z">
        <w:r w:rsidDel="004C3ADB">
          <w:rPr>
            <w:szCs w:val="24"/>
          </w:rPr>
          <w:delText xml:space="preserve"> ramets A</w:delText>
        </w:r>
      </w:del>
      <w:del w:id="671" w:author="Steven Travers" w:date="2023-05-19T15:10:00Z">
        <w:r w:rsidDel="00A3091D">
          <w:rPr>
            <w:szCs w:val="24"/>
          </w:rPr>
          <w:delText xml:space="preserve"> and </w:delText>
        </w:r>
      </w:del>
      <w:del w:id="672" w:author="Steven Travers" w:date="2023-06-04T12:46:00Z">
        <w:r w:rsidDel="004C3ADB">
          <w:rPr>
            <w:szCs w:val="24"/>
          </w:rPr>
          <w:delText xml:space="preserve">B </w:delText>
        </w:r>
      </w:del>
      <w:del w:id="673" w:author="Steven Travers" w:date="2023-05-19T15:09:00Z">
        <w:r w:rsidDel="00A3091D">
          <w:rPr>
            <w:szCs w:val="24"/>
          </w:rPr>
          <w:delText>for all genets</w:delText>
        </w:r>
      </w:del>
      <w:del w:id="674" w:author="Steven Travers" w:date="2023-06-04T12:46:00Z">
        <w:r w:rsidDel="004C3ADB">
          <w:rPr>
            <w:szCs w:val="24"/>
          </w:rPr>
          <w:delText xml:space="preserve"> (26 from north and 26 from south)</w:delText>
        </w:r>
        <w:r w:rsidDel="004C3ADB">
          <w:delText xml:space="preserve"> were placed in a randomized grid pattern in </w:delText>
        </w:r>
      </w:del>
      <w:del w:id="675" w:author="Steven Travers" w:date="2023-05-19T15:12:00Z">
        <w:r w:rsidDel="00A3091D">
          <w:delText>a</w:delText>
        </w:r>
      </w:del>
      <w:del w:id="676" w:author="Steven Travers" w:date="2023-05-19T15:31:00Z">
        <w:r w:rsidDel="003C02D7">
          <w:delText xml:space="preserve"> </w:delText>
        </w:r>
      </w:del>
      <w:del w:id="677" w:author="Steven Travers" w:date="2023-05-19T15:12:00Z">
        <w:r w:rsidDel="00A3091D">
          <w:delText xml:space="preserve">Conviron PGC-FLEX </w:delText>
        </w:r>
      </w:del>
      <w:del w:id="678" w:author="Steven Travers" w:date="2023-06-04T12:46:00Z">
        <w:r w:rsidDel="004C3ADB">
          <w:delText xml:space="preserve">growth chamber. </w:delText>
        </w:r>
      </w:del>
      <w:del w:id="679" w:author="Steven Travers" w:date="2023-05-19T15:12:00Z">
        <w:r w:rsidR="000A7FD5" w:rsidDel="00A3091D">
          <w:delText xml:space="preserve">Ramets C and D were placed in the chamber </w:delText>
        </w:r>
        <w:r w:rsidR="00D96FBA" w:rsidDel="00A3091D">
          <w:delText>in</w:delText>
        </w:r>
        <w:r w:rsidR="000A7FD5" w:rsidDel="00A3091D">
          <w:delText xml:space="preserve"> </w:delText>
        </w:r>
      </w:del>
      <w:del w:id="680" w:author="Steven Travers" w:date="2023-05-19T15:11:00Z">
        <w:r w:rsidR="000A7FD5" w:rsidDel="00A3091D">
          <w:delText>May 2022</w:delText>
        </w:r>
      </w:del>
      <w:del w:id="681" w:author="Steven Travers" w:date="2023-05-19T15:12:00Z">
        <w:r w:rsidR="000A7FD5" w:rsidDel="00A3091D">
          <w:delText xml:space="preserve">. </w:delText>
        </w:r>
      </w:del>
      <w:del w:id="682" w:author="Steven Travers" w:date="2023-06-04T12:46:00Z">
        <w:r w:rsidDel="004C3ADB">
          <w:delText xml:space="preserve">Due to space constraints in the environmental chambers, only </w:delText>
        </w:r>
      </w:del>
      <w:del w:id="683" w:author="Steven Travers" w:date="2023-05-19T15:13:00Z">
        <w:r w:rsidDel="00A3091D">
          <w:delText>two per genet</w:delText>
        </w:r>
      </w:del>
      <w:del w:id="684" w:author="Steven Travers" w:date="2023-06-04T12:46:00Z">
        <w:r w:rsidDel="004C3ADB">
          <w:delText xml:space="preserve"> were grown </w:delText>
        </w:r>
      </w:del>
      <w:del w:id="685" w:author="Steven Travers" w:date="2023-05-19T15:13:00Z">
        <w:r w:rsidDel="00A3091D">
          <w:delText>at a time</w:delText>
        </w:r>
      </w:del>
      <w:del w:id="686" w:author="Steven Travers" w:date="2023-06-04T12:46:00Z">
        <w:r w:rsidDel="004C3ADB">
          <w:delText xml:space="preserve">. For initial growth, all plants were </w:delText>
        </w:r>
      </w:del>
      <w:del w:id="687" w:author="Steven Travers" w:date="2023-05-19T15:13:00Z">
        <w:r w:rsidDel="00A3091D">
          <w:delText>placed in the same,</w:delText>
        </w:r>
      </w:del>
      <w:del w:id="688" w:author="Steven Travers" w:date="2023-06-04T12:46:00Z">
        <w:r w:rsidDel="004C3ADB">
          <w:delText xml:space="preserve"> “control” conditions</w:delText>
        </w:r>
      </w:del>
      <w:del w:id="689" w:author="Steven Travers" w:date="2023-05-19T15:14:00Z">
        <w:r w:rsidDel="00A3091D">
          <w:delText xml:space="preserve">. In the control growth conditions, the chamber was set at </w:delText>
        </w:r>
      </w:del>
      <w:del w:id="690" w:author="Steven Travers" w:date="2023-06-04T12:46:00Z">
        <w:r w:rsidDel="004C3ADB">
          <w:delText xml:space="preserve">25°C day/25°C night </w:delText>
        </w:r>
      </w:del>
      <w:del w:id="691" w:author="Steven Travers" w:date="2023-05-19T15:14:00Z">
        <w:r w:rsidDel="00A3091D">
          <w:delText xml:space="preserve">with </w:delText>
        </w:r>
      </w:del>
      <w:del w:id="692" w:author="Steven Travers" w:date="2023-06-04T12:46:00Z">
        <w:r w:rsidDel="004C3ADB">
          <w:delText xml:space="preserve">fluorescent </w:delText>
        </w:r>
      </w:del>
      <w:del w:id="693" w:author="Steven Travers" w:date="2023-05-19T15:14:00Z">
        <w:r w:rsidDel="00A3091D">
          <w:delText>lights at setting 2</w:delText>
        </w:r>
      </w:del>
      <w:del w:id="694" w:author="Steven Travers" w:date="2023-06-04T12:46:00Z">
        <w:r w:rsidDel="004C3ADB">
          <w:delText xml:space="preserve"> and incandescent light</w:delText>
        </w:r>
      </w:del>
      <w:del w:id="695" w:author="Steven Travers" w:date="2023-05-19T15:14:00Z">
        <w:r w:rsidDel="00A3091D">
          <w:delText>s</w:delText>
        </w:r>
      </w:del>
      <w:del w:id="696" w:author="Steven Travers" w:date="2023-06-04T12:46:00Z">
        <w:r w:rsidDel="004C3ADB">
          <w:delText xml:space="preserve"> </w:delText>
        </w:r>
      </w:del>
      <w:del w:id="697" w:author="Steven Travers" w:date="2023-05-19T15:14:00Z">
        <w:r w:rsidDel="00A3091D">
          <w:delText>at setting 1 for</w:delText>
        </w:r>
      </w:del>
      <w:del w:id="698" w:author="Steven Travers" w:date="2023-06-04T12:46:00Z">
        <w:r w:rsidDel="004C3ADB">
          <w:delText xml:space="preserve"> 14 hours per day. </w:delText>
        </w:r>
      </w:del>
      <w:del w:id="699" w:author="Steven Travers" w:date="2023-05-19T15:15:00Z">
        <w:r w:rsidDel="00A3091D">
          <w:delText xml:space="preserve">As plants grew to heights at which the incandescent bulbs damaged upper leaves on some plants, the incandescent setting was reduced to 0. </w:delText>
        </w:r>
      </w:del>
      <w:del w:id="700" w:author="Steven Travers" w:date="2023-06-04T12:46:00Z">
        <w:r w:rsidDel="004C3ADB">
          <w:delText>Plants were fertilized once every two weeks with a high phosphorus fertilizer to promote flower production (Super Bloom, Scotts).</w:delText>
        </w:r>
      </w:del>
    </w:p>
    <w:p w14:paraId="4FE3DBB9" w14:textId="73A2ED04" w:rsidR="007350A3" w:rsidDel="004C3ADB" w:rsidRDefault="007350A3" w:rsidP="007350A3">
      <w:pPr>
        <w:pStyle w:val="BodyDoubleSpace05FirstLine"/>
        <w:rPr>
          <w:del w:id="701" w:author="Steven Travers" w:date="2023-06-04T12:46:00Z"/>
        </w:rPr>
      </w:pPr>
      <w:del w:id="702" w:author="Steven Travers" w:date="2023-05-19T15:16:00Z">
        <w:r w:rsidDel="00A3091D">
          <w:delText>Once a plant flowered, all flowers and buds were removed, and it was moved to its heat treatment.</w:delText>
        </w:r>
      </w:del>
      <w:del w:id="703" w:author="Steven Travers" w:date="2023-05-19T15:30:00Z">
        <w:r w:rsidDel="003C02D7">
          <w:delText xml:space="preserve"> T</w:delText>
        </w:r>
      </w:del>
      <w:del w:id="704" w:author="Steven Travers" w:date="2023-06-04T12:46:00Z">
        <w:r w:rsidDel="004C3ADB">
          <w:delText xml:space="preserve">he control </w:delText>
        </w:r>
      </w:del>
      <w:del w:id="705" w:author="Steven Travers" w:date="2023-05-19T15:30:00Z">
        <w:r w:rsidDel="003C02D7">
          <w:delText>treatment</w:delText>
        </w:r>
      </w:del>
      <w:del w:id="706" w:author="Steven Travers" w:date="2023-06-04T12:46:00Z">
        <w:r w:rsidDel="004C3ADB">
          <w:delText xml:space="preserve"> </w:delText>
        </w:r>
      </w:del>
      <w:del w:id="707" w:author="Steven Travers" w:date="2023-05-19T15:34:00Z">
        <w:r w:rsidDel="003C02D7">
          <w:delText>chamber (Conviron PGC-FLEX) was set at the same conditions used for initial growth</w:delText>
        </w:r>
      </w:del>
      <w:del w:id="708" w:author="Steven Travers" w:date="2023-06-04T12:46:00Z">
        <w:r w:rsidDel="004C3ADB">
          <w:delText xml:space="preserve">. </w:delText>
        </w:r>
      </w:del>
      <w:del w:id="709" w:author="Steven Travers" w:date="2023-05-19T15:34:00Z">
        <w:r w:rsidDel="003C02D7">
          <w:delText xml:space="preserve">The heat treatment chambers (Conviron E7/2) was set at 32°C day/25°C night with the same light settings as the control. One ramet from each genet was randomly assigned to the heat treatment. The other was assigned to the control treatment. </w:delText>
        </w:r>
      </w:del>
      <w:del w:id="710" w:author="Steven Travers" w:date="2023-06-04T12:46:00Z">
        <w:r w:rsidDel="004C3ADB">
          <w:delText xml:space="preserve">Plants were watered daily. </w:delText>
        </w:r>
      </w:del>
      <w:del w:id="711" w:author="Steven Travers" w:date="2023-05-19T15:35:00Z">
        <w:r w:rsidDel="003C02D7">
          <w:delText>The date of first flowering (prior to treatment) and the date when a ramet flowered again (during the treatment) were recorded. The flower type (hermaphroditic or staminate) produced for the first flowering in the treatment was also recorded.</w:delText>
        </w:r>
      </w:del>
    </w:p>
    <w:p w14:paraId="379FC7FB" w14:textId="6BAB330E" w:rsidR="004B7804" w:rsidRPr="004B7804" w:rsidDel="004C3ADB" w:rsidRDefault="004B7804" w:rsidP="004B7804">
      <w:pPr>
        <w:pStyle w:val="Level3"/>
        <w:rPr>
          <w:del w:id="712" w:author="Steven Travers" w:date="2023-06-04T12:46:00Z"/>
        </w:rPr>
      </w:pPr>
      <w:bookmarkStart w:id="713" w:name="_Toc107827658"/>
      <w:bookmarkStart w:id="714" w:name="_Toc108537020"/>
      <w:del w:id="715" w:author="Steven Travers" w:date="2023-06-04T12:46:00Z">
        <w:r w:rsidRPr="004B7804" w:rsidDel="004C3ADB">
          <w:delText xml:space="preserve">Pre-Pollination </w:delText>
        </w:r>
        <w:bookmarkEnd w:id="713"/>
        <w:bookmarkEnd w:id="714"/>
      </w:del>
    </w:p>
    <w:p w14:paraId="14C14A11" w14:textId="5E53E82A" w:rsidR="004B1D90" w:rsidDel="004C3ADB" w:rsidRDefault="004B7804">
      <w:pPr>
        <w:pStyle w:val="BodyDoubleSpace05FirstLine"/>
        <w:ind w:firstLine="0"/>
        <w:rPr>
          <w:del w:id="716" w:author="Steven Travers" w:date="2023-06-04T12:46:00Z"/>
        </w:rPr>
        <w:pPrChange w:id="717" w:author="Steven Travers" w:date="2023-05-19T15:39:00Z">
          <w:pPr>
            <w:pStyle w:val="BodyDoubleSpace05FirstLine"/>
          </w:pPr>
        </w:pPrChange>
      </w:pPr>
      <w:del w:id="718" w:author="Steven Travers" w:date="2023-06-04T12:46:00Z">
        <w:r w:rsidDel="004C3ADB">
          <w:delText xml:space="preserve">The first three hermaphroditic flowers that developed in the respective treatments were collected and used for flower morphology measurements, ovule counts, and pollen size measurements. </w:delText>
        </w:r>
      </w:del>
      <w:moveToRangeStart w:id="719" w:author="Steven Travers" w:date="2023-05-19T15:37:00Z" w:name="move135403043"/>
      <w:moveTo w:id="720" w:author="Steven Travers" w:date="2023-05-19T15:37:00Z">
        <w:del w:id="721" w:author="Steven Travers" w:date="2023-05-19T15:37:00Z">
          <w:r w:rsidR="003F1686" w:rsidDel="003F1686">
            <w:delText>The number of ovules in each ovary was counted.</w:delText>
          </w:r>
        </w:del>
      </w:moveTo>
      <w:moveToRangeEnd w:id="719"/>
      <w:del w:id="722" w:author="Steven Travers" w:date="2023-05-19T15:36:00Z">
        <w:r w:rsidDel="003F1686">
          <w:delText>The o</w:delText>
        </w:r>
      </w:del>
      <w:del w:id="723" w:author="Steven Travers" w:date="2023-05-19T15:37:00Z">
        <w:r w:rsidDel="003F1686">
          <w:delText xml:space="preserve">vules were stained following a modified protocol adapted from Diaz and Macnair </w:delText>
        </w:r>
        <w:r w:rsidDel="003F1686">
          <w:fldChar w:fldCharType="begin"/>
        </w:r>
        <w:r w:rsidDel="003F1686">
          <w:del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delInstrText>
        </w:r>
        <w:r w:rsidDel="003F1686">
          <w:fldChar w:fldCharType="separate"/>
        </w:r>
        <w:r w:rsidDel="003F1686">
          <w:rPr>
            <w:noProof/>
          </w:rPr>
          <w:delText>(1999)</w:delText>
        </w:r>
        <w:r w:rsidDel="003F1686">
          <w:fldChar w:fldCharType="end"/>
        </w:r>
        <w:r w:rsidDel="003F1686">
          <w:delText xml:space="preserve">. </w:delText>
        </w:r>
      </w:del>
      <w:del w:id="724" w:author="Steven Travers" w:date="2023-05-19T15:38:00Z">
        <w:r w:rsidDel="003F1686">
          <w:delText xml:space="preserve">The </w:delText>
        </w:r>
      </w:del>
      <w:del w:id="725" w:author="Steven Travers" w:date="2023-06-04T12:46:00Z">
        <w:r w:rsidDel="004C3ADB">
          <w:delText>length of the style</w:delText>
        </w:r>
      </w:del>
      <w:del w:id="726" w:author="Steven Travers" w:date="2023-05-19T15:38:00Z">
        <w:r w:rsidDel="003F1686">
          <w:delText xml:space="preserve"> plus the</w:delText>
        </w:r>
      </w:del>
      <w:del w:id="727" w:author="Steven Travers" w:date="2023-06-04T12:46:00Z">
        <w:r w:rsidDel="004C3ADB">
          <w:delText xml:space="preserve"> stigma and </w:delText>
        </w:r>
      </w:del>
      <w:del w:id="728" w:author="Steven Travers" w:date="2023-05-19T15:39:00Z">
        <w:r w:rsidDel="003F1686">
          <w:delText xml:space="preserve">the length of </w:delText>
        </w:r>
      </w:del>
      <w:del w:id="729" w:author="Steven Travers" w:date="2023-06-04T12:46:00Z">
        <w:r w:rsidDel="004C3ADB">
          <w:delText xml:space="preserve">one anther were measured under a dissecting scope. </w:delText>
        </w:r>
      </w:del>
      <w:del w:id="730" w:author="Steven Travers" w:date="2023-05-19T15:40:00Z">
        <w:r w:rsidDel="00C720FD">
          <w:delText xml:space="preserve">The ovary and anther were sectioned and mounted on a microscope slide with 50% glycerol. </w:delText>
        </w:r>
      </w:del>
      <w:moveFromRangeStart w:id="731" w:author="Steven Travers" w:date="2023-05-19T15:37:00Z" w:name="move135403043"/>
      <w:moveFrom w:id="732" w:author="Steven Travers" w:date="2023-05-19T15:37:00Z">
        <w:del w:id="733" w:author="Steven Travers" w:date="2023-05-19T15:40:00Z">
          <w:r w:rsidDel="00C720FD">
            <w:delText xml:space="preserve">The </w:delText>
          </w:r>
        </w:del>
        <w:del w:id="734" w:author="Steven Travers" w:date="2023-06-04T12:46:00Z">
          <w:r w:rsidDel="004C3ADB">
            <w:delText xml:space="preserve">number of ovules in each ovary was counted. </w:delText>
          </w:r>
        </w:del>
      </w:moveFrom>
      <w:moveFromRangeEnd w:id="731"/>
      <w:del w:id="735" w:author="Steven Travers" w:date="2023-06-04T12:46:00Z">
        <w:r w:rsidDel="004C3ADB">
          <w:delText xml:space="preserve">Pollen diameter of </w:delText>
        </w:r>
      </w:del>
      <w:del w:id="736" w:author="Steven Travers" w:date="2023-05-19T15:40:00Z">
        <w:r w:rsidDel="00C720FD">
          <w:delText>at least</w:delText>
        </w:r>
      </w:del>
      <w:del w:id="737" w:author="Steven Travers" w:date="2023-06-04T12:46:00Z">
        <w:r w:rsidDel="004C3ADB">
          <w:delText xml:space="preserve"> 100 grains was measured with the use of a microscope (Axio Scope A.1 Carl Zeiss, Germany) at 400x total magnification and the circle diameter measurement tool on the Zen 3.1 software. </w:delText>
        </w:r>
      </w:del>
    </w:p>
    <w:p w14:paraId="67EA3C5C" w14:textId="386702B6" w:rsidR="004B7804" w:rsidDel="004C3ADB" w:rsidRDefault="004B7804" w:rsidP="004B7804">
      <w:pPr>
        <w:pStyle w:val="Level3"/>
        <w:rPr>
          <w:del w:id="738" w:author="Steven Travers" w:date="2023-06-04T12:46:00Z"/>
        </w:rPr>
      </w:pPr>
      <w:bookmarkStart w:id="739" w:name="_Toc107827659"/>
      <w:bookmarkStart w:id="740" w:name="_Toc108537021"/>
      <w:del w:id="741" w:author="Steven Travers" w:date="2023-06-04T12:46:00Z">
        <w:r w:rsidDel="004C3ADB">
          <w:delText xml:space="preserve">Post-Pollination </w:delText>
        </w:r>
        <w:bookmarkEnd w:id="739"/>
        <w:bookmarkEnd w:id="740"/>
      </w:del>
    </w:p>
    <w:p w14:paraId="201A940E" w14:textId="21D34013" w:rsidR="004B7804" w:rsidDel="005F2B26" w:rsidRDefault="004B7804">
      <w:pPr>
        <w:pStyle w:val="BodyDoubleSpace05FirstLine"/>
        <w:ind w:firstLine="0"/>
        <w:rPr>
          <w:del w:id="742" w:author="Steven Travers" w:date="2023-05-19T15:52:00Z"/>
        </w:rPr>
        <w:pPrChange w:id="743" w:author="Steven Travers" w:date="2023-05-19T15:52:00Z">
          <w:pPr>
            <w:pStyle w:val="BodyDoubleSpace05FirstLine"/>
          </w:pPr>
        </w:pPrChange>
      </w:pPr>
      <w:del w:id="744" w:author="Steven Travers" w:date="2023-05-19T15:52:00Z">
        <w:r w:rsidDel="005F2B26">
          <w:delText xml:space="preserve">The pollen germination percentage was calculated for grains on artificial media at 40°C. </w:delText>
        </w:r>
        <w:r w:rsidR="003C1136" w:rsidDel="005F2B26">
          <w:delText>The same germination protocol mentioned in the greenhouse experiment was used.</w:delText>
        </w:r>
        <w:r w:rsidDel="005F2B26">
          <w:delText xml:space="preserve">  </w:delText>
        </w:r>
      </w:del>
    </w:p>
    <w:p w14:paraId="36AE8F83" w14:textId="4663566B" w:rsidR="004B7804" w:rsidDel="004C3ADB" w:rsidRDefault="004B7804" w:rsidP="004B7804">
      <w:pPr>
        <w:pStyle w:val="BodyDoubleSpace05FirstLine"/>
        <w:rPr>
          <w:del w:id="745" w:author="Steven Travers" w:date="2023-06-04T12:46:00Z"/>
        </w:rPr>
      </w:pPr>
      <w:del w:id="746" w:author="Steven Travers" w:date="2023-05-19T15:59:00Z">
        <w:r w:rsidDel="005F2B26">
          <w:delText>F</w:delText>
        </w:r>
      </w:del>
      <w:del w:id="747" w:author="Steven Travers" w:date="2023-06-04T12:46:00Z">
        <w:r w:rsidDel="004C3ADB">
          <w:delText xml:space="preserve">emale reproductive traits </w:delText>
        </w:r>
      </w:del>
      <w:del w:id="748" w:author="Steven Travers" w:date="2023-05-19T15:59:00Z">
        <w:r w:rsidDel="005F2B26">
          <w:delText xml:space="preserve">measured </w:delText>
        </w:r>
      </w:del>
      <w:del w:id="749" w:author="Steven Travers" w:date="2023-05-19T15:56:00Z">
        <w:r w:rsidDel="005F2B26">
          <w:delText xml:space="preserve">include </w:delText>
        </w:r>
      </w:del>
      <w:del w:id="750" w:author="Steven Travers" w:date="2023-05-19T15:59:00Z">
        <w:r w:rsidDel="005F2B26">
          <w:delText xml:space="preserve">fruit set (number of fruits produced / </w:delText>
        </w:r>
      </w:del>
      <w:del w:id="751" w:author="Steven Travers" w:date="2023-05-19T15:56:00Z">
        <w:r w:rsidDel="005F2B26">
          <w:delText>number of</w:delText>
        </w:r>
      </w:del>
      <w:del w:id="752" w:author="Steven Travers" w:date="2023-05-19T15:59:00Z">
        <w:r w:rsidDel="005F2B26">
          <w:delText xml:space="preserve"> flowers</w:delText>
        </w:r>
        <w:r w:rsidRPr="00685DEF" w:rsidDel="005F2B26">
          <w:delText xml:space="preserve"> </w:delText>
        </w:r>
        <w:r w:rsidDel="005F2B26">
          <w:delText xml:space="preserve">pollinated) and the number of viable seeds per fruit. </w:delText>
        </w:r>
      </w:del>
      <w:del w:id="753" w:author="Steven Travers" w:date="2023-05-19T15:56:00Z">
        <w:r w:rsidDel="005F2B26">
          <w:delText xml:space="preserve">Once all flowers for morphological and male performance traits were collected, the subsequent three flowers on each plant were pollinated with a mix of pollen from flowers (2 to 5 flowers on average, north and south represented) in the control treatment. </w:delText>
        </w:r>
      </w:del>
      <w:del w:id="754" w:author="Steven Travers" w:date="2023-05-19T15:58:00Z">
        <w:r w:rsidRPr="007A6870" w:rsidDel="005F2B26">
          <w:rPr>
            <w:highlight w:val="yellow"/>
            <w:rPrChange w:id="755" w:author="Steven Travers" w:date="2023-04-05T18:41:00Z">
              <w:rPr/>
            </w:rPrChange>
          </w:rPr>
          <w:delText>The goal was to isolate the effect of heat during the development of the ovules and ovary, not during the development of the pollen</w:delText>
        </w:r>
      </w:del>
      <w:del w:id="756" w:author="Steven Travers" w:date="2023-06-04T12:46:00Z">
        <w:r w:rsidDel="004C3ADB">
          <w:delText xml:space="preserve">. </w:delText>
        </w:r>
      </w:del>
      <w:del w:id="757" w:author="Steven Travers" w:date="2023-05-19T15:57:00Z">
        <w:r w:rsidDel="005F2B26">
          <w:delText xml:space="preserve">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delText>
        </w:r>
      </w:del>
    </w:p>
    <w:p w14:paraId="61C477CB" w14:textId="6C9D91C2" w:rsidR="004B7804" w:rsidDel="004C3ADB" w:rsidRDefault="004B7804">
      <w:pPr>
        <w:pStyle w:val="BodyDoubleSpace05FirstLine"/>
        <w:ind w:firstLine="0"/>
        <w:rPr>
          <w:del w:id="758" w:author="Steven Travers" w:date="2023-06-04T12:46:00Z"/>
        </w:rPr>
        <w:pPrChange w:id="759" w:author="Steven Travers" w:date="2023-05-19T16:01:00Z">
          <w:pPr>
            <w:pStyle w:val="BodyDoubleSpace05FirstLine"/>
          </w:pPr>
        </w:pPrChange>
      </w:pPr>
      <w:del w:id="760" w:author="Steven Travers" w:date="2023-06-04T12:46:00Z">
        <w:r w:rsidDel="004C3ADB">
          <w:delText xml:space="preserve">Once fruits were at least one month old, they were harvested. The number of viable seeds, aborted seeds, and unfertilized ovules were counted under a dissecting scope. </w:delText>
        </w:r>
      </w:del>
      <w:del w:id="761" w:author="Steven Travers" w:date="2023-05-19T16:00:00Z">
        <w:r w:rsidDel="009525B4">
          <w:delText xml:space="preserve">The variables used as measures of female performance were fruit set and seed set. </w:delText>
        </w:r>
      </w:del>
      <w:del w:id="762" w:author="Steven Travers" w:date="2023-05-19T16:01:00Z">
        <w:r w:rsidDel="009525B4">
          <w:delText xml:space="preserve">Fruit set was the number of fruits produced </w:delText>
        </w:r>
      </w:del>
      <w:del w:id="763" w:author="Steven Travers" w:date="2023-05-19T16:00:00Z">
        <w:r w:rsidDel="009525B4">
          <w:delText>divided by the number of flowers pollinated, which was</w:delText>
        </w:r>
      </w:del>
      <w:del w:id="764" w:author="Steven Travers" w:date="2023-05-19T16:01:00Z">
        <w:r w:rsidDel="009525B4">
          <w:delText xml:space="preserve"> three </w:delText>
        </w:r>
      </w:del>
      <w:del w:id="765" w:author="Steven Travers" w:date="2023-05-19T16:00:00Z">
        <w:r w:rsidDel="009525B4">
          <w:delText>for all plants</w:delText>
        </w:r>
      </w:del>
      <w:del w:id="766" w:author="Steven Travers" w:date="2023-05-19T16:01:00Z">
        <w:r w:rsidDel="009525B4">
          <w:delText>. Viable seed number is the number of seeds produced per fruit.</w:delText>
        </w:r>
      </w:del>
    </w:p>
    <w:p w14:paraId="43F99C67" w14:textId="77777777" w:rsidR="00D52B73" w:rsidRDefault="00D52B73">
      <w:pPr>
        <w:pStyle w:val="BodyDoubleSpace05FirstLine"/>
        <w:rPr>
          <w:ins w:id="767" w:author="Steven Travers" w:date="2023-05-19T16:02:00Z"/>
        </w:rPr>
        <w:pPrChange w:id="768" w:author="Emma Chandler" w:date="2023-07-20T11:56:00Z">
          <w:pPr>
            <w:pStyle w:val="GS3"/>
            <w:spacing w:line="360" w:lineRule="auto"/>
          </w:pPr>
        </w:pPrChange>
      </w:pPr>
    </w:p>
    <w:p w14:paraId="6E253057" w14:textId="28B1B1AA" w:rsidR="00207318" w:rsidDel="00F75653" w:rsidRDefault="00966A02" w:rsidP="00207318">
      <w:pPr>
        <w:pStyle w:val="GS3"/>
        <w:spacing w:line="360" w:lineRule="auto"/>
        <w:rPr>
          <w:del w:id="769" w:author="Emma Chandler" w:date="2023-07-20T11:56:00Z"/>
        </w:rPr>
      </w:pPr>
      <w:r>
        <w:t>Data Analysis</w:t>
      </w:r>
    </w:p>
    <w:p w14:paraId="3335EE13" w14:textId="0B282222" w:rsidR="00966A02" w:rsidRPr="00966A02" w:rsidDel="00B034BE" w:rsidRDefault="00966A02">
      <w:pPr>
        <w:pStyle w:val="BodyDoubleSpace05FirstLine"/>
        <w:ind w:firstLine="0"/>
        <w:rPr>
          <w:moveFrom w:id="770" w:author="Steven Travers" w:date="2023-06-04T13:51:00Z"/>
          <w:i/>
          <w:iCs/>
        </w:rPr>
      </w:pPr>
      <w:bookmarkStart w:id="771" w:name="_Hlk125113805"/>
      <w:moveFromRangeStart w:id="772" w:author="Steven Travers" w:date="2023-06-04T13:51:00Z" w:name="move136779135"/>
      <w:moveFrom w:id="773" w:author="Steven Travers" w:date="2023-06-04T13:51:00Z">
        <w:r w:rsidDel="00B034BE">
          <w:rPr>
            <w:i/>
            <w:iCs/>
          </w:rPr>
          <w:t>Life-stage specific responses to extreme temperature</w:t>
        </w:r>
      </w:moveFrom>
    </w:p>
    <w:bookmarkEnd w:id="771"/>
    <w:p w14:paraId="23BC6A86" w14:textId="0DF6FA7F" w:rsidR="00207318" w:rsidDel="00B034BE" w:rsidRDefault="00207318">
      <w:pPr>
        <w:pStyle w:val="BodyDoubleSpace05FirstLine"/>
        <w:ind w:firstLine="0"/>
        <w:rPr>
          <w:moveFrom w:id="774" w:author="Steven Travers" w:date="2023-06-04T13:51:00Z"/>
        </w:rPr>
        <w:pPrChange w:id="775" w:author="Emma Chandler" w:date="2023-07-20T11:56:00Z">
          <w:pPr>
            <w:pStyle w:val="BodyDoubleSpace05FirstLine"/>
          </w:pPr>
        </w:pPrChange>
      </w:pPr>
      <w:moveFrom w:id="776" w:author="Steven Travers" w:date="2023-06-04T13:51:00Z">
        <w:r w:rsidDel="00B034BE">
          <w:t xml:space="preserve">All data were analyzed in R 4.1.2 </w:t>
        </w:r>
        <w:r w:rsidDel="00B034BE">
          <w:fldChar w:fldCharType="begin"/>
        </w:r>
        <w:r w:rsidDel="00B034BE">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Del="00B034BE">
          <w:fldChar w:fldCharType="separate"/>
        </w:r>
        <w:r w:rsidDel="00B034BE">
          <w:rPr>
            <w:noProof/>
          </w:rPr>
          <w:t>(R Core Team 2020)</w:t>
        </w:r>
        <w:r w:rsidDel="00B034BE">
          <w:fldChar w:fldCharType="end"/>
        </w:r>
        <w:r w:rsidDel="00B034BE">
          <w:t xml:space="preserve">. In order to measure differences in sporophytic traits between plant origins and among genets, we fit linear mixed effects models using the lmer function from the </w:t>
        </w:r>
        <w:r w:rsidDel="00B034BE">
          <w:rPr>
            <w:i/>
            <w:iCs/>
          </w:rPr>
          <w:t>lmerTest</w:t>
        </w:r>
        <w:r w:rsidDel="00B034BE">
          <w:t xml:space="preserve"> package </w:t>
        </w:r>
        <w:r w:rsidDel="00B034BE">
          <w:fldChar w:fldCharType="begin"/>
        </w:r>
        <w:r w:rsidR="002A0363" w:rsidDel="00B034BE">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Del="00B034BE">
          <w:fldChar w:fldCharType="separate"/>
        </w:r>
        <w:r w:rsidR="002A0363" w:rsidDel="00B034BE">
          <w:rPr>
            <w:noProof/>
          </w:rPr>
          <w:t>(Kuznetsova, Brockhoff et al. 2017)</w:t>
        </w:r>
        <w:r w:rsidDel="00B034BE">
          <w:fldChar w:fldCharType="end"/>
        </w:r>
        <w:r w:rsidDel="00B034BE">
          <w:t xml:space="preserve">. Region (north vs. south) was considered the fixed effect and block (A, B, C, D) and genet </w:t>
        </w:r>
        <w:r w:rsidR="002B5B51" w:rsidDel="00B034BE">
          <w:t>were</w:t>
        </w:r>
        <w:r w:rsidDel="00B034BE">
          <w:t xml:space="preserve"> random effects. Since there was a significant block effect in some of the variables, we compared plants from the north and south within block</w:t>
        </w:r>
        <w:r w:rsidR="002B5B51" w:rsidDel="00B034BE">
          <w:t>s</w:t>
        </w:r>
        <w:r w:rsidDel="00B034BE">
          <w:t xml:space="preserve"> using a paired t-test (</w:t>
        </w:r>
        <w:r w:rsidDel="00B034BE">
          <w:rPr>
            <w:i/>
            <w:iCs/>
          </w:rPr>
          <w:t>stats</w:t>
        </w:r>
        <w:r w:rsidDel="00B034BE">
          <w:t xml:space="preserve">; function t.test). </w:t>
        </w:r>
      </w:moveFrom>
    </w:p>
    <w:p w14:paraId="0E4F6655" w14:textId="028B6391" w:rsidR="00207318" w:rsidDel="00B034BE" w:rsidRDefault="00207318">
      <w:pPr>
        <w:pStyle w:val="BodyDoubleSpace05FirstLine"/>
        <w:ind w:firstLine="0"/>
        <w:rPr>
          <w:moveFrom w:id="777" w:author="Steven Travers" w:date="2023-06-04T13:51:00Z"/>
        </w:rPr>
        <w:pPrChange w:id="778" w:author="Emma Chandler" w:date="2023-07-20T11:56:00Z">
          <w:pPr>
            <w:pStyle w:val="BodyDoubleSpace05FirstLine"/>
          </w:pPr>
        </w:pPrChange>
      </w:pPr>
      <w:moveFrom w:id="779" w:author="Steven Travers" w:date="2023-06-04T13:51:00Z">
        <w:r w:rsidDel="00B034BE">
          <w:t xml:space="preserve">For the gametophytic variables, we fit </w:t>
        </w:r>
        <w:r w:rsidR="001254C6" w:rsidDel="00B034BE">
          <w:t xml:space="preserve">quadratic </w:t>
        </w:r>
        <w:r w:rsidDel="00B034BE">
          <w:t>temperature performance curves</w:t>
        </w:r>
        <w:r w:rsidR="001254C6" w:rsidDel="00B034BE">
          <w:t xml:space="preserve"> (determined using model selection)</w:t>
        </w:r>
        <w:r w:rsidDel="00B034BE">
          <w:t xml:space="preserve"> to the multiple temperature measurements taken for each plant that flowered using the nls.multstart function in the </w:t>
        </w:r>
        <w:r w:rsidDel="00B034BE">
          <w:rPr>
            <w:i/>
            <w:iCs/>
          </w:rPr>
          <w:t>rTPC</w:t>
        </w:r>
        <w:r w:rsidDel="00B034BE">
          <w:t xml:space="preserve"> package </w:t>
        </w:r>
        <w:r w:rsidDel="00B034BE">
          <w:fldChar w:fldCharType="begin"/>
        </w:r>
        <w:r w:rsidDel="00B034BE">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rsidDel="00B034BE">
          <w:fldChar w:fldCharType="separate"/>
        </w:r>
        <w:r w:rsidDel="00B034BE">
          <w:rPr>
            <w:noProof/>
          </w:rPr>
          <w:t>(Padfield and O'Sullivan 2021)</w:t>
        </w:r>
        <w:r w:rsidDel="00B034BE">
          <w:fldChar w:fldCharType="end"/>
        </w:r>
        <w:r w:rsidDel="00B034BE">
          <w:t>. From the quadratic curves of each plant that flowered, we extracted three key values for both pollen germination and pollen tube growth rate: the temperature minimum, temperature optimum, and temperature maximum. We then used the key values in an analysis of variance (</w:t>
        </w:r>
        <w:r w:rsidDel="00B034BE">
          <w:rPr>
            <w:i/>
            <w:iCs/>
          </w:rPr>
          <w:t>stats</w:t>
        </w:r>
        <w:r w:rsidDel="00B034BE">
          <w:t xml:space="preserve">; function aov) to determine if </w:t>
        </w:r>
        <w:r w:rsidR="001254C6" w:rsidDel="00B034BE">
          <w:t>the response curves differed</w:t>
        </w:r>
        <w:r w:rsidDel="00B034BE">
          <w:t xml:space="preserve"> between region</w:t>
        </w:r>
        <w:r w:rsidR="001254C6" w:rsidDel="00B034BE">
          <w:t>s</w:t>
        </w:r>
        <w:r w:rsidDel="00B034BE">
          <w:t xml:space="preserve">. One outlier was identified using the Grubbs’ test for outliers, grubbs.test function in the </w:t>
        </w:r>
        <w:r w:rsidDel="00B034BE">
          <w:rPr>
            <w:i/>
            <w:iCs/>
          </w:rPr>
          <w:t xml:space="preserve">outliers </w:t>
        </w:r>
        <w:r w:rsidDel="00B034BE">
          <w:t xml:space="preserve">package </w:t>
        </w:r>
        <w:r w:rsidDel="00B034BE">
          <w:fldChar w:fldCharType="begin"/>
        </w:r>
        <w:r w:rsidDel="00B034BE">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rsidDel="00B034BE">
          <w:fldChar w:fldCharType="separate"/>
        </w:r>
        <w:r w:rsidDel="00B034BE">
          <w:rPr>
            <w:noProof/>
          </w:rPr>
          <w:t>(Komsta 2011)</w:t>
        </w:r>
        <w:r w:rsidDel="00B034BE">
          <w:fldChar w:fldCharType="end"/>
        </w:r>
        <w:r w:rsidDel="00B034BE">
          <w:t>, and subsequently dropped from the analysis.</w:t>
        </w:r>
      </w:moveFrom>
    </w:p>
    <w:p w14:paraId="77E1B38A" w14:textId="2000078E" w:rsidR="00D52B73" w:rsidRDefault="00207318">
      <w:pPr>
        <w:pStyle w:val="GS3"/>
        <w:spacing w:line="360" w:lineRule="auto"/>
        <w:pPrChange w:id="780" w:author="Emma Chandler" w:date="2023-07-20T11:56:00Z">
          <w:pPr>
            <w:pStyle w:val="BodyDoubleSpace05FirstLine"/>
          </w:pPr>
        </w:pPrChange>
      </w:pPr>
      <w:moveFrom w:id="781" w:author="Steven Travers" w:date="2023-06-04T13:51:00Z">
        <w:r w:rsidDel="00B034BE">
          <w:t xml:space="preserve">We used </w:t>
        </w:r>
        <w:r w:rsidR="00966A02" w:rsidDel="00B034BE">
          <w:t xml:space="preserve">Pearson’s method for </w:t>
        </w:r>
        <w:r w:rsidDel="00B034BE">
          <w:t>correlation analysis (</w:t>
        </w:r>
        <w:r w:rsidDel="00B034BE">
          <w:rPr>
            <w:i/>
            <w:iCs/>
          </w:rPr>
          <w:t>stats</w:t>
        </w:r>
        <w:r w:rsidDel="00B034BE">
          <w:t xml:space="preserve">; function cor) to </w:t>
        </w:r>
        <w:r w:rsidR="001254C6" w:rsidDel="00B034BE">
          <w:t>identify associations</w:t>
        </w:r>
        <w:r w:rsidDel="00B034BE">
          <w:t xml:space="preserve"> between sporophytic and gametophytic variables. The Holm-Bonferroni method (</w:t>
        </w:r>
        <w:r w:rsidDel="00B034BE">
          <w:rPr>
            <w:i/>
            <w:iCs/>
          </w:rPr>
          <w:t>stats</w:t>
        </w:r>
        <w:r w:rsidDel="00B034BE">
          <w:t xml:space="preserve">; function p.adjust) was used to adjust p-values to account for multiple correlations. </w:t>
        </w:r>
      </w:moveFrom>
      <w:moveFromRangeEnd w:id="772"/>
    </w:p>
    <w:p w14:paraId="3614A86F" w14:textId="1F5B0510" w:rsidR="00966A02" w:rsidRPr="005123E8" w:rsidRDefault="00C11EC7" w:rsidP="00966A02">
      <w:pPr>
        <w:pStyle w:val="BodyDoubleSpace05FirstLine"/>
        <w:ind w:firstLine="0"/>
        <w:rPr>
          <w:iCs/>
          <w:u w:val="single"/>
          <w:rPrChange w:id="782" w:author="Steven Travers" w:date="2023-06-04T15:11:00Z">
            <w:rPr>
              <w:i/>
              <w:iCs/>
            </w:rPr>
          </w:rPrChange>
        </w:rPr>
      </w:pPr>
      <w:r w:rsidRPr="005123E8">
        <w:rPr>
          <w:iCs/>
          <w:u w:val="single"/>
          <w:rPrChange w:id="783" w:author="Steven Travers" w:date="2023-06-04T15:11:00Z">
            <w:rPr>
              <w:i/>
              <w:iCs/>
            </w:rPr>
          </w:rPrChange>
        </w:rPr>
        <w:t>The effect of l</w:t>
      </w:r>
      <w:r w:rsidR="00966A02" w:rsidRPr="005123E8">
        <w:rPr>
          <w:iCs/>
          <w:u w:val="single"/>
          <w:rPrChange w:id="784" w:author="Steven Travers" w:date="2023-06-04T15:11:00Z">
            <w:rPr>
              <w:i/>
              <w:iCs/>
            </w:rPr>
          </w:rPrChange>
        </w:rPr>
        <w:t xml:space="preserve">ong-term moderate heat </w:t>
      </w:r>
      <w:r w:rsidRPr="005123E8">
        <w:rPr>
          <w:iCs/>
          <w:u w:val="single"/>
          <w:rPrChange w:id="785" w:author="Steven Travers" w:date="2023-06-04T15:11:00Z">
            <w:rPr>
              <w:i/>
              <w:iCs/>
            </w:rPr>
          </w:rPrChange>
        </w:rPr>
        <w:t>on</w:t>
      </w:r>
      <w:r w:rsidR="00966A02" w:rsidRPr="005123E8">
        <w:rPr>
          <w:iCs/>
          <w:u w:val="single"/>
          <w:rPrChange w:id="786" w:author="Steven Travers" w:date="2023-06-04T15:11:00Z">
            <w:rPr>
              <w:i/>
              <w:iCs/>
            </w:rPr>
          </w:rPrChange>
        </w:rPr>
        <w:t xml:space="preserve"> reproductive traits</w:t>
      </w:r>
    </w:p>
    <w:p w14:paraId="7832B57C" w14:textId="1956DCBA" w:rsidR="00207318" w:rsidDel="00F75653" w:rsidRDefault="00207318" w:rsidP="00D10DF7">
      <w:pPr>
        <w:pStyle w:val="BodyDoubleSpace05FirstLine"/>
        <w:rPr>
          <w:ins w:id="787" w:author="Steven Travers" w:date="2023-06-04T13:51:00Z"/>
          <w:del w:id="788" w:author="Emma Chandler" w:date="2023-07-20T11:56:00Z"/>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C53C61">
        <w:fldChar w:fldCharType="begin"/>
      </w:r>
      <w:r w:rsidR="00C53C61">
        <w:instrText xml:space="preserve"> ADDIN EN.CITE &lt;EndNote&gt;&lt;Cite&gt;&lt;Author&gt;Douglas&lt;/Author&gt;&lt;Year&gt;2015&lt;/Year&gt;&lt;IDText&gt;Fitting Linear Mixed-Effects Models Using lme4&lt;/IDText&gt;&lt;DisplayText&gt;(Bates et al. 2015)&lt;/DisplayText&gt;&lt;record&gt;&lt;titles&gt;&lt;title&gt;Fitting Linear Mixed-Effects Models Using lme4&lt;/title&gt;&lt;secondary-title&gt;Journal of Statistical Software&lt;/secondary-title&gt;&lt;/titles&gt;&lt;pages&gt;1-48&lt;/pages&gt;&lt;number&gt;1&lt;/number&gt;&lt;contributors&gt;&lt;authors&gt;&lt;author&gt;Douglas Bates&lt;/author&gt;&lt;author&gt;Martin Maechler&lt;/author&gt;&lt;author&gt;Ben Bolker&lt;/author&gt;&lt;author&gt;Steve Walker&lt;/author&gt;&lt;/authors&gt;&lt;/contributors&gt;&lt;added-date format="utc"&gt;1681413810&lt;/added-date&gt;&lt;ref-type name="Journal Article"&gt;17&lt;/ref-type&gt;&lt;dates&gt;&lt;year&gt;2015&lt;/year&gt;&lt;/dates&gt;&lt;rec-number&gt;1178&lt;/rec-number&gt;&lt;last-updated-date format="utc"&gt;1681413810&lt;/last-updated-date&gt;&lt;electronic-resource-num&gt;10.18637/jss.v067.i01&lt;/electronic-resource-num&gt;&lt;volume&gt;67&lt;/volume&gt;&lt;/record&gt;&lt;/Cite&gt;&lt;/EndNote&gt;</w:instrText>
      </w:r>
      <w:r w:rsidR="00C53C61">
        <w:fldChar w:fldCharType="separate"/>
      </w:r>
      <w:r w:rsidR="00C53C61">
        <w:rPr>
          <w:noProof/>
        </w:rPr>
        <w:t>(Bates et al. 2015)</w:t>
      </w:r>
      <w:r w:rsidR="00C53C61">
        <w:fldChar w:fldCharType="end"/>
      </w:r>
      <w:del w:id="789" w:author="Emma Chandler [2]" w:date="2023-08-14T11:16:00Z">
        <w:r w:rsidR="00C53C61" w:rsidDel="00C53C61">
          <w:fldChar w:fldCharType="begin"/>
        </w:r>
        <w:r w:rsidR="00C53C61" w:rsidDel="00C53C61">
          <w:delInstrText xml:space="preserve"> ADDIN EN.CITE &lt;EndNote&gt;&lt;Cite&gt;&lt;Author&gt;Bates&lt;/Author&gt;&lt;Year&gt;2014&lt;/Year&gt;&lt;IDText&gt;Fitting Linear Mixed-Effects Models using lme4&lt;/IDText&gt;&lt;DisplayText&gt;(Bates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delInstrText>
        </w:r>
        <w:r w:rsidR="00C53C61" w:rsidDel="00C53C61">
          <w:fldChar w:fldCharType="separate"/>
        </w:r>
        <w:r w:rsidR="00C53C61" w:rsidDel="00C53C61">
          <w:rPr>
            <w:noProof/>
          </w:rPr>
          <w:delText>(Bates et al. 2014)</w:delText>
        </w:r>
        <w:r w:rsidR="00C53C61" w:rsidDel="00C53C61">
          <w:fldChar w:fldCharType="end"/>
        </w:r>
      </w:del>
      <w:del w:id="790" w:author="Emma Chandler [2]" w:date="2023-08-14T11:14:00Z">
        <w:r w:rsidR="00F83305" w:rsidDel="00C53C61">
          <w:fldChar w:fldCharType="begin"/>
        </w:r>
        <w:r w:rsidR="001C7D33" w:rsidDel="00C53C61">
          <w:delInstrText xml:space="preserve"> ADDIN EN.CITE &lt;EndNote&gt;&lt;Cite&gt;&lt;Author&gt;Bates&lt;/Author&gt;&lt;Year&gt;2014&lt;/Year&gt;&lt;IDText&gt;Fitting Linear Mixed-Effects Models using lme4&lt;/IDText&gt;&lt;DisplayText&gt;(Bates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delInstrText>
        </w:r>
        <w:r w:rsidR="00F83305" w:rsidDel="00C53C61">
          <w:fldChar w:fldCharType="separate"/>
        </w:r>
        <w:r w:rsidR="001C7D33" w:rsidDel="00C53C61">
          <w:rPr>
            <w:noProof/>
          </w:rPr>
          <w:delText>(Bates et al. 2014)</w:delText>
        </w:r>
        <w:r w:rsidR="00F83305" w:rsidDel="00C53C61">
          <w:fldChar w:fldCharType="end"/>
        </w:r>
      </w:del>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function lmer) for anther and style plus stigma length. To avoid overfitting the model for pollen diameter, we omitted genet as a random effect and used a general linear model (</w:t>
      </w:r>
      <w:r w:rsidR="00F83305">
        <w:rPr>
          <w:i/>
          <w:iCs/>
        </w:rPr>
        <w:t>stats</w:t>
      </w:r>
      <w:r w:rsidR="00F83305">
        <w:t xml:space="preserve">; function lm). We used generalized mixed effects </w:t>
      </w:r>
      <w:r w:rsidR="00D10DF7">
        <w:t>models (</w:t>
      </w:r>
      <w:r w:rsidR="00D10DF7">
        <w:rPr>
          <w:i/>
          <w:iCs/>
        </w:rPr>
        <w:t>lme4</w:t>
      </w:r>
      <w:r w:rsidR="00D10DF7">
        <w:t>; function glmer)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function glmer) with a binomial distribution for analysis.</w:t>
      </w:r>
      <w:del w:id="791" w:author="Emma Chandler" w:date="2023-06-12T17:00:00Z">
        <w:r w:rsidR="00D10DF7" w:rsidDel="009C0970">
          <w:delText xml:space="preserve"> </w:delText>
        </w:r>
      </w:del>
      <w:r w:rsidR="00F83305">
        <w:t xml:space="preserve"> </w:t>
      </w:r>
      <w:r>
        <w:t>We conducted correlation analysis for mean anther and mean style plus stigma lengths (</w:t>
      </w:r>
      <w:r>
        <w:rPr>
          <w:i/>
          <w:iCs/>
        </w:rPr>
        <w:t>stats</w:t>
      </w:r>
      <w:r>
        <w:t>; function cor.test).</w:t>
      </w:r>
      <w:r>
        <w:rPr>
          <w:i/>
          <w:iCs/>
        </w:rPr>
        <w:t xml:space="preserve"> </w:t>
      </w:r>
      <w:proofErr w:type="gramStart"/>
      <w:r>
        <w:t>Fruit</w:t>
      </w:r>
      <w:proofErr w:type="gramEnd"/>
      <w:r>
        <w:t xml:space="preserve"> set was analyzed using a chi-squared test (</w:t>
      </w:r>
      <w:r>
        <w:rPr>
          <w:i/>
          <w:iCs/>
        </w:rPr>
        <w:t>stats</w:t>
      </w:r>
      <w:r>
        <w:t xml:space="preserve">; function </w:t>
      </w:r>
      <w:proofErr w:type="spellStart"/>
      <w:r>
        <w:t>chisq.test</w:t>
      </w:r>
      <w:proofErr w:type="spellEnd"/>
      <w:r>
        <w:t xml:space="preserve">). </w:t>
      </w:r>
    </w:p>
    <w:p w14:paraId="1D67A4A7" w14:textId="77777777" w:rsidR="00B034BE" w:rsidRDefault="00B034BE">
      <w:pPr>
        <w:pStyle w:val="BodyDoubleSpace05FirstLine"/>
        <w:rPr>
          <w:ins w:id="792" w:author="Steven Travers" w:date="2023-06-04T13:52:00Z"/>
          <w:i/>
          <w:iCs/>
        </w:rPr>
        <w:pPrChange w:id="793" w:author="Emma Chandler" w:date="2023-07-20T11:56:00Z">
          <w:pPr>
            <w:pStyle w:val="BodyDoubleSpace05FirstLine"/>
            <w:ind w:firstLine="0"/>
          </w:pPr>
        </w:pPrChange>
      </w:pPr>
    </w:p>
    <w:p w14:paraId="0065482D" w14:textId="3CBC431E" w:rsidR="00B034BE" w:rsidRPr="005123E8" w:rsidRDefault="00B034BE" w:rsidP="00B034BE">
      <w:pPr>
        <w:pStyle w:val="BodyDoubleSpace05FirstLine"/>
        <w:ind w:firstLine="0"/>
        <w:rPr>
          <w:moveTo w:id="794" w:author="Steven Travers" w:date="2023-06-04T13:51:00Z"/>
          <w:iCs/>
          <w:u w:val="single"/>
          <w:rPrChange w:id="795" w:author="Steven Travers" w:date="2023-06-04T15:11:00Z">
            <w:rPr>
              <w:moveTo w:id="796" w:author="Steven Travers" w:date="2023-06-04T13:51:00Z"/>
              <w:i/>
              <w:iCs/>
            </w:rPr>
          </w:rPrChange>
        </w:rPr>
      </w:pPr>
      <w:moveToRangeStart w:id="797" w:author="Steven Travers" w:date="2023-06-04T13:51:00Z" w:name="move136779135"/>
      <w:moveTo w:id="798" w:author="Steven Travers" w:date="2023-06-04T13:51:00Z">
        <w:r w:rsidRPr="006C52BD">
          <w:rPr>
            <w:iCs/>
            <w:u w:val="single"/>
            <w:rPrChange w:id="799" w:author="Emma Chandler" w:date="2023-06-13T09:39:00Z">
              <w:rPr>
                <w:i/>
                <w:iCs/>
              </w:rPr>
            </w:rPrChange>
          </w:rPr>
          <w:t>Life-stage specific responses to extreme temperature</w:t>
        </w:r>
      </w:moveTo>
    </w:p>
    <w:p w14:paraId="488E84D8" w14:textId="2459BE5A" w:rsidR="00B034BE" w:rsidRDefault="00B034BE" w:rsidP="00B034BE">
      <w:pPr>
        <w:pStyle w:val="BodyDoubleSpace05FirstLine"/>
        <w:rPr>
          <w:moveTo w:id="800" w:author="Steven Travers" w:date="2023-06-04T13:51:00Z"/>
        </w:rPr>
      </w:pPr>
      <w:moveTo w:id="801" w:author="Steven Travers" w:date="2023-06-04T13:51:00Z">
        <w:del w:id="802" w:author="Emma Chandler" w:date="2023-06-13T09:39:00Z">
          <w:r w:rsidDel="006C52BD">
            <w:lastRenderedPageBreak/>
            <w:delText xml:space="preserve">All data were analyzed in R 4.1.2 </w:delText>
          </w:r>
          <w:r w:rsidDel="006C52BD">
            <w:fldChar w:fldCharType="begin"/>
          </w:r>
          <w:r w:rsidDel="006C52BD">
            <w:del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delInstrText>
          </w:r>
          <w:r w:rsidDel="006C52BD">
            <w:fldChar w:fldCharType="separate"/>
          </w:r>
          <w:r w:rsidDel="006C52BD">
            <w:rPr>
              <w:noProof/>
            </w:rPr>
            <w:delText>(R Core Team 2020)</w:delText>
          </w:r>
          <w:r w:rsidDel="006C52BD">
            <w:fldChar w:fldCharType="end"/>
          </w:r>
          <w:r w:rsidDel="006C52BD">
            <w:delText xml:space="preserve">. </w:delText>
          </w:r>
        </w:del>
        <w:del w:id="803" w:author="Emma Chandler" w:date="2023-06-13T09:40:00Z">
          <w:r w:rsidDel="006C52BD">
            <w:delText>In order t</w:delText>
          </w:r>
        </w:del>
      </w:moveTo>
      <w:ins w:id="804" w:author="Emma Chandler" w:date="2023-06-13T09:40:00Z">
        <w:r w:rsidR="006C52BD">
          <w:t>T</w:t>
        </w:r>
      </w:ins>
      <w:moveTo w:id="805" w:author="Steven Travers" w:date="2023-06-04T13:51:00Z">
        <w:r>
          <w:t xml:space="preserve">o measure differences in </w:t>
        </w:r>
        <w:del w:id="806" w:author="Steven Travers" w:date="2023-06-04T16:07:00Z">
          <w:r w:rsidDel="001D65A0">
            <w:delText>sporophytic</w:delText>
          </w:r>
        </w:del>
      </w:moveTo>
      <w:ins w:id="807" w:author="Steven Travers" w:date="2023-06-04T16:07:00Z">
        <w:r w:rsidR="001D65A0">
          <w:t>vegetative</w:t>
        </w:r>
      </w:ins>
      <w:moveTo w:id="808" w:author="Steven Travers" w:date="2023-06-04T13:51:00Z">
        <w:r>
          <w:t xml:space="preserve"> traits between plant origins and among genets, we fit linear mixed effects models using the lmer function from the </w:t>
        </w:r>
        <w:del w:id="809" w:author="Emma Chandler" w:date="2023-06-12T17:01:00Z">
          <w:r w:rsidDel="009C0970">
            <w:rPr>
              <w:i/>
              <w:iCs/>
            </w:rPr>
            <w:delText>lmerTest</w:delText>
          </w:r>
        </w:del>
      </w:moveTo>
      <w:ins w:id="810" w:author="Emma Chandler" w:date="2023-06-12T17:01:00Z">
        <w:r w:rsidR="009C0970">
          <w:rPr>
            <w:i/>
            <w:iCs/>
          </w:rPr>
          <w:t>lme</w:t>
        </w:r>
      </w:ins>
      <w:ins w:id="811" w:author="Emma Chandler" w:date="2023-06-12T17:02:00Z">
        <w:r w:rsidR="009C0970">
          <w:rPr>
            <w:i/>
            <w:iCs/>
          </w:rPr>
          <w:t>4</w:t>
        </w:r>
      </w:ins>
      <w:moveTo w:id="812" w:author="Steven Travers" w:date="2023-06-04T13:51:00Z">
        <w:r>
          <w:t xml:space="preserve"> package </w:t>
        </w:r>
        <w:r>
          <w:fldChar w:fldCharType="begin"/>
        </w:r>
      </w:moveTo>
      <w:r w:rsidR="001C7D33">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moveTo w:id="813" w:author="Steven Travers" w:date="2023-06-04T13:51:00Z">
        <w:r>
          <w:fldChar w:fldCharType="separate"/>
        </w:r>
      </w:moveTo>
      <w:r w:rsidR="001C7D33">
        <w:rPr>
          <w:noProof/>
        </w:rPr>
        <w:t>(Kuznetsova et al. 2017)</w:t>
      </w:r>
      <w:moveTo w:id="814" w:author="Steven Travers" w:date="2023-06-04T13:51:00Z">
        <w:r>
          <w:fldChar w:fldCharType="end"/>
        </w:r>
        <w:r>
          <w:t xml:space="preserve">. Region (north vs. south) was considered the fixed effect and block (A, B, C, D) and genet were random </w:t>
        </w:r>
        <w:del w:id="815" w:author="Emma Chandler" w:date="2023-06-12T17:04:00Z">
          <w:r w:rsidDel="009C0970">
            <w:delText>effects</w:delText>
          </w:r>
        </w:del>
      </w:moveTo>
      <w:ins w:id="816" w:author="Emma Chandler" w:date="2023-06-12T17:04:00Z">
        <w:r w:rsidR="009C0970">
          <w:t>intercepts</w:t>
        </w:r>
      </w:ins>
      <w:moveTo w:id="817" w:author="Steven Travers" w:date="2023-06-04T13:51:00Z">
        <w:r>
          <w:t>. Since there was a significant block effect in some of the variables, we compared plants from the north and south within blocks using a paired t-test (</w:t>
        </w:r>
        <w:r>
          <w:rPr>
            <w:i/>
            <w:iCs/>
          </w:rPr>
          <w:t>stats</w:t>
        </w:r>
        <w:r>
          <w:t xml:space="preserve">; function t.test). </w:t>
        </w:r>
      </w:moveTo>
    </w:p>
    <w:p w14:paraId="1E8B298A" w14:textId="75CD32A3" w:rsidR="00B034BE" w:rsidRDefault="00B034BE" w:rsidP="00B034BE">
      <w:pPr>
        <w:pStyle w:val="BodyDoubleSpace05FirstLine"/>
        <w:rPr>
          <w:moveTo w:id="818" w:author="Steven Travers" w:date="2023-06-04T13:51:00Z"/>
        </w:rPr>
      </w:pPr>
      <w:moveTo w:id="819" w:author="Steven Travers" w:date="2023-06-04T13:51:00Z">
        <w:r>
          <w:t xml:space="preserve">For the </w:t>
        </w:r>
        <w:del w:id="820" w:author="Steven Travers" w:date="2023-06-04T16:08:00Z">
          <w:r w:rsidDel="001D65A0">
            <w:delText>gametophytic</w:delText>
          </w:r>
        </w:del>
      </w:moveTo>
      <w:ins w:id="821" w:author="Steven Travers" w:date="2023-06-04T16:08:00Z">
        <w:r w:rsidR="001D65A0">
          <w:t>reproductive</w:t>
        </w:r>
      </w:ins>
      <w:moveTo w:id="822" w:author="Steven Travers" w:date="2023-06-04T13:51:00Z">
        <w:r>
          <w:t xml:space="preserve"> variables, we fit quadratic temperature performance curves (determined using model selection) to the multiple temperature measurements taken for each plant that flowered using the nls.multstart function in the </w:t>
        </w:r>
        <w:r>
          <w:rPr>
            <w:i/>
            <w:iCs/>
          </w:rPr>
          <w:t>rTPC</w:t>
        </w:r>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aov) to determine if the response curves differed between regions. One outlier was identified using the Grubbs’ test for outliers, grubbs.test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moveTo>
    </w:p>
    <w:p w14:paraId="5BC5578A" w14:textId="480B90C8" w:rsidR="00B034BE" w:rsidDel="006C52BD" w:rsidRDefault="00B034BE" w:rsidP="00B034BE">
      <w:pPr>
        <w:pStyle w:val="BodyDoubleSpace05FirstLine"/>
        <w:rPr>
          <w:del w:id="823" w:author="Emma Chandler" w:date="2023-06-13T09:39:00Z"/>
          <w:moveTo w:id="824" w:author="Steven Travers" w:date="2023-06-04T13:51:00Z"/>
        </w:rPr>
      </w:pPr>
      <w:moveTo w:id="825" w:author="Steven Travers" w:date="2023-06-04T13:51:00Z">
        <w:r>
          <w:t>We used Pearson’s method for correlation analysis (</w:t>
        </w:r>
        <w:r>
          <w:rPr>
            <w:i/>
            <w:iCs/>
          </w:rPr>
          <w:t>stats</w:t>
        </w:r>
        <w:r>
          <w:t xml:space="preserve">; function cor) to identify associations between </w:t>
        </w:r>
        <w:del w:id="826" w:author="Steven Travers" w:date="2023-06-04T16:07:00Z">
          <w:r w:rsidDel="001D65A0">
            <w:delText>sporophytic</w:delText>
          </w:r>
        </w:del>
      </w:moveTo>
      <w:ins w:id="827" w:author="Steven Travers" w:date="2023-06-04T16:07:00Z">
        <w:r w:rsidR="001D65A0">
          <w:t>vegetative</w:t>
        </w:r>
      </w:ins>
      <w:moveTo w:id="828" w:author="Steven Travers" w:date="2023-06-04T13:51:00Z">
        <w:r>
          <w:t xml:space="preserve"> and </w:t>
        </w:r>
        <w:del w:id="829" w:author="Steven Travers" w:date="2023-06-04T16:08:00Z">
          <w:r w:rsidDel="001D65A0">
            <w:delText>gametophytic</w:delText>
          </w:r>
        </w:del>
      </w:moveTo>
      <w:ins w:id="830" w:author="Steven Travers" w:date="2023-06-04T16:08:00Z">
        <w:r w:rsidR="001D65A0">
          <w:t>reproductive</w:t>
        </w:r>
      </w:ins>
      <w:moveTo w:id="831" w:author="Steven Travers" w:date="2023-06-04T13:51:00Z">
        <w:r>
          <w:t xml:space="preserve"> variables. The Holm-Bonferroni method (</w:t>
        </w:r>
        <w:r>
          <w:rPr>
            <w:i/>
            <w:iCs/>
          </w:rPr>
          <w:t>stats</w:t>
        </w:r>
        <w:r>
          <w:t xml:space="preserve">; function p.adjust) was used to adjust p-values to account for multiple correlations. </w:t>
        </w:r>
      </w:moveTo>
      <w:ins w:id="832" w:author="Emma Chandler" w:date="2023-06-13T09:39:00Z">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ins>
    </w:p>
    <w:moveToRangeEnd w:id="797"/>
    <w:p w14:paraId="5F9208B7" w14:textId="77777777" w:rsidR="00B034BE" w:rsidRDefault="00B034BE" w:rsidP="00D10DF7">
      <w:pPr>
        <w:pStyle w:val="BodyDoubleSpace05FirstLine"/>
      </w:pPr>
    </w:p>
    <w:p w14:paraId="118735A2" w14:textId="13B25EC1" w:rsidR="007350A3" w:rsidRDefault="00207318" w:rsidP="00207318">
      <w:pPr>
        <w:pStyle w:val="Level1"/>
      </w:pPr>
      <w:r>
        <w:t>Results</w:t>
      </w:r>
    </w:p>
    <w:p w14:paraId="62E440AD" w14:textId="55194C21" w:rsidR="00A32F27" w:rsidDel="00D34FBF" w:rsidRDefault="00C11EC7" w:rsidP="00C11EC7">
      <w:pPr>
        <w:pStyle w:val="BodyDoubleSpace05FirstLine"/>
        <w:ind w:firstLine="0"/>
        <w:rPr>
          <w:del w:id="833" w:author="Steven Travers" w:date="2023-06-04T13:53:00Z"/>
        </w:rPr>
      </w:pPr>
      <w:del w:id="834" w:author="Steven Travers" w:date="2023-06-04T13:53:00Z">
        <w:r w:rsidRPr="00C11EC7" w:rsidDel="00D34FBF">
          <w:rPr>
            <w:b/>
          </w:rPr>
          <w:delText>Life-stage specific responses to extreme temperature</w:delText>
        </w:r>
      </w:del>
    </w:p>
    <w:p w14:paraId="270266F7" w14:textId="46BE01B0" w:rsidR="00A32F27" w:rsidDel="00D34FBF" w:rsidRDefault="00C11EC7" w:rsidP="00C11EC7">
      <w:pPr>
        <w:pStyle w:val="BodyDoubleSpace05FirstLine"/>
        <w:ind w:firstLine="0"/>
        <w:rPr>
          <w:del w:id="835" w:author="Steven Travers" w:date="2023-06-04T13:53:00Z"/>
          <w:i/>
          <w:iCs/>
        </w:rPr>
      </w:pPr>
      <w:del w:id="836" w:author="Steven Travers" w:date="2023-05-19T16:10:00Z">
        <w:r w:rsidDel="00C123CD">
          <w:rPr>
            <w:i/>
            <w:iCs/>
          </w:rPr>
          <w:delText>Sporophyte</w:delText>
        </w:r>
      </w:del>
    </w:p>
    <w:p w14:paraId="48FE32CA" w14:textId="0FD7DCF4" w:rsidR="005D6F2F" w:rsidDel="00D34FBF" w:rsidRDefault="00C11EC7" w:rsidP="00C11EC7">
      <w:pPr>
        <w:pStyle w:val="BodyDoubleSpace05FirstLine"/>
        <w:rPr>
          <w:del w:id="837" w:author="Steven Travers" w:date="2023-06-04T13:53:00Z"/>
        </w:rPr>
      </w:pPr>
      <w:del w:id="838" w:author="Steven Travers" w:date="2023-06-04T13:53:00Z">
        <w:r w:rsidDel="00D34FBF">
          <w:delText xml:space="preserve">Of the six sporophytic </w:delText>
        </w:r>
      </w:del>
      <w:del w:id="839" w:author="Steven Travers" w:date="2023-05-19T16:11:00Z">
        <w:r w:rsidDel="00C123CD">
          <w:delText>variables</w:delText>
        </w:r>
      </w:del>
      <w:del w:id="840" w:author="Steven Travers" w:date="2023-06-04T13:53:00Z">
        <w:r w:rsidDel="00D34FBF">
          <w:delText xml:space="preserve">, three differed </w:delText>
        </w:r>
      </w:del>
      <w:del w:id="841" w:author="Steven Travers" w:date="2023-05-19T16:05:00Z">
        <w:r w:rsidDel="001C6FFB">
          <w:delText>regionally</w:delText>
        </w:r>
      </w:del>
      <w:del w:id="842" w:author="Steven Travers" w:date="2023-06-04T13:53:00Z">
        <w:r w:rsidDel="00D34FBF">
          <w:delText>. In extreme heat</w:delText>
        </w:r>
        <w:r w:rsidR="001254C6" w:rsidDel="00D34FBF">
          <w:delText xml:space="preserve"> </w:delText>
        </w:r>
        <w:r w:rsidR="00D45368" w:rsidDel="00D34FBF">
          <w:delText>(</w:delText>
        </w:r>
        <w:r w:rsidR="009F3D1C" w:rsidDel="00D34FBF">
          <w:delText xml:space="preserve">HCHPL: </w:delText>
        </w:r>
        <w:r w:rsidR="00D45368" w:rsidDel="00D34FBF">
          <w:delText>F</w:delText>
        </w:r>
        <w:r w:rsidR="00D45368" w:rsidDel="00D34FBF">
          <w:rPr>
            <w:vertAlign w:val="subscript"/>
          </w:rPr>
          <w:delText>1,51</w:delText>
        </w:r>
        <w:r w:rsidR="00D45368" w:rsidDel="00D34FBF">
          <w:delText xml:space="preserve">=4.418, p =0.041) </w:delText>
        </w:r>
        <w:r w:rsidR="001254C6" w:rsidDel="00D34FBF">
          <w:delText>and cold</w:delText>
        </w:r>
        <w:r w:rsidR="009F3D1C" w:rsidDel="00D34FBF">
          <w:delText xml:space="preserve"> (CCHPL: F</w:delText>
        </w:r>
        <w:r w:rsidR="009F3D1C" w:rsidDel="00D34FBF">
          <w:rPr>
            <w:vertAlign w:val="subscript"/>
          </w:rPr>
          <w:delText>1,50</w:delText>
        </w:r>
        <w:r w:rsidR="009F3D1C" w:rsidDel="00D34FBF">
          <w:delText>=66.369, p &lt;0.001)</w:delText>
        </w:r>
        <w:r w:rsidDel="00D34FBF">
          <w:delText>, northern plants retained chlorophyll content more effectively than southern plants</w:delText>
        </w:r>
        <w:r w:rsidR="00A41631" w:rsidDel="00D34FBF">
          <w:delText xml:space="preserve"> (Table 1)</w:delText>
        </w:r>
        <w:r w:rsidDel="00D34FBF">
          <w:delText xml:space="preserve">. </w:delText>
        </w:r>
        <w:r w:rsidR="009F3D1C" w:rsidDel="00D34FBF">
          <w:delText>The chlorophyll</w:delText>
        </w:r>
        <w:r w:rsidR="00D45368" w:rsidDel="00D34FBF">
          <w:delText xml:space="preserve"> </w:delText>
        </w:r>
        <w:r w:rsidR="009F3D1C" w:rsidDel="00D34FBF">
          <w:delText xml:space="preserve">content of northern plants was 8% and 19% higher than southern plants for the heat and cold treatments respectively. </w:delText>
        </w:r>
      </w:del>
      <w:del w:id="843" w:author="Steven Travers" w:date="2023-05-19T16:07:00Z">
        <w:r w:rsidDel="001C6FFB">
          <w:delText>S</w:delText>
        </w:r>
      </w:del>
      <w:del w:id="844" w:author="Steven Travers" w:date="2023-06-04T13:53:00Z">
        <w:r w:rsidDel="00D34FBF">
          <w:delText xml:space="preserve">outhern plants </w:delText>
        </w:r>
        <w:r w:rsidR="001254C6" w:rsidDel="00D34FBF">
          <w:delText xml:space="preserve">had a </w:delText>
        </w:r>
        <w:r w:rsidR="002B5B51" w:rsidDel="00D34FBF">
          <w:delText xml:space="preserve">5% </w:delText>
        </w:r>
        <w:r w:rsidR="001254C6" w:rsidDel="00D34FBF">
          <w:delText xml:space="preserve">higher </w:delText>
        </w:r>
        <w:r w:rsidDel="00D34FBF">
          <w:delText xml:space="preserve">cell membrane stability in </w:delText>
        </w:r>
        <w:r w:rsidR="001254C6" w:rsidDel="00D34FBF">
          <w:delText>the extreme cold treatment than northern plants</w:delText>
        </w:r>
        <w:r w:rsidR="009F3D1C" w:rsidDel="00D34FBF">
          <w:delText xml:space="preserve"> (CCMS: F</w:delText>
        </w:r>
        <w:r w:rsidR="009F3D1C" w:rsidDel="00D34FBF">
          <w:rPr>
            <w:vertAlign w:val="subscript"/>
          </w:rPr>
          <w:delText>1,</w:delText>
        </w:r>
        <w:r w:rsidR="006E7F70" w:rsidDel="00D34FBF">
          <w:rPr>
            <w:vertAlign w:val="subscript"/>
          </w:rPr>
          <w:delText>191</w:delText>
        </w:r>
        <w:r w:rsidR="009F3D1C" w:rsidDel="00D34FBF">
          <w:delText>=66.369, p &lt;0.001</w:delText>
        </w:r>
        <w:r w:rsidR="00A41631" w:rsidDel="00D34FBF">
          <w:delText>; Table 1</w:delText>
        </w:r>
        <w:r w:rsidR="009F3D1C" w:rsidDel="00D34FBF">
          <w:delText>)</w:delText>
        </w:r>
        <w:r w:rsidDel="00D34FBF">
          <w:delText xml:space="preserve">. </w:delText>
        </w:r>
      </w:del>
    </w:p>
    <w:p w14:paraId="74DF0303" w14:textId="39B79C08" w:rsidR="00C11EC7" w:rsidDel="00D34FBF" w:rsidRDefault="00167F1F" w:rsidP="00C11EC7">
      <w:pPr>
        <w:pStyle w:val="BodyDoubleSpace05FirstLine"/>
        <w:rPr>
          <w:del w:id="845" w:author="Steven Travers" w:date="2023-06-04T13:53:00Z"/>
        </w:rPr>
      </w:pPr>
      <w:del w:id="846" w:author="Steven Travers" w:date="2023-06-04T13:53:00Z">
        <w:r w:rsidDel="00D34FBF">
          <w:delText xml:space="preserve">There was no significant difference between regions for HCMS, but heat tolerance </w:delText>
        </w:r>
      </w:del>
      <w:del w:id="847" w:author="Steven Travers" w:date="2023-05-19T16:08:00Z">
        <w:r w:rsidDel="001C6FFB">
          <w:delText>did depend on region of origin</w:delText>
        </w:r>
      </w:del>
      <w:del w:id="848" w:author="Steven Travers" w:date="2023-06-04T13:53:00Z">
        <w:r w:rsidDel="00D34FBF">
          <w:delText xml:space="preserve"> </w:delText>
        </w:r>
      </w:del>
      <w:del w:id="849" w:author="Steven Travers" w:date="2023-05-19T16:08:00Z">
        <w:r w:rsidDel="001C6FFB">
          <w:delText>for</w:delText>
        </w:r>
      </w:del>
      <w:del w:id="850" w:author="Steven Travers" w:date="2023-06-04T13:53:00Z">
        <w:r w:rsidDel="00D34FBF">
          <w:delText xml:space="preserve"> plants in block A. Temperatures in the greenhouse progressively rose throughout the spring and summer leading to a block effect in both the hot and cold treatments of CMS. </w:delText>
        </w:r>
        <w:r w:rsidR="005D6F2F" w:rsidDel="00D34FBF">
          <w:delText xml:space="preserve">The block effect on CMS may be due to the capacity of </w:delText>
        </w:r>
        <w:r w:rsidR="005D6F2F" w:rsidRPr="007E019C" w:rsidDel="00D34FBF">
          <w:rPr>
            <w:i/>
            <w:iCs/>
          </w:rPr>
          <w:delText>S. carolinense</w:delText>
        </w:r>
        <w:r w:rsidR="005D6F2F" w:rsidDel="00D34FBF">
          <w:delText xml:space="preserve"> to induce temperature tolerance and acclimate to environmental conditions </w:del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 </w:delInstrText>
        </w:r>
        <w:r w:rsidR="005D6F2F" w:rsidDel="00D34FB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rsidDel="00D34FBF">
          <w:delInstrText xml:space="preserve"> ADDIN EN.CITE.DATA </w:delInstrText>
        </w:r>
        <w:r w:rsidR="005D6F2F" w:rsidDel="00D34FBF">
          <w:fldChar w:fldCharType="end"/>
        </w:r>
        <w:r w:rsidR="005D6F2F" w:rsidDel="00D34FBF">
          <w:fldChar w:fldCharType="separate"/>
        </w:r>
        <w:r w:rsidR="005D6F2F" w:rsidDel="00D34FBF">
          <w:rPr>
            <w:noProof/>
          </w:rPr>
          <w:delText>(Clarke, Mur et al. 2004)</w:delText>
        </w:r>
        <w:r w:rsidR="005D6F2F" w:rsidDel="00D34FBF">
          <w:fldChar w:fldCharType="end"/>
        </w:r>
        <w:r w:rsidR="005D6F2F" w:rsidDel="00D34FBF">
          <w:delText xml:space="preserve">. </w:delText>
        </w:r>
        <w:r w:rsidDel="00D34FBF">
          <w:delText>In block A, northern plants had a higher HCMS, but this difference degraded in the later blocks during the times when greenhouse temperatures</w:delText>
        </w:r>
        <w:r w:rsidR="005D6F2F" w:rsidDel="00D34FBF">
          <w:delText xml:space="preserve"> were higher</w:delText>
        </w:r>
        <w:r w:rsidDel="00D34FBF">
          <w:delText xml:space="preserve"> during plant development.  </w:delText>
        </w:r>
        <w:r w:rsidR="005D6F2F" w:rsidDel="00D34FBF">
          <w:delText>W</w:delText>
        </w:r>
        <w:r w:rsidDel="00D34FBF">
          <w:delText>e considered block A values the baseline HCMS and determined that northern plant have higher baseline heat tolerance.</w:delText>
        </w:r>
        <w:r w:rsidR="005D6F2F" w:rsidDel="00D34FBF">
          <w:delText xml:space="preserve"> Net photosynthetic rated did not depend on region of origin for both the hot and cold treatments. </w:delText>
        </w:r>
      </w:del>
      <w:del w:id="851" w:author="Steven Travers" w:date="2023-05-19T16:18:00Z">
        <w:r w:rsidR="00C11EC7" w:rsidDel="001012EA">
          <w:delText>T</w:delText>
        </w:r>
      </w:del>
      <w:del w:id="852" w:author="Steven Travers" w:date="2023-05-25T20:06:00Z">
        <w:r w:rsidR="00C11EC7" w:rsidDel="004D6BAE">
          <w:delText>here were no</w:delText>
        </w:r>
      </w:del>
      <w:del w:id="853" w:author="Steven Travers" w:date="2023-06-04T13:53:00Z">
        <w:r w:rsidR="00C11EC7" w:rsidDel="00D34FBF">
          <w:delText xml:space="preserve"> statistically significant correlations among sporophytic traits. </w:delText>
        </w:r>
      </w:del>
    </w:p>
    <w:p w14:paraId="06ADA6D3" w14:textId="53E9B047" w:rsidR="00C36882" w:rsidDel="00D34FBF" w:rsidRDefault="00C36882" w:rsidP="002B5B51">
      <w:pPr>
        <w:pStyle w:val="Tabletitle"/>
        <w:rPr>
          <w:del w:id="854" w:author="Steven Travers" w:date="2023-06-04T13:53:00Z"/>
        </w:rPr>
      </w:pPr>
    </w:p>
    <w:p w14:paraId="238D4451" w14:textId="471C77AC" w:rsidR="005D6F2F" w:rsidDel="00D34FBF" w:rsidRDefault="005D6F2F" w:rsidP="002B5B51">
      <w:pPr>
        <w:pStyle w:val="Tabletitle"/>
        <w:rPr>
          <w:del w:id="855" w:author="Steven Travers" w:date="2023-06-04T13:53:00Z"/>
        </w:rPr>
      </w:pPr>
    </w:p>
    <w:p w14:paraId="29746FB3" w14:textId="7C394962" w:rsidR="002B5B51" w:rsidDel="00D34FBF" w:rsidRDefault="002B5B51" w:rsidP="002B5B51">
      <w:pPr>
        <w:pStyle w:val="Tabletitle"/>
        <w:rPr>
          <w:del w:id="856" w:author="Steven Travers" w:date="2023-06-04T13:53:00Z"/>
        </w:rPr>
      </w:pPr>
      <w:del w:id="857" w:author="Steven Travers" w:date="2023-06-04T13:53:00Z">
        <w:r w:rsidDel="00D34FBF">
          <w:delText xml:space="preserve">Table 1. </w:delText>
        </w:r>
        <w:r w:rsidR="009A64B2" w:rsidDel="00D34FBF">
          <w:delText>Sporophyte and gametophyte temperature tolerance r</w:delText>
        </w:r>
        <w:r w:rsidDel="00D34FBF">
          <w:delText xml:space="preserve">esults from mixed </w:delText>
        </w:r>
        <w:r w:rsidR="001A70A4" w:rsidDel="00D34FBF">
          <w:delText xml:space="preserve">effects </w:delText>
        </w:r>
        <w:r w:rsidDel="00D34FBF">
          <w:delText>linear model</w:delText>
        </w:r>
        <w:r w:rsidR="009A64B2" w:rsidDel="00D34FBF">
          <w:delText>s</w:delText>
        </w:r>
        <w:r w:rsidDel="00D34FBF">
          <w:delText xml:space="preserve"> </w:delText>
        </w:r>
        <w:r w:rsidR="009A64B2" w:rsidDel="00D34FBF">
          <w:delText>with t</w:delText>
        </w:r>
        <w:r w:rsidR="008B3FCC" w:rsidDel="00D34FBF">
          <w:delText>he fixed effect region</w:delText>
        </w:r>
        <w:r w:rsidDel="00D34FBF">
          <w:delText xml:space="preserve"> (north vs south)</w:delText>
        </w:r>
        <w:r w:rsidR="008B3FCC" w:rsidDel="00D34FBF">
          <w:delText xml:space="preserve"> and the random effects </w:delText>
        </w:r>
        <w:r w:rsidR="009A64B2" w:rsidDel="00D34FBF">
          <w:delText>genet</w:delText>
        </w:r>
        <w:r w:rsidR="008B3FCC" w:rsidDel="00D34FBF">
          <w:delText xml:space="preserve"> and </w:delText>
        </w:r>
        <w:r w:rsidR="009A64B2" w:rsidDel="00D34FBF">
          <w:delText xml:space="preserve">block (omitted for gametophyte). Due to overfitting the model genet was omitted from CCMS, HPS, and Tmin PTGR. Block was not included in the analysis for gametophytes and CPS. </w:delText>
        </w:r>
        <w:r w:rsidR="008756EA" w:rsidDel="00D34FBF">
          <w:delText>Random</w:delText>
        </w:r>
        <w:r w:rsidR="008B3FCC" w:rsidDel="00D34FBF">
          <w:delText xml:space="preserve"> effect s</w:delText>
        </w:r>
        <w:r w:rsidDel="00D34FBF">
          <w:delText>tatistical values reported in the Supporting</w:delText>
        </w:r>
        <w:r w:rsidRPr="003E40BC" w:rsidDel="00D34FBF">
          <w:delText xml:space="preserve"> Information</w:delText>
        </w:r>
        <w:r w:rsidDel="00D34FBF">
          <w:delText xml:space="preserve"> (Table S2), as well as results from a mixed model using only control values (Supporting</w:delText>
        </w:r>
        <w:r w:rsidRPr="003E40BC" w:rsidDel="00D34FBF">
          <w:delText xml:space="preserve"> Information</w:delText>
        </w:r>
        <w:r w:rsidDel="00D34FBF">
          <w:delText xml:space="preserve"> Table S3).</w:delText>
        </w:r>
      </w:del>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rsidDel="00D34FBF" w14:paraId="5387AD47" w14:textId="3B17C962" w:rsidTr="008756EA">
        <w:trPr>
          <w:trHeight w:val="170"/>
          <w:del w:id="858" w:author="Steven Travers" w:date="2023-06-04T13:53:00Z"/>
        </w:trPr>
        <w:tc>
          <w:tcPr>
            <w:tcW w:w="2226" w:type="pct"/>
            <w:gridSpan w:val="2"/>
            <w:vMerge w:val="restart"/>
            <w:tcBorders>
              <w:top w:val="single" w:sz="4" w:space="0" w:color="auto"/>
              <w:left w:val="nil"/>
              <w:bottom w:val="nil"/>
            </w:tcBorders>
            <w:noWrap/>
            <w:hideMark/>
          </w:tcPr>
          <w:p w14:paraId="4C22DC6B" w14:textId="3CC1419E" w:rsidR="008B3FCC" w:rsidRPr="008756EA" w:rsidDel="00D34FBF" w:rsidRDefault="008B3FCC" w:rsidP="00AE1606">
            <w:pPr>
              <w:jc w:val="center"/>
              <w:rPr>
                <w:del w:id="859" w:author="Steven Travers" w:date="2023-06-04T13:53:00Z"/>
                <w:rFonts w:ascii="Times New Roman" w:eastAsia="Times New Roman" w:hAnsi="Times New Roman" w:cs="Times New Roman"/>
                <w:color w:val="000000"/>
              </w:rPr>
            </w:pPr>
            <w:del w:id="860" w:author="Steven Travers" w:date="2023-06-04T13:53:00Z">
              <w:r w:rsidRPr="008756EA" w:rsidDel="00D34FBF">
                <w:rPr>
                  <w:rFonts w:ascii="Times New Roman" w:eastAsia="Times New Roman" w:hAnsi="Times New Roman" w:cs="Times New Roman"/>
                  <w:color w:val="000000"/>
                </w:rPr>
                <w:delText> </w:delText>
              </w:r>
            </w:del>
          </w:p>
          <w:p w14:paraId="3B7CE3AE" w14:textId="5CFF1E8B" w:rsidR="008B3FCC" w:rsidRPr="008756EA" w:rsidDel="00D34FBF" w:rsidRDefault="008B3FCC" w:rsidP="00AE1606">
            <w:pPr>
              <w:jc w:val="center"/>
              <w:rPr>
                <w:del w:id="861" w:author="Steven Travers" w:date="2023-06-04T13:53:00Z"/>
                <w:rFonts w:ascii="Times New Roman" w:eastAsia="Times New Roman" w:hAnsi="Times New Roman" w:cs="Times New Roman"/>
                <w:color w:val="000000"/>
              </w:rPr>
            </w:pPr>
            <w:del w:id="862" w:author="Steven Travers" w:date="2023-06-04T13:53:00Z">
              <w:r w:rsidRPr="008756EA" w:rsidDel="00D34FBF">
                <w:rPr>
                  <w:rFonts w:ascii="Times New Roman" w:eastAsia="Times New Roman" w:hAnsi="Times New Roman" w:cs="Times New Roman"/>
                  <w:color w:val="000000"/>
                </w:rPr>
                <w:delText> </w:delText>
              </w:r>
            </w:del>
          </w:p>
          <w:p w14:paraId="2DF3EB0A" w14:textId="424393A9" w:rsidR="008B3FCC" w:rsidRPr="008756EA" w:rsidDel="00D34FBF" w:rsidRDefault="008B3FCC" w:rsidP="008B3FCC">
            <w:pPr>
              <w:jc w:val="center"/>
              <w:rPr>
                <w:del w:id="863" w:author="Steven Travers" w:date="2023-06-04T13:53:00Z"/>
                <w:rFonts w:ascii="Times New Roman" w:eastAsia="Times New Roman" w:hAnsi="Times New Roman" w:cs="Times New Roman"/>
                <w:color w:val="000000"/>
              </w:rPr>
            </w:pPr>
            <w:del w:id="864" w:author="Steven Travers" w:date="2023-06-04T13:53:00Z">
              <w:r w:rsidRPr="008756EA" w:rsidDel="00D34FBF">
                <w:rPr>
                  <w:rFonts w:ascii="Times New Roman" w:eastAsia="Times New Roman" w:hAnsi="Times New Roman" w:cs="Times New Roman"/>
                  <w:color w:val="000000"/>
                </w:rPr>
                <w:delText>Variable</w:delText>
              </w:r>
            </w:del>
          </w:p>
        </w:tc>
        <w:tc>
          <w:tcPr>
            <w:tcW w:w="2774" w:type="pct"/>
            <w:gridSpan w:val="5"/>
            <w:tcBorders>
              <w:top w:val="single" w:sz="4" w:space="0" w:color="auto"/>
              <w:bottom w:val="nil"/>
              <w:right w:val="nil"/>
            </w:tcBorders>
            <w:noWrap/>
            <w:vAlign w:val="bottom"/>
            <w:hideMark/>
          </w:tcPr>
          <w:p w14:paraId="018CAD3D" w14:textId="35849A14" w:rsidR="008B3FCC" w:rsidRPr="008756EA" w:rsidDel="00D34FBF" w:rsidRDefault="008B3FCC" w:rsidP="001A70A4">
            <w:pPr>
              <w:jc w:val="center"/>
              <w:rPr>
                <w:del w:id="865" w:author="Steven Travers" w:date="2023-06-04T13:53:00Z"/>
                <w:rFonts w:ascii="Times New Roman" w:eastAsia="Times New Roman" w:hAnsi="Times New Roman" w:cs="Times New Roman"/>
                <w:color w:val="000000"/>
              </w:rPr>
            </w:pPr>
            <w:del w:id="866" w:author="Steven Travers" w:date="2023-06-04T13:53:00Z">
              <w:r w:rsidRPr="008756EA" w:rsidDel="00D34FBF">
                <w:rPr>
                  <w:rFonts w:ascii="Times New Roman" w:eastAsia="Times New Roman" w:hAnsi="Times New Roman" w:cs="Times New Roman"/>
                  <w:color w:val="000000"/>
                </w:rPr>
                <w:delText>Region</w:delText>
              </w:r>
            </w:del>
          </w:p>
        </w:tc>
      </w:tr>
      <w:tr w:rsidR="008B3FCC" w:rsidRPr="008756EA" w:rsidDel="00D34FBF" w14:paraId="2C2C1892" w14:textId="1E3B5C7C" w:rsidTr="008756EA">
        <w:trPr>
          <w:trHeight w:val="297"/>
          <w:del w:id="867" w:author="Steven Travers" w:date="2023-06-04T13:53:00Z"/>
        </w:trPr>
        <w:tc>
          <w:tcPr>
            <w:tcW w:w="2226" w:type="pct"/>
            <w:gridSpan w:val="2"/>
            <w:vMerge/>
            <w:tcBorders>
              <w:top w:val="nil"/>
              <w:left w:val="nil"/>
              <w:bottom w:val="single" w:sz="4" w:space="0" w:color="auto"/>
            </w:tcBorders>
            <w:noWrap/>
            <w:hideMark/>
          </w:tcPr>
          <w:p w14:paraId="458AA33F" w14:textId="1A957F75" w:rsidR="008B3FCC" w:rsidRPr="008756EA" w:rsidDel="00D34FBF" w:rsidRDefault="008B3FCC" w:rsidP="008B3FCC">
            <w:pPr>
              <w:jc w:val="center"/>
              <w:rPr>
                <w:del w:id="868"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4477096" w:rsidR="008B3FCC" w:rsidRPr="008756EA" w:rsidDel="00D34FBF" w:rsidRDefault="008B3FCC" w:rsidP="001A70A4">
            <w:pPr>
              <w:jc w:val="center"/>
              <w:rPr>
                <w:del w:id="869" w:author="Steven Travers" w:date="2023-06-04T13:53:00Z"/>
                <w:rFonts w:ascii="Times New Roman" w:eastAsia="Times New Roman" w:hAnsi="Times New Roman" w:cs="Times New Roman"/>
                <w:color w:val="000000"/>
              </w:rPr>
            </w:pPr>
            <w:del w:id="870" w:author="Steven Travers" w:date="2023-06-04T13:53:00Z">
              <w:r w:rsidRPr="008756EA" w:rsidDel="00D34FBF">
                <w:rPr>
                  <w:rFonts w:ascii="Times New Roman" w:eastAsia="Times New Roman" w:hAnsi="Times New Roman" w:cs="Times New Roman"/>
                  <w:color w:val="000000"/>
                </w:rPr>
                <w:delText>Expected</w:delText>
              </w:r>
            </w:del>
          </w:p>
        </w:tc>
        <w:tc>
          <w:tcPr>
            <w:tcW w:w="648" w:type="pct"/>
            <w:tcBorders>
              <w:top w:val="nil"/>
              <w:bottom w:val="single" w:sz="4" w:space="0" w:color="auto"/>
            </w:tcBorders>
            <w:noWrap/>
            <w:vAlign w:val="bottom"/>
            <w:hideMark/>
          </w:tcPr>
          <w:p w14:paraId="5046A712" w14:textId="73B71676" w:rsidR="008B3FCC" w:rsidRPr="008756EA" w:rsidDel="00D34FBF" w:rsidRDefault="008B3FCC" w:rsidP="001A70A4">
            <w:pPr>
              <w:jc w:val="center"/>
              <w:rPr>
                <w:del w:id="871" w:author="Steven Travers" w:date="2023-06-04T13:53:00Z"/>
                <w:rFonts w:ascii="Times New Roman" w:eastAsia="Times New Roman" w:hAnsi="Times New Roman" w:cs="Times New Roman"/>
                <w:color w:val="000000"/>
              </w:rPr>
            </w:pPr>
            <w:del w:id="872" w:author="Steven Travers" w:date="2023-06-04T13:53:00Z">
              <w:r w:rsidRPr="008756EA" w:rsidDel="00D34FBF">
                <w:rPr>
                  <w:rFonts w:ascii="Times New Roman" w:eastAsia="Times New Roman" w:hAnsi="Times New Roman" w:cs="Times New Roman"/>
                  <w:color w:val="000000"/>
                </w:rPr>
                <w:delText>Observed</w:delText>
              </w:r>
            </w:del>
          </w:p>
        </w:tc>
        <w:tc>
          <w:tcPr>
            <w:tcW w:w="472" w:type="pct"/>
            <w:tcBorders>
              <w:top w:val="nil"/>
              <w:bottom w:val="single" w:sz="4" w:space="0" w:color="auto"/>
            </w:tcBorders>
            <w:vAlign w:val="bottom"/>
          </w:tcPr>
          <w:p w14:paraId="3D0DA62E" w14:textId="51E5A354" w:rsidR="008B3FCC" w:rsidRPr="008756EA" w:rsidDel="00D34FBF" w:rsidRDefault="008B3FCC" w:rsidP="001A70A4">
            <w:pPr>
              <w:jc w:val="center"/>
              <w:rPr>
                <w:del w:id="873" w:author="Steven Travers" w:date="2023-06-04T13:53:00Z"/>
                <w:rFonts w:ascii="Times New Roman" w:eastAsia="Times New Roman" w:hAnsi="Times New Roman" w:cs="Times New Roman"/>
                <w:color w:val="000000"/>
              </w:rPr>
            </w:pPr>
            <w:del w:id="874" w:author="Steven Travers" w:date="2023-06-04T13:53:00Z">
              <w:r w:rsidRPr="008756EA" w:rsidDel="00D34FBF">
                <w:rPr>
                  <w:rFonts w:ascii="Times New Roman" w:eastAsia="Times New Roman" w:hAnsi="Times New Roman" w:cs="Times New Roman"/>
                  <w:color w:val="000000"/>
                </w:rPr>
                <w:delText>dF</w:delText>
              </w:r>
            </w:del>
          </w:p>
        </w:tc>
        <w:tc>
          <w:tcPr>
            <w:tcW w:w="505" w:type="pct"/>
            <w:tcBorders>
              <w:top w:val="nil"/>
              <w:bottom w:val="single" w:sz="4" w:space="0" w:color="auto"/>
            </w:tcBorders>
            <w:vAlign w:val="bottom"/>
          </w:tcPr>
          <w:p w14:paraId="30A9E6E5" w14:textId="71B7AE18" w:rsidR="008B3FCC" w:rsidRPr="008756EA" w:rsidDel="00D34FBF" w:rsidRDefault="008B3FCC" w:rsidP="001A70A4">
            <w:pPr>
              <w:jc w:val="center"/>
              <w:rPr>
                <w:del w:id="875" w:author="Steven Travers" w:date="2023-06-04T13:53:00Z"/>
                <w:rFonts w:ascii="Times New Roman" w:eastAsia="Times New Roman" w:hAnsi="Times New Roman" w:cs="Times New Roman"/>
                <w:color w:val="000000"/>
              </w:rPr>
            </w:pPr>
            <w:del w:id="876" w:author="Steven Travers" w:date="2023-06-04T13:53:00Z">
              <w:r w:rsidRPr="008756EA" w:rsidDel="00D34FBF">
                <w:rPr>
                  <w:rFonts w:ascii="Times New Roman" w:eastAsia="Times New Roman" w:hAnsi="Times New Roman" w:cs="Times New Roman"/>
                  <w:color w:val="000000"/>
                </w:rPr>
                <w:delText>F</w:delText>
              </w:r>
            </w:del>
          </w:p>
        </w:tc>
        <w:tc>
          <w:tcPr>
            <w:tcW w:w="514" w:type="pct"/>
            <w:tcBorders>
              <w:top w:val="nil"/>
              <w:bottom w:val="single" w:sz="4" w:space="0" w:color="auto"/>
              <w:right w:val="nil"/>
            </w:tcBorders>
            <w:noWrap/>
            <w:vAlign w:val="bottom"/>
            <w:hideMark/>
          </w:tcPr>
          <w:p w14:paraId="41844F0E" w14:textId="2E9ED418" w:rsidR="008B3FCC" w:rsidRPr="008756EA" w:rsidDel="00D34FBF" w:rsidRDefault="008B3FCC" w:rsidP="001A70A4">
            <w:pPr>
              <w:jc w:val="center"/>
              <w:rPr>
                <w:del w:id="877" w:author="Steven Travers" w:date="2023-06-04T13:53:00Z"/>
                <w:rFonts w:ascii="Times New Roman" w:eastAsia="Times New Roman" w:hAnsi="Times New Roman" w:cs="Times New Roman"/>
                <w:color w:val="000000"/>
              </w:rPr>
            </w:pPr>
            <w:del w:id="878" w:author="Steven Travers" w:date="2023-06-04T13:53:00Z">
              <w:r w:rsidRPr="008756EA" w:rsidDel="00D34FBF">
                <w:rPr>
                  <w:rFonts w:ascii="Times New Roman" w:eastAsia="Times New Roman" w:hAnsi="Times New Roman" w:cs="Times New Roman"/>
                  <w:color w:val="000000"/>
                </w:rPr>
                <w:delText>p</w:delText>
              </w:r>
            </w:del>
          </w:p>
        </w:tc>
      </w:tr>
      <w:tr w:rsidR="001A70A4" w:rsidRPr="008756EA" w:rsidDel="00D34FBF" w14:paraId="4D2E57B4" w14:textId="07EA7A97" w:rsidTr="008756EA">
        <w:trPr>
          <w:trHeight w:val="144"/>
          <w:del w:id="879" w:author="Steven Travers" w:date="2023-06-04T13:53:00Z"/>
        </w:trPr>
        <w:tc>
          <w:tcPr>
            <w:tcW w:w="303" w:type="pct"/>
            <w:vMerge w:val="restart"/>
            <w:tcBorders>
              <w:top w:val="single" w:sz="4" w:space="0" w:color="auto"/>
              <w:left w:val="nil"/>
            </w:tcBorders>
            <w:noWrap/>
            <w:textDirection w:val="btLr"/>
            <w:hideMark/>
          </w:tcPr>
          <w:p w14:paraId="32B7647E" w14:textId="6657CAA0" w:rsidR="008B3FCC" w:rsidRPr="008756EA" w:rsidDel="00D34FBF" w:rsidRDefault="008B3FCC" w:rsidP="00AE1606">
            <w:pPr>
              <w:jc w:val="center"/>
              <w:rPr>
                <w:del w:id="880" w:author="Steven Travers" w:date="2023-06-04T13:53:00Z"/>
                <w:rFonts w:ascii="Times New Roman" w:eastAsia="Times New Roman" w:hAnsi="Times New Roman" w:cs="Times New Roman"/>
                <w:color w:val="000000"/>
              </w:rPr>
            </w:pPr>
            <w:del w:id="881" w:author="Steven Travers" w:date="2023-06-04T13:53:00Z">
              <w:r w:rsidRPr="008756EA" w:rsidDel="00D34FBF">
                <w:rPr>
                  <w:rFonts w:ascii="Times New Roman" w:eastAsia="Times New Roman" w:hAnsi="Times New Roman" w:cs="Times New Roman"/>
                  <w:color w:val="000000"/>
                </w:rPr>
                <w:delText>Sporophyte</w:delText>
              </w:r>
            </w:del>
          </w:p>
        </w:tc>
        <w:tc>
          <w:tcPr>
            <w:tcW w:w="1923" w:type="pct"/>
            <w:tcBorders>
              <w:top w:val="single" w:sz="4" w:space="0" w:color="auto"/>
            </w:tcBorders>
            <w:noWrap/>
            <w:hideMark/>
          </w:tcPr>
          <w:p w14:paraId="40970C3E" w14:textId="51054433" w:rsidR="008B3FCC" w:rsidRPr="008756EA" w:rsidDel="00D34FBF" w:rsidRDefault="008B3FCC" w:rsidP="00AE1606">
            <w:pPr>
              <w:rPr>
                <w:del w:id="882" w:author="Steven Travers" w:date="2023-06-04T13:53:00Z"/>
                <w:rFonts w:ascii="Times New Roman" w:eastAsia="Times New Roman" w:hAnsi="Times New Roman" w:cs="Times New Roman"/>
                <w:color w:val="000000"/>
              </w:rPr>
            </w:pPr>
            <w:del w:id="883" w:author="Steven Travers" w:date="2023-06-04T13:53:00Z">
              <w:r w:rsidRPr="008756EA" w:rsidDel="00D34FBF">
                <w:rPr>
                  <w:rFonts w:ascii="Times New Roman" w:eastAsia="Times New Roman" w:hAnsi="Times New Roman" w:cs="Times New Roman"/>
                  <w:color w:val="000000"/>
                </w:rPr>
                <w:delText>Cell Membrane Stability (Heat)</w:delText>
              </w:r>
            </w:del>
          </w:p>
        </w:tc>
        <w:tc>
          <w:tcPr>
            <w:tcW w:w="634" w:type="pct"/>
            <w:tcBorders>
              <w:top w:val="single" w:sz="4" w:space="0" w:color="auto"/>
            </w:tcBorders>
            <w:noWrap/>
            <w:hideMark/>
          </w:tcPr>
          <w:p w14:paraId="7DBD7186" w14:textId="52163DD4" w:rsidR="008B3FCC" w:rsidRPr="008756EA" w:rsidDel="00D34FBF" w:rsidRDefault="008B3FCC" w:rsidP="00AE1606">
            <w:pPr>
              <w:jc w:val="center"/>
              <w:rPr>
                <w:del w:id="884" w:author="Steven Travers" w:date="2023-06-04T13:53:00Z"/>
                <w:rFonts w:ascii="Times New Roman" w:eastAsia="Times New Roman" w:hAnsi="Times New Roman" w:cs="Times New Roman"/>
                <w:color w:val="000000"/>
              </w:rPr>
            </w:pPr>
            <w:del w:id="885"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67B91B10" w14:textId="3A4EDE09" w:rsidR="008B3FCC" w:rsidRPr="008756EA" w:rsidDel="00D34FBF" w:rsidRDefault="008B3FCC" w:rsidP="00AE1606">
            <w:pPr>
              <w:jc w:val="center"/>
              <w:rPr>
                <w:del w:id="886" w:author="Steven Travers" w:date="2023-06-04T13:53:00Z"/>
                <w:rFonts w:ascii="Times New Roman" w:eastAsia="Times New Roman" w:hAnsi="Times New Roman" w:cs="Times New Roman"/>
                <w:color w:val="000000"/>
              </w:rPr>
            </w:pPr>
            <w:del w:id="887"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top w:val="single" w:sz="4" w:space="0" w:color="auto"/>
            </w:tcBorders>
          </w:tcPr>
          <w:p w14:paraId="393AF7C3" w14:textId="7EA8C7F2" w:rsidR="008B3FCC" w:rsidRPr="008756EA" w:rsidDel="00D34FBF" w:rsidRDefault="008B3FCC" w:rsidP="008542CF">
            <w:pPr>
              <w:jc w:val="center"/>
              <w:rPr>
                <w:del w:id="888" w:author="Steven Travers" w:date="2023-06-04T13:53:00Z"/>
                <w:rFonts w:ascii="Times New Roman" w:eastAsia="Times New Roman" w:hAnsi="Times New Roman" w:cs="Times New Roman"/>
                <w:color w:val="000000"/>
              </w:rPr>
            </w:pPr>
            <w:del w:id="889" w:author="Steven Travers" w:date="2023-06-04T13:53:00Z">
              <w:r w:rsidRPr="008756EA" w:rsidDel="00D34FBF">
                <w:rPr>
                  <w:rFonts w:ascii="Times New Roman" w:eastAsia="Times New Roman" w:hAnsi="Times New Roman" w:cs="Times New Roman"/>
                  <w:color w:val="000000"/>
                </w:rPr>
                <w:delText>1, 50</w:delText>
              </w:r>
            </w:del>
          </w:p>
        </w:tc>
        <w:tc>
          <w:tcPr>
            <w:tcW w:w="505" w:type="pct"/>
            <w:tcBorders>
              <w:top w:val="single" w:sz="4" w:space="0" w:color="auto"/>
            </w:tcBorders>
          </w:tcPr>
          <w:p w14:paraId="3972DD54" w14:textId="2C0B9676" w:rsidR="008B3FCC" w:rsidRPr="008756EA" w:rsidDel="00D34FBF" w:rsidRDefault="008B3FCC" w:rsidP="008542CF">
            <w:pPr>
              <w:jc w:val="center"/>
              <w:rPr>
                <w:del w:id="890" w:author="Steven Travers" w:date="2023-06-04T13:53:00Z"/>
                <w:rFonts w:ascii="Times New Roman" w:eastAsia="Times New Roman" w:hAnsi="Times New Roman" w:cs="Times New Roman"/>
                <w:color w:val="000000"/>
              </w:rPr>
            </w:pPr>
            <w:del w:id="891" w:author="Steven Travers" w:date="2023-06-04T13:53:00Z">
              <w:r w:rsidRPr="008756EA" w:rsidDel="00D34FBF">
                <w:rPr>
                  <w:rFonts w:ascii="Times New Roman" w:eastAsia="Times New Roman" w:hAnsi="Times New Roman" w:cs="Times New Roman"/>
                  <w:color w:val="000000"/>
                </w:rPr>
                <w:delText>3.673</w:delText>
              </w:r>
            </w:del>
          </w:p>
        </w:tc>
        <w:tc>
          <w:tcPr>
            <w:tcW w:w="514" w:type="pct"/>
            <w:tcBorders>
              <w:top w:val="single" w:sz="4" w:space="0" w:color="auto"/>
              <w:right w:val="nil"/>
            </w:tcBorders>
            <w:noWrap/>
            <w:hideMark/>
          </w:tcPr>
          <w:p w14:paraId="4350188B" w14:textId="5397F6F8" w:rsidR="008B3FCC" w:rsidRPr="008756EA" w:rsidDel="00D34FBF" w:rsidRDefault="008B3FCC" w:rsidP="00AE1606">
            <w:pPr>
              <w:jc w:val="right"/>
              <w:rPr>
                <w:del w:id="892" w:author="Steven Travers" w:date="2023-06-04T13:53:00Z"/>
                <w:rFonts w:ascii="Times New Roman" w:eastAsia="Times New Roman" w:hAnsi="Times New Roman" w:cs="Times New Roman"/>
                <w:color w:val="000000"/>
              </w:rPr>
            </w:pPr>
            <w:del w:id="893" w:author="Steven Travers" w:date="2023-06-04T13:53:00Z">
              <w:r w:rsidRPr="008756EA" w:rsidDel="00D34FBF">
                <w:rPr>
                  <w:rFonts w:ascii="Times New Roman" w:eastAsia="Times New Roman" w:hAnsi="Times New Roman" w:cs="Times New Roman"/>
                  <w:color w:val="000000"/>
                </w:rPr>
                <w:delText>0.0610</w:delText>
              </w:r>
            </w:del>
          </w:p>
        </w:tc>
      </w:tr>
      <w:tr w:rsidR="008756EA" w:rsidRPr="008756EA" w:rsidDel="00D34FBF" w14:paraId="623F0A5E" w14:textId="778E5737" w:rsidTr="008756EA">
        <w:trPr>
          <w:trHeight w:val="144"/>
          <w:del w:id="894" w:author="Steven Travers" w:date="2023-06-04T13:53:00Z"/>
        </w:trPr>
        <w:tc>
          <w:tcPr>
            <w:tcW w:w="303" w:type="pct"/>
            <w:vMerge/>
            <w:tcBorders>
              <w:left w:val="nil"/>
            </w:tcBorders>
            <w:hideMark/>
          </w:tcPr>
          <w:p w14:paraId="05E7629F" w14:textId="496D94F3" w:rsidR="008B3FCC" w:rsidRPr="008756EA" w:rsidDel="00D34FBF" w:rsidRDefault="008B3FCC" w:rsidP="00AE1606">
            <w:pPr>
              <w:rPr>
                <w:del w:id="895" w:author="Steven Travers" w:date="2023-06-04T13:53:00Z"/>
                <w:rFonts w:ascii="Times New Roman" w:eastAsia="Times New Roman" w:hAnsi="Times New Roman" w:cs="Times New Roman"/>
                <w:color w:val="000000"/>
              </w:rPr>
            </w:pPr>
          </w:p>
        </w:tc>
        <w:tc>
          <w:tcPr>
            <w:tcW w:w="1923" w:type="pct"/>
            <w:noWrap/>
            <w:hideMark/>
          </w:tcPr>
          <w:p w14:paraId="18BF1327" w14:textId="0BF7FA8F" w:rsidR="008B3FCC" w:rsidRPr="008756EA" w:rsidDel="00D34FBF" w:rsidRDefault="008B3FCC" w:rsidP="00AE1606">
            <w:pPr>
              <w:rPr>
                <w:del w:id="896" w:author="Steven Travers" w:date="2023-06-04T13:53:00Z"/>
                <w:rFonts w:ascii="Times New Roman" w:eastAsia="Times New Roman" w:hAnsi="Times New Roman" w:cs="Times New Roman"/>
                <w:color w:val="000000"/>
              </w:rPr>
            </w:pPr>
            <w:del w:id="897" w:author="Steven Travers" w:date="2023-06-04T13:53:00Z">
              <w:r w:rsidRPr="008756EA" w:rsidDel="00D34FBF">
                <w:rPr>
                  <w:rFonts w:ascii="Times New Roman" w:eastAsia="Times New Roman" w:hAnsi="Times New Roman" w:cs="Times New Roman"/>
                  <w:color w:val="000000"/>
                </w:rPr>
                <w:delText>Cell Membrane Stability (Cold)</w:delText>
              </w:r>
            </w:del>
          </w:p>
        </w:tc>
        <w:tc>
          <w:tcPr>
            <w:tcW w:w="634" w:type="pct"/>
            <w:noWrap/>
            <w:hideMark/>
          </w:tcPr>
          <w:p w14:paraId="754E8B24" w14:textId="4353EFFA" w:rsidR="008B3FCC" w:rsidRPr="008756EA" w:rsidDel="00D34FBF" w:rsidRDefault="008B3FCC" w:rsidP="00AE1606">
            <w:pPr>
              <w:jc w:val="center"/>
              <w:rPr>
                <w:del w:id="898" w:author="Steven Travers" w:date="2023-06-04T13:53:00Z"/>
                <w:rFonts w:ascii="Times New Roman" w:eastAsia="Times New Roman" w:hAnsi="Times New Roman" w:cs="Times New Roman"/>
                <w:color w:val="000000"/>
              </w:rPr>
            </w:pPr>
            <w:del w:id="899"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613CEB52" w14:textId="062A3439" w:rsidR="008B3FCC" w:rsidRPr="008756EA" w:rsidDel="00D34FBF" w:rsidRDefault="008B3FCC" w:rsidP="00AE1606">
            <w:pPr>
              <w:jc w:val="center"/>
              <w:rPr>
                <w:del w:id="900" w:author="Steven Travers" w:date="2023-06-04T13:53:00Z"/>
                <w:rFonts w:ascii="Times New Roman" w:eastAsia="Times New Roman" w:hAnsi="Times New Roman" w:cs="Times New Roman"/>
              </w:rPr>
            </w:pPr>
            <w:del w:id="901" w:author="Steven Travers" w:date="2023-06-04T13:53:00Z">
              <w:r w:rsidRPr="008756EA" w:rsidDel="00D34FBF">
                <w:rPr>
                  <w:rFonts w:ascii="Times New Roman" w:eastAsia="Times New Roman" w:hAnsi="Times New Roman" w:cs="Times New Roman"/>
                </w:rPr>
                <w:delText>S &gt; N</w:delText>
              </w:r>
            </w:del>
          </w:p>
        </w:tc>
        <w:tc>
          <w:tcPr>
            <w:tcW w:w="472" w:type="pct"/>
          </w:tcPr>
          <w:p w14:paraId="7860A247" w14:textId="1C221F7D" w:rsidR="008B3FCC" w:rsidRPr="008756EA" w:rsidDel="00D34FBF" w:rsidRDefault="008B3FCC" w:rsidP="008542CF">
            <w:pPr>
              <w:jc w:val="center"/>
              <w:rPr>
                <w:del w:id="902" w:author="Steven Travers" w:date="2023-06-04T13:53:00Z"/>
                <w:rFonts w:ascii="Times New Roman" w:eastAsia="Times New Roman" w:hAnsi="Times New Roman" w:cs="Times New Roman"/>
                <w:b/>
                <w:bCs/>
                <w:color w:val="000000"/>
              </w:rPr>
            </w:pPr>
            <w:del w:id="903" w:author="Steven Travers" w:date="2023-06-04T13:53:00Z">
              <w:r w:rsidRPr="008756EA" w:rsidDel="00D34FBF">
                <w:rPr>
                  <w:rFonts w:ascii="Times New Roman" w:eastAsia="Times New Roman" w:hAnsi="Times New Roman" w:cs="Times New Roman"/>
                  <w:b/>
                  <w:bCs/>
                  <w:color w:val="000000"/>
                </w:rPr>
                <w:delText>1, 191</w:delText>
              </w:r>
            </w:del>
          </w:p>
        </w:tc>
        <w:tc>
          <w:tcPr>
            <w:tcW w:w="505" w:type="pct"/>
          </w:tcPr>
          <w:p w14:paraId="05E90E58" w14:textId="641EBB66" w:rsidR="008B3FCC" w:rsidRPr="008756EA" w:rsidDel="00D34FBF" w:rsidRDefault="008B3FCC" w:rsidP="008542CF">
            <w:pPr>
              <w:jc w:val="center"/>
              <w:rPr>
                <w:del w:id="904" w:author="Steven Travers" w:date="2023-06-04T13:53:00Z"/>
                <w:rFonts w:ascii="Times New Roman" w:eastAsia="Times New Roman" w:hAnsi="Times New Roman" w:cs="Times New Roman"/>
                <w:b/>
                <w:bCs/>
                <w:color w:val="000000"/>
              </w:rPr>
            </w:pPr>
            <w:del w:id="905" w:author="Steven Travers" w:date="2023-06-04T13:53:00Z">
              <w:r w:rsidRPr="008756EA" w:rsidDel="00D34FBF">
                <w:rPr>
                  <w:rFonts w:ascii="Times New Roman" w:eastAsia="Times New Roman" w:hAnsi="Times New Roman" w:cs="Times New Roman"/>
                  <w:b/>
                  <w:bCs/>
                  <w:color w:val="000000"/>
                </w:rPr>
                <w:delText>6.482</w:delText>
              </w:r>
            </w:del>
          </w:p>
        </w:tc>
        <w:tc>
          <w:tcPr>
            <w:tcW w:w="514" w:type="pct"/>
            <w:tcBorders>
              <w:right w:val="nil"/>
            </w:tcBorders>
            <w:noWrap/>
            <w:hideMark/>
          </w:tcPr>
          <w:p w14:paraId="791CA3BE" w14:textId="0A0832B7" w:rsidR="008B3FCC" w:rsidRPr="008756EA" w:rsidDel="00D34FBF" w:rsidRDefault="008B3FCC" w:rsidP="00AE1606">
            <w:pPr>
              <w:jc w:val="right"/>
              <w:rPr>
                <w:del w:id="906" w:author="Steven Travers" w:date="2023-06-04T13:53:00Z"/>
                <w:rFonts w:ascii="Times New Roman" w:eastAsia="Times New Roman" w:hAnsi="Times New Roman" w:cs="Times New Roman"/>
                <w:b/>
                <w:bCs/>
                <w:color w:val="000000"/>
              </w:rPr>
            </w:pPr>
            <w:del w:id="907" w:author="Steven Travers" w:date="2023-06-04T13:53:00Z">
              <w:r w:rsidRPr="008756EA" w:rsidDel="00D34FBF">
                <w:rPr>
                  <w:rFonts w:ascii="Times New Roman" w:eastAsia="Times New Roman" w:hAnsi="Times New Roman" w:cs="Times New Roman"/>
                  <w:b/>
                  <w:bCs/>
                  <w:color w:val="000000"/>
                </w:rPr>
                <w:delText>0.012</w:delText>
              </w:r>
            </w:del>
          </w:p>
        </w:tc>
      </w:tr>
      <w:tr w:rsidR="008756EA" w:rsidRPr="008756EA" w:rsidDel="00D34FBF" w14:paraId="3CBFD7B3" w14:textId="2BB4FF77" w:rsidTr="008756EA">
        <w:trPr>
          <w:trHeight w:val="144"/>
          <w:del w:id="908" w:author="Steven Travers" w:date="2023-06-04T13:53:00Z"/>
        </w:trPr>
        <w:tc>
          <w:tcPr>
            <w:tcW w:w="303" w:type="pct"/>
            <w:vMerge/>
            <w:tcBorders>
              <w:left w:val="nil"/>
            </w:tcBorders>
            <w:hideMark/>
          </w:tcPr>
          <w:p w14:paraId="277D9463" w14:textId="2AB4D6C9" w:rsidR="008B3FCC" w:rsidRPr="008756EA" w:rsidDel="00D34FBF" w:rsidRDefault="008B3FCC" w:rsidP="00AE1606">
            <w:pPr>
              <w:rPr>
                <w:del w:id="909" w:author="Steven Travers" w:date="2023-06-04T13:53:00Z"/>
                <w:rFonts w:ascii="Times New Roman" w:eastAsia="Times New Roman" w:hAnsi="Times New Roman" w:cs="Times New Roman"/>
                <w:color w:val="000000"/>
              </w:rPr>
            </w:pPr>
          </w:p>
        </w:tc>
        <w:tc>
          <w:tcPr>
            <w:tcW w:w="1923" w:type="pct"/>
            <w:noWrap/>
            <w:hideMark/>
          </w:tcPr>
          <w:p w14:paraId="17B26472" w14:textId="76A0B5F5" w:rsidR="008B3FCC" w:rsidRPr="008756EA" w:rsidDel="00D34FBF" w:rsidRDefault="008B3FCC" w:rsidP="00AE1606">
            <w:pPr>
              <w:rPr>
                <w:del w:id="910" w:author="Steven Travers" w:date="2023-06-04T13:53:00Z"/>
                <w:rFonts w:ascii="Times New Roman" w:eastAsia="Times New Roman" w:hAnsi="Times New Roman" w:cs="Times New Roman"/>
                <w:color w:val="000000"/>
              </w:rPr>
            </w:pPr>
            <w:del w:id="911" w:author="Steven Travers" w:date="2023-06-04T13:53:00Z">
              <w:r w:rsidRPr="008756EA" w:rsidDel="00D34FBF">
                <w:rPr>
                  <w:rFonts w:ascii="Times New Roman" w:eastAsia="Times New Roman" w:hAnsi="Times New Roman" w:cs="Times New Roman"/>
                  <w:color w:val="000000"/>
                </w:rPr>
                <w:delText>Chlorophyll Content (Heat)</w:delText>
              </w:r>
            </w:del>
          </w:p>
        </w:tc>
        <w:tc>
          <w:tcPr>
            <w:tcW w:w="634" w:type="pct"/>
            <w:noWrap/>
            <w:hideMark/>
          </w:tcPr>
          <w:p w14:paraId="31C43205" w14:textId="0E716926" w:rsidR="008B3FCC" w:rsidRPr="008756EA" w:rsidDel="00D34FBF" w:rsidRDefault="008B3FCC" w:rsidP="00AE1606">
            <w:pPr>
              <w:jc w:val="center"/>
              <w:rPr>
                <w:del w:id="912" w:author="Steven Travers" w:date="2023-06-04T13:53:00Z"/>
                <w:rFonts w:ascii="Times New Roman" w:eastAsia="Times New Roman" w:hAnsi="Times New Roman" w:cs="Times New Roman"/>
                <w:color w:val="000000"/>
              </w:rPr>
            </w:pPr>
            <w:del w:id="913"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EBFC408" w14:textId="2FDB9512" w:rsidR="008B3FCC" w:rsidRPr="008756EA" w:rsidDel="00D34FBF" w:rsidRDefault="008B3FCC" w:rsidP="00AE1606">
            <w:pPr>
              <w:jc w:val="center"/>
              <w:rPr>
                <w:del w:id="914" w:author="Steven Travers" w:date="2023-06-04T13:53:00Z"/>
                <w:rFonts w:ascii="Times New Roman" w:eastAsia="Times New Roman" w:hAnsi="Times New Roman" w:cs="Times New Roman"/>
              </w:rPr>
            </w:pPr>
            <w:del w:id="915" w:author="Steven Travers" w:date="2023-06-04T13:53:00Z">
              <w:r w:rsidRPr="008756EA" w:rsidDel="00D34FBF">
                <w:rPr>
                  <w:rFonts w:ascii="Times New Roman" w:eastAsia="Times New Roman" w:hAnsi="Times New Roman" w:cs="Times New Roman"/>
                </w:rPr>
                <w:delText>N &gt; S</w:delText>
              </w:r>
            </w:del>
          </w:p>
        </w:tc>
        <w:tc>
          <w:tcPr>
            <w:tcW w:w="472" w:type="pct"/>
          </w:tcPr>
          <w:p w14:paraId="2C63892E" w14:textId="199ED7AA" w:rsidR="008B3FCC" w:rsidRPr="008756EA" w:rsidDel="00D34FBF" w:rsidRDefault="00464AEB" w:rsidP="008542CF">
            <w:pPr>
              <w:jc w:val="center"/>
              <w:rPr>
                <w:del w:id="916" w:author="Steven Travers" w:date="2023-06-04T13:53:00Z"/>
                <w:rFonts w:ascii="Times New Roman" w:eastAsia="Times New Roman" w:hAnsi="Times New Roman" w:cs="Times New Roman"/>
                <w:b/>
                <w:bCs/>
                <w:color w:val="000000"/>
              </w:rPr>
            </w:pPr>
            <w:del w:id="917" w:author="Steven Travers" w:date="2023-06-04T13:53:00Z">
              <w:r w:rsidRPr="008756EA" w:rsidDel="00D34FBF">
                <w:rPr>
                  <w:rFonts w:ascii="Times New Roman" w:eastAsia="Times New Roman" w:hAnsi="Times New Roman" w:cs="Times New Roman"/>
                  <w:b/>
                  <w:bCs/>
                  <w:color w:val="000000"/>
                </w:rPr>
                <w:delText>1, 51</w:delText>
              </w:r>
            </w:del>
          </w:p>
        </w:tc>
        <w:tc>
          <w:tcPr>
            <w:tcW w:w="505" w:type="pct"/>
          </w:tcPr>
          <w:p w14:paraId="7107D665" w14:textId="6EAC509D" w:rsidR="008B3FCC" w:rsidRPr="008756EA" w:rsidDel="00D34FBF" w:rsidRDefault="00464AEB" w:rsidP="008542CF">
            <w:pPr>
              <w:jc w:val="center"/>
              <w:rPr>
                <w:del w:id="918" w:author="Steven Travers" w:date="2023-06-04T13:53:00Z"/>
                <w:rFonts w:ascii="Times New Roman" w:eastAsia="Times New Roman" w:hAnsi="Times New Roman" w:cs="Times New Roman"/>
                <w:b/>
                <w:bCs/>
                <w:color w:val="000000"/>
              </w:rPr>
            </w:pPr>
            <w:del w:id="919" w:author="Steven Travers" w:date="2023-06-04T13:53:00Z">
              <w:r w:rsidRPr="008756EA" w:rsidDel="00D34FBF">
                <w:rPr>
                  <w:rFonts w:ascii="Times New Roman" w:eastAsia="Times New Roman" w:hAnsi="Times New Roman" w:cs="Times New Roman"/>
                  <w:b/>
                  <w:bCs/>
                  <w:color w:val="000000"/>
                </w:rPr>
                <w:delText>4.418</w:delText>
              </w:r>
            </w:del>
          </w:p>
        </w:tc>
        <w:tc>
          <w:tcPr>
            <w:tcW w:w="514" w:type="pct"/>
            <w:tcBorders>
              <w:right w:val="nil"/>
            </w:tcBorders>
            <w:noWrap/>
            <w:hideMark/>
          </w:tcPr>
          <w:p w14:paraId="2DD0350F" w14:textId="639D7C43" w:rsidR="008B3FCC" w:rsidRPr="008756EA" w:rsidDel="00D34FBF" w:rsidRDefault="008B3FCC" w:rsidP="00AE1606">
            <w:pPr>
              <w:jc w:val="right"/>
              <w:rPr>
                <w:del w:id="920" w:author="Steven Travers" w:date="2023-06-04T13:53:00Z"/>
                <w:rFonts w:ascii="Times New Roman" w:eastAsia="Times New Roman" w:hAnsi="Times New Roman" w:cs="Times New Roman"/>
                <w:b/>
                <w:bCs/>
                <w:color w:val="000000"/>
              </w:rPr>
            </w:pPr>
            <w:del w:id="921" w:author="Steven Travers" w:date="2023-06-04T13:53:00Z">
              <w:r w:rsidRPr="008756EA" w:rsidDel="00D34FBF">
                <w:rPr>
                  <w:rFonts w:ascii="Times New Roman" w:eastAsia="Times New Roman" w:hAnsi="Times New Roman" w:cs="Times New Roman"/>
                  <w:b/>
                  <w:bCs/>
                  <w:color w:val="000000"/>
                </w:rPr>
                <w:delText>0.041</w:delText>
              </w:r>
            </w:del>
          </w:p>
        </w:tc>
      </w:tr>
      <w:tr w:rsidR="008756EA" w:rsidRPr="008756EA" w:rsidDel="00D34FBF" w14:paraId="171FDE77" w14:textId="43FDE0B9" w:rsidTr="008756EA">
        <w:trPr>
          <w:trHeight w:val="144"/>
          <w:del w:id="922" w:author="Steven Travers" w:date="2023-06-04T13:53:00Z"/>
        </w:trPr>
        <w:tc>
          <w:tcPr>
            <w:tcW w:w="303" w:type="pct"/>
            <w:vMerge/>
            <w:tcBorders>
              <w:left w:val="nil"/>
            </w:tcBorders>
            <w:hideMark/>
          </w:tcPr>
          <w:p w14:paraId="26C2C612" w14:textId="59B94C00" w:rsidR="008B3FCC" w:rsidRPr="008756EA" w:rsidDel="00D34FBF" w:rsidRDefault="008B3FCC" w:rsidP="00AE1606">
            <w:pPr>
              <w:rPr>
                <w:del w:id="923" w:author="Steven Travers" w:date="2023-06-04T13:53:00Z"/>
                <w:rFonts w:ascii="Times New Roman" w:eastAsia="Times New Roman" w:hAnsi="Times New Roman" w:cs="Times New Roman"/>
                <w:color w:val="000000"/>
              </w:rPr>
            </w:pPr>
          </w:p>
        </w:tc>
        <w:tc>
          <w:tcPr>
            <w:tcW w:w="1923" w:type="pct"/>
            <w:noWrap/>
            <w:hideMark/>
          </w:tcPr>
          <w:p w14:paraId="1935646D" w14:textId="34A578B0" w:rsidR="008B3FCC" w:rsidRPr="008756EA" w:rsidDel="00D34FBF" w:rsidRDefault="008B3FCC" w:rsidP="00AE1606">
            <w:pPr>
              <w:rPr>
                <w:del w:id="924" w:author="Steven Travers" w:date="2023-06-04T13:53:00Z"/>
                <w:rFonts w:ascii="Times New Roman" w:eastAsia="Times New Roman" w:hAnsi="Times New Roman" w:cs="Times New Roman"/>
                <w:color w:val="000000"/>
              </w:rPr>
            </w:pPr>
            <w:del w:id="925" w:author="Steven Travers" w:date="2023-06-04T13:53:00Z">
              <w:r w:rsidRPr="008756EA" w:rsidDel="00D34FBF">
                <w:rPr>
                  <w:rFonts w:ascii="Times New Roman" w:eastAsia="Times New Roman" w:hAnsi="Times New Roman" w:cs="Times New Roman"/>
                  <w:color w:val="000000"/>
                </w:rPr>
                <w:delText>Chlorophyll Content (Cold)</w:delText>
              </w:r>
            </w:del>
          </w:p>
        </w:tc>
        <w:tc>
          <w:tcPr>
            <w:tcW w:w="634" w:type="pct"/>
            <w:noWrap/>
            <w:hideMark/>
          </w:tcPr>
          <w:p w14:paraId="305A72CE" w14:textId="4B13C5DD" w:rsidR="008B3FCC" w:rsidRPr="008756EA" w:rsidDel="00D34FBF" w:rsidRDefault="008B3FCC" w:rsidP="00AE1606">
            <w:pPr>
              <w:jc w:val="center"/>
              <w:rPr>
                <w:del w:id="926" w:author="Steven Travers" w:date="2023-06-04T13:53:00Z"/>
                <w:rFonts w:ascii="Times New Roman" w:eastAsia="Times New Roman" w:hAnsi="Times New Roman" w:cs="Times New Roman"/>
                <w:color w:val="000000"/>
              </w:rPr>
            </w:pPr>
            <w:del w:id="927" w:author="Steven Travers" w:date="2023-06-04T13:53:00Z">
              <w:r w:rsidRPr="008756EA" w:rsidDel="00D34FBF">
                <w:rPr>
                  <w:rFonts w:ascii="Times New Roman" w:eastAsia="Times New Roman" w:hAnsi="Times New Roman" w:cs="Times New Roman"/>
                  <w:color w:val="000000"/>
                </w:rPr>
                <w:delText>N &gt; S</w:delText>
              </w:r>
            </w:del>
          </w:p>
        </w:tc>
        <w:tc>
          <w:tcPr>
            <w:tcW w:w="648" w:type="pct"/>
            <w:noWrap/>
            <w:hideMark/>
          </w:tcPr>
          <w:p w14:paraId="18F30E13" w14:textId="53016881" w:rsidR="008B3FCC" w:rsidRPr="008756EA" w:rsidDel="00D34FBF" w:rsidRDefault="008B3FCC" w:rsidP="00AE1606">
            <w:pPr>
              <w:jc w:val="center"/>
              <w:rPr>
                <w:del w:id="928" w:author="Steven Travers" w:date="2023-06-04T13:53:00Z"/>
                <w:rFonts w:ascii="Times New Roman" w:eastAsia="Times New Roman" w:hAnsi="Times New Roman" w:cs="Times New Roman"/>
                <w:color w:val="000000"/>
              </w:rPr>
            </w:pPr>
            <w:del w:id="929" w:author="Steven Travers" w:date="2023-06-04T13:53:00Z">
              <w:r w:rsidRPr="008756EA" w:rsidDel="00D34FBF">
                <w:rPr>
                  <w:rFonts w:ascii="Times New Roman" w:eastAsia="Times New Roman" w:hAnsi="Times New Roman" w:cs="Times New Roman"/>
                  <w:color w:val="000000"/>
                </w:rPr>
                <w:delText>N &gt; S</w:delText>
              </w:r>
            </w:del>
          </w:p>
        </w:tc>
        <w:tc>
          <w:tcPr>
            <w:tcW w:w="472" w:type="pct"/>
          </w:tcPr>
          <w:p w14:paraId="6C6EAE29" w14:textId="0B63DF7F" w:rsidR="008B3FCC" w:rsidRPr="008756EA" w:rsidDel="00D34FBF" w:rsidRDefault="00464AEB" w:rsidP="008542CF">
            <w:pPr>
              <w:jc w:val="center"/>
              <w:rPr>
                <w:del w:id="930" w:author="Steven Travers" w:date="2023-06-04T13:53:00Z"/>
                <w:rFonts w:ascii="Times New Roman" w:eastAsia="Times New Roman" w:hAnsi="Times New Roman" w:cs="Times New Roman"/>
                <w:b/>
                <w:bCs/>
                <w:color w:val="000000"/>
              </w:rPr>
            </w:pPr>
            <w:del w:id="931" w:author="Steven Travers" w:date="2023-06-04T13:53:00Z">
              <w:r w:rsidRPr="008756EA" w:rsidDel="00D34FBF">
                <w:rPr>
                  <w:rFonts w:ascii="Times New Roman" w:eastAsia="Times New Roman" w:hAnsi="Times New Roman" w:cs="Times New Roman"/>
                  <w:b/>
                  <w:bCs/>
                  <w:color w:val="000000"/>
                </w:rPr>
                <w:delText>1, 50</w:delText>
              </w:r>
            </w:del>
          </w:p>
        </w:tc>
        <w:tc>
          <w:tcPr>
            <w:tcW w:w="505" w:type="pct"/>
          </w:tcPr>
          <w:p w14:paraId="4F59F3D3" w14:textId="39B3DC1F" w:rsidR="008B3FCC" w:rsidRPr="008756EA" w:rsidDel="00D34FBF" w:rsidRDefault="00464AEB" w:rsidP="008542CF">
            <w:pPr>
              <w:jc w:val="center"/>
              <w:rPr>
                <w:del w:id="932" w:author="Steven Travers" w:date="2023-06-04T13:53:00Z"/>
                <w:rFonts w:ascii="Times New Roman" w:eastAsia="Times New Roman" w:hAnsi="Times New Roman" w:cs="Times New Roman"/>
                <w:b/>
                <w:bCs/>
                <w:color w:val="000000"/>
              </w:rPr>
            </w:pPr>
            <w:del w:id="933" w:author="Steven Travers" w:date="2023-06-04T13:53:00Z">
              <w:r w:rsidRPr="008756EA" w:rsidDel="00D34FBF">
                <w:rPr>
                  <w:rFonts w:ascii="Times New Roman" w:eastAsia="Times New Roman" w:hAnsi="Times New Roman" w:cs="Times New Roman"/>
                  <w:b/>
                  <w:bCs/>
                  <w:color w:val="000000"/>
                </w:rPr>
                <w:delText>66.369</w:delText>
              </w:r>
            </w:del>
          </w:p>
        </w:tc>
        <w:tc>
          <w:tcPr>
            <w:tcW w:w="514" w:type="pct"/>
            <w:tcBorders>
              <w:right w:val="nil"/>
            </w:tcBorders>
            <w:noWrap/>
            <w:hideMark/>
          </w:tcPr>
          <w:p w14:paraId="3F6F9C16" w14:textId="441064F5" w:rsidR="008B3FCC" w:rsidRPr="008756EA" w:rsidDel="00D34FBF" w:rsidRDefault="008B3FCC" w:rsidP="00AE1606">
            <w:pPr>
              <w:jc w:val="right"/>
              <w:rPr>
                <w:del w:id="934" w:author="Steven Travers" w:date="2023-06-04T13:53:00Z"/>
                <w:rFonts w:ascii="Times New Roman" w:eastAsia="Times New Roman" w:hAnsi="Times New Roman" w:cs="Times New Roman"/>
                <w:b/>
                <w:bCs/>
                <w:color w:val="000000"/>
              </w:rPr>
            </w:pPr>
            <w:del w:id="935" w:author="Steven Travers" w:date="2023-06-04T13:53:00Z">
              <w:r w:rsidRPr="008756EA" w:rsidDel="00D34FBF">
                <w:rPr>
                  <w:rFonts w:ascii="Times New Roman" w:eastAsia="Times New Roman" w:hAnsi="Times New Roman" w:cs="Times New Roman"/>
                  <w:b/>
                  <w:bCs/>
                  <w:color w:val="000000"/>
                </w:rPr>
                <w:delText>&lt;0.001</w:delText>
              </w:r>
            </w:del>
          </w:p>
        </w:tc>
      </w:tr>
      <w:tr w:rsidR="008756EA" w:rsidRPr="008756EA" w:rsidDel="00D34FBF" w14:paraId="0E42BFB9" w14:textId="30B77A5F" w:rsidTr="008756EA">
        <w:trPr>
          <w:trHeight w:val="144"/>
          <w:del w:id="936" w:author="Steven Travers" w:date="2023-06-04T13:53:00Z"/>
        </w:trPr>
        <w:tc>
          <w:tcPr>
            <w:tcW w:w="303" w:type="pct"/>
            <w:vMerge/>
            <w:tcBorders>
              <w:left w:val="nil"/>
            </w:tcBorders>
            <w:hideMark/>
          </w:tcPr>
          <w:p w14:paraId="3CA63BE5" w14:textId="7DA2EB40" w:rsidR="008B3FCC" w:rsidRPr="008756EA" w:rsidDel="00D34FBF" w:rsidRDefault="008B3FCC" w:rsidP="00AE1606">
            <w:pPr>
              <w:rPr>
                <w:del w:id="937" w:author="Steven Travers" w:date="2023-06-04T13:53:00Z"/>
                <w:rFonts w:ascii="Times New Roman" w:eastAsia="Times New Roman" w:hAnsi="Times New Roman" w:cs="Times New Roman"/>
                <w:color w:val="000000"/>
              </w:rPr>
            </w:pPr>
          </w:p>
        </w:tc>
        <w:tc>
          <w:tcPr>
            <w:tcW w:w="1923" w:type="pct"/>
            <w:noWrap/>
            <w:hideMark/>
          </w:tcPr>
          <w:p w14:paraId="505490AA" w14:textId="6E27F27B" w:rsidR="008B3FCC" w:rsidRPr="008756EA" w:rsidDel="00D34FBF" w:rsidRDefault="008B3FCC" w:rsidP="00AE1606">
            <w:pPr>
              <w:rPr>
                <w:del w:id="938" w:author="Steven Travers" w:date="2023-06-04T13:53:00Z"/>
                <w:rFonts w:ascii="Times New Roman" w:eastAsia="Times New Roman" w:hAnsi="Times New Roman" w:cs="Times New Roman"/>
                <w:color w:val="000000"/>
              </w:rPr>
            </w:pPr>
            <w:del w:id="939" w:author="Steven Travers" w:date="2023-06-04T13:53:00Z">
              <w:r w:rsidRPr="008756EA" w:rsidDel="00D34FBF">
                <w:rPr>
                  <w:rFonts w:ascii="Times New Roman" w:eastAsia="Times New Roman" w:hAnsi="Times New Roman" w:cs="Times New Roman"/>
                  <w:color w:val="000000"/>
                </w:rPr>
                <w:delText>Photosynthetic Rate (Heat)</w:delText>
              </w:r>
            </w:del>
          </w:p>
        </w:tc>
        <w:tc>
          <w:tcPr>
            <w:tcW w:w="634" w:type="pct"/>
            <w:noWrap/>
            <w:hideMark/>
          </w:tcPr>
          <w:p w14:paraId="573EA6BE" w14:textId="0D8E38D2" w:rsidR="008B3FCC" w:rsidRPr="008756EA" w:rsidDel="00D34FBF" w:rsidRDefault="008B3FCC" w:rsidP="00AE1606">
            <w:pPr>
              <w:jc w:val="center"/>
              <w:rPr>
                <w:del w:id="940" w:author="Steven Travers" w:date="2023-06-04T13:53:00Z"/>
                <w:rFonts w:ascii="Times New Roman" w:eastAsia="Times New Roman" w:hAnsi="Times New Roman" w:cs="Times New Roman"/>
                <w:color w:val="000000"/>
              </w:rPr>
            </w:pPr>
            <w:del w:id="941"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98FB0D3" w14:textId="24268591" w:rsidR="008B3FCC" w:rsidRPr="008756EA" w:rsidDel="00D34FBF" w:rsidRDefault="008B3FCC" w:rsidP="00AE1606">
            <w:pPr>
              <w:jc w:val="center"/>
              <w:rPr>
                <w:del w:id="942" w:author="Steven Travers" w:date="2023-06-04T13:53:00Z"/>
                <w:rFonts w:ascii="Times New Roman" w:eastAsia="Times New Roman" w:hAnsi="Times New Roman" w:cs="Times New Roman"/>
                <w:color w:val="000000"/>
              </w:rPr>
            </w:pPr>
            <w:del w:id="943"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7130AA33" w14:textId="212FA325" w:rsidR="008B3FCC" w:rsidRPr="008756EA" w:rsidDel="00D34FBF" w:rsidRDefault="00464AEB" w:rsidP="008542CF">
            <w:pPr>
              <w:jc w:val="center"/>
              <w:rPr>
                <w:del w:id="944" w:author="Steven Travers" w:date="2023-06-04T13:53:00Z"/>
                <w:rFonts w:ascii="Times New Roman" w:eastAsia="Times New Roman" w:hAnsi="Times New Roman" w:cs="Times New Roman"/>
                <w:color w:val="000000"/>
              </w:rPr>
            </w:pPr>
            <w:del w:id="945" w:author="Steven Travers" w:date="2023-06-04T13:53:00Z">
              <w:r w:rsidRPr="008756EA" w:rsidDel="00D34FBF">
                <w:rPr>
                  <w:rFonts w:ascii="Times New Roman" w:eastAsia="Times New Roman" w:hAnsi="Times New Roman" w:cs="Times New Roman"/>
                  <w:color w:val="000000"/>
                </w:rPr>
                <w:delText>1</w:delText>
              </w:r>
            </w:del>
          </w:p>
        </w:tc>
        <w:tc>
          <w:tcPr>
            <w:tcW w:w="505" w:type="pct"/>
          </w:tcPr>
          <w:p w14:paraId="15D38552" w14:textId="7C60CE70" w:rsidR="008B3FCC" w:rsidRPr="008756EA" w:rsidDel="00D34FBF" w:rsidRDefault="00464AEB" w:rsidP="008542CF">
            <w:pPr>
              <w:jc w:val="center"/>
              <w:rPr>
                <w:del w:id="946" w:author="Steven Travers" w:date="2023-06-04T13:53:00Z"/>
                <w:rFonts w:ascii="Times New Roman" w:eastAsia="Times New Roman" w:hAnsi="Times New Roman" w:cs="Times New Roman"/>
                <w:color w:val="000000"/>
              </w:rPr>
            </w:pPr>
            <w:del w:id="947" w:author="Steven Travers" w:date="2023-06-04T13:53:00Z">
              <w:r w:rsidRPr="008756EA" w:rsidDel="00D34FBF">
                <w:rPr>
                  <w:rFonts w:ascii="Times New Roman" w:eastAsia="Times New Roman" w:hAnsi="Times New Roman" w:cs="Times New Roman"/>
                  <w:color w:val="000000"/>
                </w:rPr>
                <w:delText>0</w:delText>
              </w:r>
            </w:del>
          </w:p>
        </w:tc>
        <w:tc>
          <w:tcPr>
            <w:tcW w:w="514" w:type="pct"/>
            <w:tcBorders>
              <w:right w:val="nil"/>
            </w:tcBorders>
            <w:noWrap/>
            <w:hideMark/>
          </w:tcPr>
          <w:p w14:paraId="387F5469" w14:textId="28DC911B" w:rsidR="008B3FCC" w:rsidRPr="008756EA" w:rsidDel="00D34FBF" w:rsidRDefault="008B3FCC" w:rsidP="00AE1606">
            <w:pPr>
              <w:jc w:val="right"/>
              <w:rPr>
                <w:del w:id="948" w:author="Steven Travers" w:date="2023-06-04T13:53:00Z"/>
                <w:rFonts w:ascii="Times New Roman" w:eastAsia="Times New Roman" w:hAnsi="Times New Roman" w:cs="Times New Roman"/>
                <w:color w:val="000000"/>
              </w:rPr>
            </w:pPr>
            <w:del w:id="949" w:author="Steven Travers" w:date="2023-06-04T13:53:00Z">
              <w:r w:rsidRPr="008756EA" w:rsidDel="00D34FBF">
                <w:rPr>
                  <w:rFonts w:ascii="Times New Roman" w:eastAsia="Times New Roman" w:hAnsi="Times New Roman" w:cs="Times New Roman"/>
                  <w:color w:val="000000"/>
                </w:rPr>
                <w:delText>0.997</w:delText>
              </w:r>
            </w:del>
          </w:p>
        </w:tc>
      </w:tr>
      <w:tr w:rsidR="001A70A4" w:rsidRPr="008756EA" w:rsidDel="00D34FBF" w14:paraId="52671DE7" w14:textId="4A5BE3EB" w:rsidTr="002A7C5C">
        <w:trPr>
          <w:trHeight w:val="144"/>
          <w:del w:id="950" w:author="Steven Travers" w:date="2023-06-04T13:53:00Z"/>
        </w:trPr>
        <w:tc>
          <w:tcPr>
            <w:tcW w:w="303" w:type="pct"/>
            <w:vMerge/>
            <w:tcBorders>
              <w:left w:val="nil"/>
              <w:bottom w:val="single" w:sz="4" w:space="0" w:color="auto"/>
            </w:tcBorders>
            <w:hideMark/>
          </w:tcPr>
          <w:p w14:paraId="31C1D8AD" w14:textId="09DE65E2" w:rsidR="008B3FCC" w:rsidRPr="008756EA" w:rsidDel="00D34FBF" w:rsidRDefault="008B3FCC" w:rsidP="00AE1606">
            <w:pPr>
              <w:rPr>
                <w:del w:id="951"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33F73AA3" w:rsidR="008B3FCC" w:rsidRPr="008756EA" w:rsidDel="00D34FBF" w:rsidRDefault="008B3FCC" w:rsidP="00AE1606">
            <w:pPr>
              <w:rPr>
                <w:del w:id="952" w:author="Steven Travers" w:date="2023-06-04T13:53:00Z"/>
                <w:rFonts w:ascii="Times New Roman" w:eastAsia="Times New Roman" w:hAnsi="Times New Roman" w:cs="Times New Roman"/>
                <w:color w:val="000000"/>
              </w:rPr>
            </w:pPr>
            <w:del w:id="953" w:author="Steven Travers" w:date="2023-06-04T13:53:00Z">
              <w:r w:rsidRPr="008756EA" w:rsidDel="00D34FBF">
                <w:rPr>
                  <w:rFonts w:ascii="Times New Roman" w:eastAsia="Times New Roman" w:hAnsi="Times New Roman" w:cs="Times New Roman"/>
                  <w:color w:val="000000"/>
                </w:rPr>
                <w:delText>Photosynthetic Rate (Cold)</w:delText>
              </w:r>
            </w:del>
          </w:p>
        </w:tc>
        <w:tc>
          <w:tcPr>
            <w:tcW w:w="634" w:type="pct"/>
            <w:tcBorders>
              <w:bottom w:val="single" w:sz="4" w:space="0" w:color="auto"/>
            </w:tcBorders>
            <w:noWrap/>
            <w:hideMark/>
          </w:tcPr>
          <w:p w14:paraId="0CE77329" w14:textId="2E914726" w:rsidR="008B3FCC" w:rsidRPr="008756EA" w:rsidDel="00D34FBF" w:rsidRDefault="008B3FCC" w:rsidP="00AE1606">
            <w:pPr>
              <w:jc w:val="center"/>
              <w:rPr>
                <w:del w:id="954" w:author="Steven Travers" w:date="2023-06-04T13:53:00Z"/>
                <w:rFonts w:ascii="Times New Roman" w:eastAsia="Times New Roman" w:hAnsi="Times New Roman" w:cs="Times New Roman"/>
                <w:color w:val="000000"/>
              </w:rPr>
            </w:pPr>
            <w:del w:id="955" w:author="Steven Travers" w:date="2023-06-04T13:53:00Z">
              <w:r w:rsidRPr="008756EA" w:rsidDel="00D34FBF">
                <w:rPr>
                  <w:rFonts w:ascii="Times New Roman" w:eastAsia="Times New Roman" w:hAnsi="Times New Roman" w:cs="Times New Roman"/>
                  <w:color w:val="000000"/>
                </w:rPr>
                <w:delText>N &gt; S</w:delText>
              </w:r>
            </w:del>
          </w:p>
        </w:tc>
        <w:tc>
          <w:tcPr>
            <w:tcW w:w="648" w:type="pct"/>
            <w:tcBorders>
              <w:bottom w:val="single" w:sz="4" w:space="0" w:color="auto"/>
            </w:tcBorders>
            <w:noWrap/>
            <w:hideMark/>
          </w:tcPr>
          <w:p w14:paraId="26399A6D" w14:textId="16633EAB" w:rsidR="008B3FCC" w:rsidRPr="008756EA" w:rsidDel="00D34FBF" w:rsidRDefault="008B3FCC" w:rsidP="00AE1606">
            <w:pPr>
              <w:jc w:val="center"/>
              <w:rPr>
                <w:del w:id="956" w:author="Steven Travers" w:date="2023-06-04T13:53:00Z"/>
                <w:rFonts w:ascii="Times New Roman" w:eastAsia="Times New Roman" w:hAnsi="Times New Roman" w:cs="Times New Roman"/>
                <w:color w:val="000000"/>
              </w:rPr>
            </w:pPr>
            <w:del w:id="957"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22A13DBD" w14:textId="46E2086A" w:rsidR="008B3FCC" w:rsidRPr="008756EA" w:rsidDel="00D34FBF" w:rsidRDefault="00464AEB" w:rsidP="008542CF">
            <w:pPr>
              <w:jc w:val="center"/>
              <w:rPr>
                <w:del w:id="958" w:author="Steven Travers" w:date="2023-06-04T13:53:00Z"/>
                <w:rFonts w:ascii="Times New Roman" w:eastAsia="Times New Roman" w:hAnsi="Times New Roman" w:cs="Times New Roman"/>
                <w:color w:val="000000"/>
              </w:rPr>
            </w:pPr>
            <w:del w:id="959" w:author="Steven Travers" w:date="2023-06-04T13:53:00Z">
              <w:r w:rsidRPr="008756EA" w:rsidDel="00D34FBF">
                <w:rPr>
                  <w:rFonts w:ascii="Times New Roman" w:eastAsia="Times New Roman" w:hAnsi="Times New Roman" w:cs="Times New Roman"/>
                  <w:color w:val="000000"/>
                </w:rPr>
                <w:delText>1, 47</w:delText>
              </w:r>
            </w:del>
          </w:p>
        </w:tc>
        <w:tc>
          <w:tcPr>
            <w:tcW w:w="505" w:type="pct"/>
            <w:tcBorders>
              <w:bottom w:val="single" w:sz="4" w:space="0" w:color="auto"/>
            </w:tcBorders>
          </w:tcPr>
          <w:p w14:paraId="31F461BE" w14:textId="35601833" w:rsidR="008B3FCC" w:rsidRPr="008756EA" w:rsidDel="00D34FBF" w:rsidRDefault="00464AEB" w:rsidP="008542CF">
            <w:pPr>
              <w:jc w:val="center"/>
              <w:rPr>
                <w:del w:id="960" w:author="Steven Travers" w:date="2023-06-04T13:53:00Z"/>
                <w:rFonts w:ascii="Times New Roman" w:eastAsia="Times New Roman" w:hAnsi="Times New Roman" w:cs="Times New Roman"/>
                <w:color w:val="000000"/>
              </w:rPr>
            </w:pPr>
            <w:del w:id="961" w:author="Steven Travers" w:date="2023-06-04T13:53:00Z">
              <w:r w:rsidRPr="008756EA" w:rsidDel="00D34FBF">
                <w:rPr>
                  <w:rFonts w:ascii="Times New Roman" w:eastAsia="Times New Roman" w:hAnsi="Times New Roman" w:cs="Times New Roman"/>
                  <w:color w:val="000000"/>
                </w:rPr>
                <w:delText>3.269</w:delText>
              </w:r>
            </w:del>
          </w:p>
        </w:tc>
        <w:tc>
          <w:tcPr>
            <w:tcW w:w="514" w:type="pct"/>
            <w:tcBorders>
              <w:bottom w:val="single" w:sz="4" w:space="0" w:color="auto"/>
              <w:right w:val="nil"/>
            </w:tcBorders>
            <w:noWrap/>
            <w:hideMark/>
          </w:tcPr>
          <w:p w14:paraId="0AE619B9" w14:textId="3B01AD23" w:rsidR="008B3FCC" w:rsidRPr="008756EA" w:rsidDel="00D34FBF" w:rsidRDefault="00464AEB" w:rsidP="00AE1606">
            <w:pPr>
              <w:jc w:val="right"/>
              <w:rPr>
                <w:del w:id="962" w:author="Steven Travers" w:date="2023-06-04T13:53:00Z"/>
                <w:rFonts w:ascii="Times New Roman" w:eastAsia="Times New Roman" w:hAnsi="Times New Roman" w:cs="Times New Roman"/>
                <w:color w:val="000000"/>
              </w:rPr>
            </w:pPr>
            <w:del w:id="963" w:author="Steven Travers" w:date="2023-06-04T13:53:00Z">
              <w:r w:rsidRPr="008756EA" w:rsidDel="00D34FBF">
                <w:rPr>
                  <w:rFonts w:ascii="Times New Roman" w:eastAsia="Times New Roman" w:hAnsi="Times New Roman" w:cs="Times New Roman"/>
                  <w:color w:val="000000"/>
                </w:rPr>
                <w:delText>0.077</w:delText>
              </w:r>
            </w:del>
          </w:p>
        </w:tc>
      </w:tr>
      <w:tr w:rsidR="001A70A4" w:rsidRPr="008756EA" w:rsidDel="00D34FBF" w14:paraId="551E2F99" w14:textId="7A13215D" w:rsidTr="002A7C5C">
        <w:trPr>
          <w:trHeight w:val="144"/>
          <w:del w:id="964"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58F30421" w14:textId="42437DCC" w:rsidR="008B3FCC" w:rsidRPr="008756EA" w:rsidDel="00D34FBF" w:rsidRDefault="008B3FCC" w:rsidP="00AE1606">
            <w:pPr>
              <w:jc w:val="center"/>
              <w:rPr>
                <w:del w:id="965" w:author="Steven Travers" w:date="2023-06-04T13:53:00Z"/>
                <w:rFonts w:ascii="Times New Roman" w:eastAsia="Times New Roman" w:hAnsi="Times New Roman" w:cs="Times New Roman"/>
                <w:color w:val="000000"/>
              </w:rPr>
            </w:pPr>
            <w:del w:id="966" w:author="Steven Travers" w:date="2023-06-04T13:53:00Z">
              <w:r w:rsidRPr="008756EA" w:rsidDel="00D34FBF">
                <w:rPr>
                  <w:rFonts w:ascii="Times New Roman" w:eastAsia="Times New Roman" w:hAnsi="Times New Roman" w:cs="Times New Roman"/>
                  <w:color w:val="000000"/>
                </w:rPr>
                <w:delText>Gametophyte</w:delText>
              </w:r>
            </w:del>
          </w:p>
        </w:tc>
        <w:tc>
          <w:tcPr>
            <w:tcW w:w="1923" w:type="pct"/>
            <w:tcBorders>
              <w:top w:val="single" w:sz="4" w:space="0" w:color="auto"/>
              <w:bottom w:val="nil"/>
            </w:tcBorders>
            <w:noWrap/>
            <w:hideMark/>
          </w:tcPr>
          <w:p w14:paraId="7DF23E53" w14:textId="323DC344" w:rsidR="008B3FCC" w:rsidRPr="008756EA" w:rsidDel="00D34FBF" w:rsidRDefault="008B3FCC" w:rsidP="00AE1606">
            <w:pPr>
              <w:rPr>
                <w:del w:id="967" w:author="Steven Travers" w:date="2023-06-04T13:53:00Z"/>
                <w:rFonts w:ascii="Times New Roman" w:eastAsia="Times New Roman" w:hAnsi="Times New Roman" w:cs="Times New Roman"/>
                <w:color w:val="000000"/>
              </w:rPr>
            </w:pPr>
            <w:del w:id="968" w:author="Steven Travers" w:date="2023-06-04T13:53:00Z">
              <w:r w:rsidRPr="008756EA" w:rsidDel="00D34FBF">
                <w:rPr>
                  <w:rFonts w:ascii="Times New Roman" w:eastAsia="Times New Roman" w:hAnsi="Times New Roman" w:cs="Times New Roman"/>
                  <w:color w:val="000000"/>
                </w:rPr>
                <w:delText>Pollen Germination (Tmax)</w:delText>
              </w:r>
            </w:del>
          </w:p>
        </w:tc>
        <w:tc>
          <w:tcPr>
            <w:tcW w:w="634" w:type="pct"/>
            <w:tcBorders>
              <w:top w:val="single" w:sz="4" w:space="0" w:color="auto"/>
            </w:tcBorders>
            <w:noWrap/>
            <w:hideMark/>
          </w:tcPr>
          <w:p w14:paraId="514DFC46" w14:textId="0678DE79" w:rsidR="008B3FCC" w:rsidRPr="008756EA" w:rsidDel="00D34FBF" w:rsidRDefault="008B3FCC" w:rsidP="00AE1606">
            <w:pPr>
              <w:jc w:val="center"/>
              <w:rPr>
                <w:del w:id="969" w:author="Steven Travers" w:date="2023-06-04T13:53:00Z"/>
                <w:rFonts w:ascii="Times New Roman" w:eastAsia="Times New Roman" w:hAnsi="Times New Roman" w:cs="Times New Roman"/>
                <w:color w:val="000000"/>
              </w:rPr>
            </w:pPr>
            <w:del w:id="970"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top w:val="single" w:sz="4" w:space="0" w:color="auto"/>
            </w:tcBorders>
            <w:noWrap/>
            <w:hideMark/>
          </w:tcPr>
          <w:p w14:paraId="37D3E8AA" w14:textId="65FB8878" w:rsidR="008B3FCC" w:rsidRPr="008756EA" w:rsidDel="00D34FBF" w:rsidRDefault="008B3FCC" w:rsidP="00AE1606">
            <w:pPr>
              <w:jc w:val="center"/>
              <w:rPr>
                <w:del w:id="971" w:author="Steven Travers" w:date="2023-06-04T13:53:00Z"/>
                <w:rFonts w:ascii="Times New Roman" w:eastAsia="Times New Roman" w:hAnsi="Times New Roman" w:cs="Times New Roman"/>
              </w:rPr>
            </w:pPr>
            <w:del w:id="972" w:author="Steven Travers" w:date="2023-06-04T13:53:00Z">
              <w:r w:rsidRPr="008756EA" w:rsidDel="00D34FBF">
                <w:rPr>
                  <w:rFonts w:ascii="Times New Roman" w:eastAsia="Times New Roman" w:hAnsi="Times New Roman" w:cs="Times New Roman"/>
                </w:rPr>
                <w:delText>N &gt; S</w:delText>
              </w:r>
            </w:del>
          </w:p>
        </w:tc>
        <w:tc>
          <w:tcPr>
            <w:tcW w:w="472" w:type="pct"/>
            <w:tcBorders>
              <w:top w:val="single" w:sz="4" w:space="0" w:color="auto"/>
            </w:tcBorders>
          </w:tcPr>
          <w:p w14:paraId="4E5F594C" w14:textId="49166300" w:rsidR="008B3FCC" w:rsidRPr="008756EA" w:rsidDel="00D34FBF" w:rsidRDefault="008756EA" w:rsidP="008542CF">
            <w:pPr>
              <w:jc w:val="center"/>
              <w:rPr>
                <w:del w:id="973" w:author="Steven Travers" w:date="2023-06-04T13:53:00Z"/>
                <w:rFonts w:ascii="Times New Roman" w:eastAsia="Times New Roman" w:hAnsi="Times New Roman" w:cs="Times New Roman"/>
                <w:b/>
                <w:bCs/>
                <w:color w:val="000000"/>
              </w:rPr>
            </w:pPr>
            <w:del w:id="974" w:author="Steven Travers" w:date="2023-06-04T13:53:00Z">
              <w:r w:rsidDel="00D34FBF">
                <w:rPr>
                  <w:rFonts w:ascii="Times New Roman" w:eastAsia="Times New Roman" w:hAnsi="Times New Roman" w:cs="Times New Roman"/>
                  <w:b/>
                  <w:bCs/>
                  <w:color w:val="000000"/>
                </w:rPr>
                <w:delText>1, 26</w:delText>
              </w:r>
            </w:del>
          </w:p>
        </w:tc>
        <w:tc>
          <w:tcPr>
            <w:tcW w:w="505" w:type="pct"/>
            <w:tcBorders>
              <w:top w:val="single" w:sz="4" w:space="0" w:color="auto"/>
            </w:tcBorders>
          </w:tcPr>
          <w:p w14:paraId="1FF39649" w14:textId="2002FF66" w:rsidR="008B3FCC" w:rsidRPr="008756EA" w:rsidDel="00D34FBF" w:rsidRDefault="008756EA" w:rsidP="008542CF">
            <w:pPr>
              <w:jc w:val="center"/>
              <w:rPr>
                <w:del w:id="975" w:author="Steven Travers" w:date="2023-06-04T13:53:00Z"/>
                <w:rFonts w:ascii="Times New Roman" w:eastAsia="Times New Roman" w:hAnsi="Times New Roman" w:cs="Times New Roman"/>
                <w:b/>
                <w:bCs/>
                <w:color w:val="000000"/>
              </w:rPr>
            </w:pPr>
            <w:del w:id="976" w:author="Steven Travers" w:date="2023-06-04T13:53:00Z">
              <w:r w:rsidDel="00D34FBF">
                <w:rPr>
                  <w:rFonts w:ascii="Times New Roman" w:eastAsia="Times New Roman" w:hAnsi="Times New Roman" w:cs="Times New Roman"/>
                  <w:b/>
                  <w:bCs/>
                  <w:color w:val="000000"/>
                </w:rPr>
                <w:delText>12.054</w:delText>
              </w:r>
            </w:del>
          </w:p>
        </w:tc>
        <w:tc>
          <w:tcPr>
            <w:tcW w:w="514" w:type="pct"/>
            <w:tcBorders>
              <w:top w:val="single" w:sz="4" w:space="0" w:color="auto"/>
              <w:right w:val="nil"/>
            </w:tcBorders>
            <w:noWrap/>
            <w:hideMark/>
          </w:tcPr>
          <w:p w14:paraId="5791966D" w14:textId="38FDC248" w:rsidR="008B3FCC" w:rsidRPr="008756EA" w:rsidDel="00D34FBF" w:rsidRDefault="008B3FCC" w:rsidP="00AE1606">
            <w:pPr>
              <w:jc w:val="right"/>
              <w:rPr>
                <w:del w:id="977" w:author="Steven Travers" w:date="2023-06-04T13:53:00Z"/>
                <w:rFonts w:ascii="Times New Roman" w:eastAsia="Times New Roman" w:hAnsi="Times New Roman" w:cs="Times New Roman"/>
                <w:b/>
                <w:bCs/>
                <w:color w:val="000000"/>
              </w:rPr>
            </w:pPr>
            <w:del w:id="978" w:author="Steven Travers" w:date="2023-06-04T13:53:00Z">
              <w:r w:rsidRPr="008756EA" w:rsidDel="00D34FBF">
                <w:rPr>
                  <w:rFonts w:ascii="Times New Roman" w:eastAsia="Times New Roman" w:hAnsi="Times New Roman" w:cs="Times New Roman"/>
                  <w:b/>
                  <w:bCs/>
                  <w:color w:val="000000"/>
                </w:rPr>
                <w:delText>0.00</w:delText>
              </w:r>
              <w:r w:rsidR="00EB7F93" w:rsidDel="00D34FBF">
                <w:rPr>
                  <w:rFonts w:ascii="Times New Roman" w:eastAsia="Times New Roman" w:hAnsi="Times New Roman" w:cs="Times New Roman"/>
                  <w:b/>
                  <w:bCs/>
                  <w:color w:val="000000"/>
                </w:rPr>
                <w:delText>2</w:delText>
              </w:r>
            </w:del>
          </w:p>
        </w:tc>
      </w:tr>
      <w:tr w:rsidR="001A70A4" w:rsidRPr="008756EA" w:rsidDel="00D34FBF" w14:paraId="38F7C3A6" w14:textId="49B47DF5" w:rsidTr="008756EA">
        <w:trPr>
          <w:trHeight w:val="144"/>
          <w:del w:id="979" w:author="Steven Travers" w:date="2023-06-04T13:53:00Z"/>
        </w:trPr>
        <w:tc>
          <w:tcPr>
            <w:tcW w:w="303" w:type="pct"/>
            <w:vMerge/>
            <w:tcBorders>
              <w:top w:val="nil"/>
              <w:left w:val="nil"/>
              <w:bottom w:val="single" w:sz="4" w:space="0" w:color="auto"/>
            </w:tcBorders>
            <w:hideMark/>
          </w:tcPr>
          <w:p w14:paraId="0214D93A" w14:textId="4AF3EB7D" w:rsidR="008B3FCC" w:rsidRPr="008756EA" w:rsidDel="00D34FBF" w:rsidRDefault="008B3FCC" w:rsidP="00AE1606">
            <w:pPr>
              <w:rPr>
                <w:del w:id="980"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74DE34F9" w14:textId="0A9DFA3F" w:rsidR="008B3FCC" w:rsidRPr="008756EA" w:rsidDel="00D34FBF" w:rsidRDefault="008B3FCC" w:rsidP="00AE1606">
            <w:pPr>
              <w:rPr>
                <w:del w:id="981" w:author="Steven Travers" w:date="2023-06-04T13:53:00Z"/>
                <w:rFonts w:ascii="Times New Roman" w:eastAsia="Times New Roman" w:hAnsi="Times New Roman" w:cs="Times New Roman"/>
                <w:color w:val="000000"/>
              </w:rPr>
            </w:pPr>
            <w:del w:id="982" w:author="Steven Travers" w:date="2023-06-04T13:53:00Z">
              <w:r w:rsidRPr="008756EA" w:rsidDel="00D34FBF">
                <w:rPr>
                  <w:rFonts w:ascii="Times New Roman" w:eastAsia="Times New Roman" w:hAnsi="Times New Roman" w:cs="Times New Roman"/>
                  <w:color w:val="000000"/>
                </w:rPr>
                <w:delText>Pollen Germination (Topt)</w:delText>
              </w:r>
            </w:del>
          </w:p>
        </w:tc>
        <w:tc>
          <w:tcPr>
            <w:tcW w:w="634" w:type="pct"/>
            <w:noWrap/>
            <w:hideMark/>
          </w:tcPr>
          <w:p w14:paraId="0BA3296D" w14:textId="69960293" w:rsidR="008B3FCC" w:rsidRPr="008756EA" w:rsidDel="00D34FBF" w:rsidRDefault="008B3FCC" w:rsidP="00AE1606">
            <w:pPr>
              <w:jc w:val="center"/>
              <w:rPr>
                <w:del w:id="983" w:author="Steven Travers" w:date="2023-06-04T13:53:00Z"/>
                <w:rFonts w:ascii="Times New Roman" w:eastAsia="Times New Roman" w:hAnsi="Times New Roman" w:cs="Times New Roman"/>
                <w:color w:val="000000"/>
              </w:rPr>
            </w:pPr>
            <w:del w:id="984"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0D78F379" w14:textId="3AEDAA61" w:rsidR="008B3FCC" w:rsidRPr="008756EA" w:rsidDel="00D34FBF" w:rsidRDefault="008B3FCC" w:rsidP="00AE1606">
            <w:pPr>
              <w:jc w:val="center"/>
              <w:rPr>
                <w:del w:id="985" w:author="Steven Travers" w:date="2023-06-04T13:53:00Z"/>
                <w:rFonts w:ascii="Times New Roman" w:eastAsia="Times New Roman" w:hAnsi="Times New Roman" w:cs="Times New Roman"/>
              </w:rPr>
            </w:pPr>
            <w:del w:id="986" w:author="Steven Travers" w:date="2023-06-04T13:53:00Z">
              <w:r w:rsidRPr="008756EA" w:rsidDel="00D34FBF">
                <w:rPr>
                  <w:rFonts w:ascii="Times New Roman" w:eastAsia="Times New Roman" w:hAnsi="Times New Roman" w:cs="Times New Roman"/>
                </w:rPr>
                <w:delText>N &gt; S</w:delText>
              </w:r>
            </w:del>
          </w:p>
        </w:tc>
        <w:tc>
          <w:tcPr>
            <w:tcW w:w="472" w:type="pct"/>
          </w:tcPr>
          <w:p w14:paraId="640CEF19" w14:textId="12D1C478" w:rsidR="008B3FCC" w:rsidRPr="008756EA" w:rsidDel="00D34FBF" w:rsidRDefault="0041541E" w:rsidP="008542CF">
            <w:pPr>
              <w:jc w:val="center"/>
              <w:rPr>
                <w:del w:id="987" w:author="Steven Travers" w:date="2023-06-04T13:53:00Z"/>
                <w:rFonts w:ascii="Times New Roman" w:eastAsia="Times New Roman" w:hAnsi="Times New Roman" w:cs="Times New Roman"/>
                <w:b/>
                <w:bCs/>
                <w:color w:val="000000"/>
              </w:rPr>
            </w:pPr>
            <w:del w:id="988" w:author="Steven Travers" w:date="2023-06-04T13:53:00Z">
              <w:r w:rsidDel="00D34FBF">
                <w:rPr>
                  <w:rFonts w:ascii="Times New Roman" w:eastAsia="Times New Roman" w:hAnsi="Times New Roman" w:cs="Times New Roman"/>
                  <w:b/>
                  <w:bCs/>
                  <w:color w:val="000000"/>
                </w:rPr>
                <w:delText>1, 24</w:delText>
              </w:r>
            </w:del>
          </w:p>
        </w:tc>
        <w:tc>
          <w:tcPr>
            <w:tcW w:w="505" w:type="pct"/>
          </w:tcPr>
          <w:p w14:paraId="4DA066CA" w14:textId="676FEEDA" w:rsidR="008B3FCC" w:rsidRPr="008756EA" w:rsidDel="00D34FBF" w:rsidRDefault="0041541E" w:rsidP="008542CF">
            <w:pPr>
              <w:jc w:val="center"/>
              <w:rPr>
                <w:del w:id="989" w:author="Steven Travers" w:date="2023-06-04T13:53:00Z"/>
                <w:rFonts w:ascii="Times New Roman" w:eastAsia="Times New Roman" w:hAnsi="Times New Roman" w:cs="Times New Roman"/>
                <w:b/>
                <w:bCs/>
                <w:color w:val="000000"/>
              </w:rPr>
            </w:pPr>
            <w:del w:id="990" w:author="Steven Travers" w:date="2023-06-04T13:53:00Z">
              <w:r w:rsidDel="00D34FBF">
                <w:rPr>
                  <w:rFonts w:ascii="Times New Roman" w:eastAsia="Times New Roman" w:hAnsi="Times New Roman" w:cs="Times New Roman"/>
                  <w:b/>
                  <w:bCs/>
                  <w:color w:val="000000"/>
                </w:rPr>
                <w:delText>10.916</w:delText>
              </w:r>
            </w:del>
          </w:p>
        </w:tc>
        <w:tc>
          <w:tcPr>
            <w:tcW w:w="514" w:type="pct"/>
            <w:tcBorders>
              <w:right w:val="nil"/>
            </w:tcBorders>
            <w:noWrap/>
            <w:hideMark/>
          </w:tcPr>
          <w:p w14:paraId="74211743" w14:textId="28BF3081" w:rsidR="008B3FCC" w:rsidRPr="008756EA" w:rsidDel="00D34FBF" w:rsidRDefault="0041541E" w:rsidP="00AE1606">
            <w:pPr>
              <w:jc w:val="right"/>
              <w:rPr>
                <w:del w:id="991" w:author="Steven Travers" w:date="2023-06-04T13:53:00Z"/>
                <w:rFonts w:ascii="Times New Roman" w:eastAsia="Times New Roman" w:hAnsi="Times New Roman" w:cs="Times New Roman"/>
                <w:b/>
                <w:bCs/>
                <w:color w:val="000000"/>
              </w:rPr>
            </w:pPr>
            <w:del w:id="992" w:author="Steven Travers" w:date="2023-06-04T13:53:00Z">
              <w:r w:rsidDel="00D34FBF">
                <w:rPr>
                  <w:rFonts w:ascii="Times New Roman" w:eastAsia="Times New Roman" w:hAnsi="Times New Roman" w:cs="Times New Roman"/>
                  <w:b/>
                  <w:bCs/>
                  <w:color w:val="000000"/>
                </w:rPr>
                <w:delText>0.003</w:delText>
              </w:r>
            </w:del>
          </w:p>
        </w:tc>
      </w:tr>
      <w:tr w:rsidR="001A70A4" w:rsidRPr="008756EA" w:rsidDel="00D34FBF" w14:paraId="46EADE0D" w14:textId="684DA43E" w:rsidTr="008756EA">
        <w:trPr>
          <w:trHeight w:val="144"/>
          <w:del w:id="993" w:author="Steven Travers" w:date="2023-06-04T13:53:00Z"/>
        </w:trPr>
        <w:tc>
          <w:tcPr>
            <w:tcW w:w="303" w:type="pct"/>
            <w:vMerge/>
            <w:tcBorders>
              <w:top w:val="nil"/>
              <w:left w:val="nil"/>
              <w:bottom w:val="single" w:sz="4" w:space="0" w:color="auto"/>
            </w:tcBorders>
            <w:hideMark/>
          </w:tcPr>
          <w:p w14:paraId="14198BC0" w14:textId="2C510994" w:rsidR="008B3FCC" w:rsidRPr="008756EA" w:rsidDel="00D34FBF" w:rsidRDefault="008B3FCC" w:rsidP="00AE1606">
            <w:pPr>
              <w:rPr>
                <w:del w:id="994" w:author="Steven Travers" w:date="2023-06-04T13:53:00Z"/>
                <w:rFonts w:ascii="Times New Roman" w:eastAsia="Times New Roman" w:hAnsi="Times New Roman" w:cs="Times New Roman"/>
                <w:b/>
                <w:bCs/>
                <w:color w:val="000000"/>
              </w:rPr>
            </w:pPr>
          </w:p>
        </w:tc>
        <w:tc>
          <w:tcPr>
            <w:tcW w:w="1923" w:type="pct"/>
            <w:noWrap/>
            <w:hideMark/>
          </w:tcPr>
          <w:p w14:paraId="3313136D" w14:textId="3894A767" w:rsidR="008B3FCC" w:rsidRPr="008756EA" w:rsidDel="00D34FBF" w:rsidRDefault="008B3FCC" w:rsidP="00AE1606">
            <w:pPr>
              <w:rPr>
                <w:del w:id="995" w:author="Steven Travers" w:date="2023-06-04T13:53:00Z"/>
                <w:rFonts w:ascii="Times New Roman" w:eastAsia="Times New Roman" w:hAnsi="Times New Roman" w:cs="Times New Roman"/>
                <w:color w:val="000000"/>
              </w:rPr>
            </w:pPr>
            <w:del w:id="996" w:author="Steven Travers" w:date="2023-06-04T13:53:00Z">
              <w:r w:rsidRPr="008756EA" w:rsidDel="00D34FBF">
                <w:rPr>
                  <w:rFonts w:ascii="Times New Roman" w:eastAsia="Times New Roman" w:hAnsi="Times New Roman" w:cs="Times New Roman"/>
                  <w:color w:val="000000"/>
                </w:rPr>
                <w:delText>Pollen Germination (Tmin)</w:delText>
              </w:r>
              <w:r w:rsidR="0041541E" w:rsidDel="00D34FBF">
                <w:rPr>
                  <w:rFonts w:ascii="Times New Roman" w:eastAsia="Times New Roman" w:hAnsi="Times New Roman" w:cs="Times New Roman"/>
                  <w:color w:val="000000"/>
                </w:rPr>
                <w:delText>*</w:delText>
              </w:r>
            </w:del>
          </w:p>
        </w:tc>
        <w:tc>
          <w:tcPr>
            <w:tcW w:w="634" w:type="pct"/>
            <w:noWrap/>
            <w:hideMark/>
          </w:tcPr>
          <w:p w14:paraId="7DDD0BCB" w14:textId="39E6DBAE" w:rsidR="008B3FCC" w:rsidRPr="008756EA" w:rsidDel="00D34FBF" w:rsidRDefault="008B3FCC" w:rsidP="00AE1606">
            <w:pPr>
              <w:jc w:val="center"/>
              <w:rPr>
                <w:del w:id="997" w:author="Steven Travers" w:date="2023-06-04T13:53:00Z"/>
                <w:rFonts w:ascii="Times New Roman" w:eastAsia="Times New Roman" w:hAnsi="Times New Roman" w:cs="Times New Roman"/>
                <w:color w:val="000000"/>
              </w:rPr>
            </w:pPr>
            <w:del w:id="998"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241A6ABA" w14:textId="68868411" w:rsidR="008B3FCC" w:rsidRPr="008756EA" w:rsidDel="00D34FBF" w:rsidRDefault="008B3FCC" w:rsidP="00AE1606">
            <w:pPr>
              <w:jc w:val="center"/>
              <w:rPr>
                <w:del w:id="999" w:author="Steven Travers" w:date="2023-06-04T13:53:00Z"/>
                <w:rFonts w:ascii="Times New Roman" w:eastAsia="Times New Roman" w:hAnsi="Times New Roman" w:cs="Times New Roman"/>
                <w:color w:val="000000"/>
              </w:rPr>
            </w:pPr>
            <w:del w:id="1000"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519AF1C" w14:textId="1722CE62" w:rsidR="008B3FCC" w:rsidRPr="008756EA" w:rsidDel="00D34FBF" w:rsidRDefault="0041541E" w:rsidP="008542CF">
            <w:pPr>
              <w:jc w:val="center"/>
              <w:rPr>
                <w:del w:id="1001" w:author="Steven Travers" w:date="2023-06-04T13:53:00Z"/>
                <w:rFonts w:ascii="Times New Roman" w:eastAsia="Times New Roman" w:hAnsi="Times New Roman" w:cs="Times New Roman"/>
                <w:color w:val="000000"/>
              </w:rPr>
            </w:pPr>
            <w:del w:id="1002" w:author="Steven Travers" w:date="2023-06-04T13:53:00Z">
              <w:r w:rsidDel="00D34FBF">
                <w:rPr>
                  <w:rFonts w:ascii="Times New Roman" w:eastAsia="Times New Roman" w:hAnsi="Times New Roman" w:cs="Times New Roman"/>
                  <w:color w:val="000000"/>
                </w:rPr>
                <w:delText>1, 21</w:delText>
              </w:r>
            </w:del>
          </w:p>
        </w:tc>
        <w:tc>
          <w:tcPr>
            <w:tcW w:w="505" w:type="pct"/>
          </w:tcPr>
          <w:p w14:paraId="56810D6F" w14:textId="1762D4CC" w:rsidR="008B3FCC" w:rsidRPr="008756EA" w:rsidDel="00D34FBF" w:rsidRDefault="0041541E" w:rsidP="008542CF">
            <w:pPr>
              <w:jc w:val="center"/>
              <w:rPr>
                <w:del w:id="1003" w:author="Steven Travers" w:date="2023-06-04T13:53:00Z"/>
                <w:rFonts w:ascii="Times New Roman" w:eastAsia="Times New Roman" w:hAnsi="Times New Roman" w:cs="Times New Roman"/>
                <w:color w:val="000000"/>
              </w:rPr>
            </w:pPr>
            <w:del w:id="1004" w:author="Steven Travers" w:date="2023-06-04T13:53:00Z">
              <w:r w:rsidDel="00D34FBF">
                <w:rPr>
                  <w:rFonts w:ascii="Times New Roman" w:eastAsia="Times New Roman" w:hAnsi="Times New Roman" w:cs="Times New Roman"/>
                  <w:color w:val="000000"/>
                </w:rPr>
                <w:delText>0.151</w:delText>
              </w:r>
            </w:del>
          </w:p>
        </w:tc>
        <w:tc>
          <w:tcPr>
            <w:tcW w:w="514" w:type="pct"/>
            <w:tcBorders>
              <w:right w:val="nil"/>
            </w:tcBorders>
            <w:noWrap/>
            <w:hideMark/>
          </w:tcPr>
          <w:p w14:paraId="247D1E57" w14:textId="662D060A" w:rsidR="008B3FCC" w:rsidRPr="008756EA" w:rsidDel="00D34FBF" w:rsidRDefault="0041541E" w:rsidP="00AE1606">
            <w:pPr>
              <w:jc w:val="right"/>
              <w:rPr>
                <w:del w:id="1005" w:author="Steven Travers" w:date="2023-06-04T13:53:00Z"/>
                <w:rFonts w:ascii="Times New Roman" w:eastAsia="Times New Roman" w:hAnsi="Times New Roman" w:cs="Times New Roman"/>
                <w:color w:val="000000"/>
              </w:rPr>
            </w:pPr>
            <w:del w:id="1006" w:author="Steven Travers" w:date="2023-06-04T13:53:00Z">
              <w:r w:rsidDel="00D34FBF">
                <w:rPr>
                  <w:rFonts w:ascii="Times New Roman" w:eastAsia="Times New Roman" w:hAnsi="Times New Roman" w:cs="Times New Roman"/>
                  <w:color w:val="000000"/>
                </w:rPr>
                <w:delText>0.702</w:delText>
              </w:r>
            </w:del>
          </w:p>
        </w:tc>
      </w:tr>
      <w:tr w:rsidR="001A70A4" w:rsidRPr="008756EA" w:rsidDel="00D34FBF" w14:paraId="3E219B81" w14:textId="408E527C" w:rsidTr="008756EA">
        <w:trPr>
          <w:trHeight w:val="144"/>
          <w:del w:id="1007" w:author="Steven Travers" w:date="2023-06-04T13:53:00Z"/>
        </w:trPr>
        <w:tc>
          <w:tcPr>
            <w:tcW w:w="303" w:type="pct"/>
            <w:vMerge/>
            <w:tcBorders>
              <w:top w:val="nil"/>
              <w:left w:val="nil"/>
              <w:bottom w:val="single" w:sz="4" w:space="0" w:color="auto"/>
            </w:tcBorders>
            <w:hideMark/>
          </w:tcPr>
          <w:p w14:paraId="3B55831F" w14:textId="05A2CCF9" w:rsidR="008B3FCC" w:rsidRPr="008756EA" w:rsidDel="00D34FBF" w:rsidRDefault="008B3FCC" w:rsidP="00AE1606">
            <w:pPr>
              <w:rPr>
                <w:del w:id="1008" w:author="Steven Travers" w:date="2023-06-04T13:53:00Z"/>
                <w:rFonts w:ascii="Times New Roman" w:eastAsia="Times New Roman" w:hAnsi="Times New Roman" w:cs="Times New Roman"/>
                <w:b/>
                <w:bCs/>
                <w:color w:val="000000"/>
              </w:rPr>
            </w:pPr>
          </w:p>
        </w:tc>
        <w:tc>
          <w:tcPr>
            <w:tcW w:w="1923" w:type="pct"/>
            <w:noWrap/>
            <w:hideMark/>
          </w:tcPr>
          <w:p w14:paraId="5A941367" w14:textId="519E15E4" w:rsidR="008B3FCC" w:rsidRPr="008756EA" w:rsidDel="00D34FBF" w:rsidRDefault="008B3FCC" w:rsidP="00AE1606">
            <w:pPr>
              <w:rPr>
                <w:del w:id="1009" w:author="Steven Travers" w:date="2023-06-04T13:53:00Z"/>
                <w:rFonts w:ascii="Times New Roman" w:eastAsia="Times New Roman" w:hAnsi="Times New Roman" w:cs="Times New Roman"/>
                <w:color w:val="000000"/>
              </w:rPr>
            </w:pPr>
            <w:del w:id="1010" w:author="Steven Travers" w:date="2023-06-04T13:53:00Z">
              <w:r w:rsidRPr="008756EA" w:rsidDel="00D34FBF">
                <w:rPr>
                  <w:rFonts w:ascii="Times New Roman" w:eastAsia="Times New Roman" w:hAnsi="Times New Roman" w:cs="Times New Roman"/>
                  <w:color w:val="000000"/>
                </w:rPr>
                <w:delText>Pollen Tube Growth Rate (Tmax)</w:delText>
              </w:r>
            </w:del>
          </w:p>
        </w:tc>
        <w:tc>
          <w:tcPr>
            <w:tcW w:w="634" w:type="pct"/>
            <w:noWrap/>
            <w:hideMark/>
          </w:tcPr>
          <w:p w14:paraId="7DB939C5" w14:textId="38BAB6D4" w:rsidR="008B3FCC" w:rsidRPr="008756EA" w:rsidDel="00D34FBF" w:rsidRDefault="008B3FCC" w:rsidP="00AE1606">
            <w:pPr>
              <w:jc w:val="center"/>
              <w:rPr>
                <w:del w:id="1011" w:author="Steven Travers" w:date="2023-06-04T13:53:00Z"/>
                <w:rFonts w:ascii="Times New Roman" w:eastAsia="Times New Roman" w:hAnsi="Times New Roman" w:cs="Times New Roman"/>
                <w:color w:val="000000"/>
              </w:rPr>
            </w:pPr>
            <w:del w:id="1012"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45EA3539" w14:textId="6E04A52D" w:rsidR="008B3FCC" w:rsidRPr="008756EA" w:rsidDel="00D34FBF" w:rsidRDefault="008B3FCC" w:rsidP="00AE1606">
            <w:pPr>
              <w:jc w:val="center"/>
              <w:rPr>
                <w:del w:id="1013" w:author="Steven Travers" w:date="2023-06-04T13:53:00Z"/>
                <w:rFonts w:ascii="Times New Roman" w:eastAsia="Times New Roman" w:hAnsi="Times New Roman" w:cs="Times New Roman"/>
                <w:color w:val="000000"/>
              </w:rPr>
            </w:pPr>
            <w:del w:id="1014"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0588847" w14:textId="4674CE86" w:rsidR="008B3FCC" w:rsidRPr="008756EA" w:rsidDel="00D34FBF" w:rsidRDefault="001F1595" w:rsidP="008542CF">
            <w:pPr>
              <w:jc w:val="center"/>
              <w:rPr>
                <w:del w:id="1015" w:author="Steven Travers" w:date="2023-06-04T13:53:00Z"/>
                <w:rFonts w:ascii="Times New Roman" w:eastAsia="Times New Roman" w:hAnsi="Times New Roman" w:cs="Times New Roman"/>
                <w:color w:val="000000"/>
              </w:rPr>
            </w:pPr>
            <w:del w:id="1016" w:author="Steven Travers" w:date="2023-06-04T13:53:00Z">
              <w:r w:rsidDel="00D34FBF">
                <w:rPr>
                  <w:rFonts w:ascii="Times New Roman" w:eastAsia="Times New Roman" w:hAnsi="Times New Roman" w:cs="Times New Roman"/>
                  <w:color w:val="000000"/>
                </w:rPr>
                <w:delText>1, 29</w:delText>
              </w:r>
            </w:del>
          </w:p>
        </w:tc>
        <w:tc>
          <w:tcPr>
            <w:tcW w:w="505" w:type="pct"/>
          </w:tcPr>
          <w:p w14:paraId="39EF6000" w14:textId="191195AC" w:rsidR="008B3FCC" w:rsidRPr="008756EA" w:rsidDel="00D34FBF" w:rsidRDefault="001F1595" w:rsidP="008542CF">
            <w:pPr>
              <w:jc w:val="center"/>
              <w:rPr>
                <w:del w:id="1017" w:author="Steven Travers" w:date="2023-06-04T13:53:00Z"/>
                <w:rFonts w:ascii="Times New Roman" w:eastAsia="Times New Roman" w:hAnsi="Times New Roman" w:cs="Times New Roman"/>
                <w:color w:val="000000"/>
              </w:rPr>
            </w:pPr>
            <w:del w:id="1018" w:author="Steven Travers" w:date="2023-06-04T13:53:00Z">
              <w:r w:rsidDel="00D34FBF">
                <w:rPr>
                  <w:rFonts w:ascii="Times New Roman" w:eastAsia="Times New Roman" w:hAnsi="Times New Roman" w:cs="Times New Roman"/>
                  <w:color w:val="000000"/>
                </w:rPr>
                <w:delText>0.446</w:delText>
              </w:r>
            </w:del>
          </w:p>
        </w:tc>
        <w:tc>
          <w:tcPr>
            <w:tcW w:w="514" w:type="pct"/>
            <w:tcBorders>
              <w:right w:val="nil"/>
            </w:tcBorders>
            <w:noWrap/>
            <w:hideMark/>
          </w:tcPr>
          <w:p w14:paraId="4508B2E2" w14:textId="0526E791" w:rsidR="008B3FCC" w:rsidRPr="008756EA" w:rsidDel="00D34FBF" w:rsidRDefault="001F1595" w:rsidP="00AE1606">
            <w:pPr>
              <w:jc w:val="right"/>
              <w:rPr>
                <w:del w:id="1019" w:author="Steven Travers" w:date="2023-06-04T13:53:00Z"/>
                <w:rFonts w:ascii="Times New Roman" w:eastAsia="Times New Roman" w:hAnsi="Times New Roman" w:cs="Times New Roman"/>
                <w:color w:val="000000"/>
              </w:rPr>
            </w:pPr>
            <w:del w:id="1020" w:author="Steven Travers" w:date="2023-06-04T13:53:00Z">
              <w:r w:rsidDel="00D34FBF">
                <w:rPr>
                  <w:rFonts w:ascii="Times New Roman" w:eastAsia="Times New Roman" w:hAnsi="Times New Roman" w:cs="Times New Roman"/>
                  <w:color w:val="000000"/>
                </w:rPr>
                <w:delText>0.509</w:delText>
              </w:r>
            </w:del>
          </w:p>
        </w:tc>
      </w:tr>
      <w:tr w:rsidR="001A70A4" w:rsidRPr="008756EA" w:rsidDel="00D34FBF" w14:paraId="216F54DC" w14:textId="409AD4CC" w:rsidTr="008756EA">
        <w:trPr>
          <w:trHeight w:val="144"/>
          <w:del w:id="1021" w:author="Steven Travers" w:date="2023-06-04T13:53:00Z"/>
        </w:trPr>
        <w:tc>
          <w:tcPr>
            <w:tcW w:w="303" w:type="pct"/>
            <w:vMerge/>
            <w:tcBorders>
              <w:top w:val="nil"/>
              <w:left w:val="nil"/>
              <w:bottom w:val="single" w:sz="4" w:space="0" w:color="auto"/>
            </w:tcBorders>
            <w:hideMark/>
          </w:tcPr>
          <w:p w14:paraId="2A57698C" w14:textId="2EFF2A5A" w:rsidR="008B3FCC" w:rsidRPr="008756EA" w:rsidDel="00D34FBF" w:rsidRDefault="008B3FCC" w:rsidP="00AE1606">
            <w:pPr>
              <w:rPr>
                <w:del w:id="1022" w:author="Steven Travers" w:date="2023-06-04T13:53:00Z"/>
                <w:rFonts w:ascii="Times New Roman" w:eastAsia="Times New Roman" w:hAnsi="Times New Roman" w:cs="Times New Roman"/>
                <w:b/>
                <w:bCs/>
                <w:color w:val="000000"/>
              </w:rPr>
            </w:pPr>
          </w:p>
        </w:tc>
        <w:tc>
          <w:tcPr>
            <w:tcW w:w="1923" w:type="pct"/>
            <w:noWrap/>
            <w:hideMark/>
          </w:tcPr>
          <w:p w14:paraId="7678F6D9" w14:textId="0E08873B" w:rsidR="008B3FCC" w:rsidRPr="008756EA" w:rsidDel="00D34FBF" w:rsidRDefault="008B3FCC" w:rsidP="00AE1606">
            <w:pPr>
              <w:rPr>
                <w:del w:id="1023" w:author="Steven Travers" w:date="2023-06-04T13:53:00Z"/>
                <w:rFonts w:ascii="Times New Roman" w:eastAsia="Times New Roman" w:hAnsi="Times New Roman" w:cs="Times New Roman"/>
                <w:color w:val="000000"/>
              </w:rPr>
            </w:pPr>
            <w:del w:id="1024" w:author="Steven Travers" w:date="2023-06-04T13:53:00Z">
              <w:r w:rsidRPr="008756EA" w:rsidDel="00D34FBF">
                <w:rPr>
                  <w:rFonts w:ascii="Times New Roman" w:eastAsia="Times New Roman" w:hAnsi="Times New Roman" w:cs="Times New Roman"/>
                  <w:color w:val="000000"/>
                </w:rPr>
                <w:delText>Pollen Tube Growth Rate (Topt)</w:delText>
              </w:r>
            </w:del>
          </w:p>
        </w:tc>
        <w:tc>
          <w:tcPr>
            <w:tcW w:w="634" w:type="pct"/>
            <w:noWrap/>
            <w:hideMark/>
          </w:tcPr>
          <w:p w14:paraId="19A2DE9E" w14:textId="78388F50" w:rsidR="008B3FCC" w:rsidRPr="008756EA" w:rsidDel="00D34FBF" w:rsidRDefault="008B3FCC" w:rsidP="00AE1606">
            <w:pPr>
              <w:jc w:val="center"/>
              <w:rPr>
                <w:del w:id="1025" w:author="Steven Travers" w:date="2023-06-04T13:53:00Z"/>
                <w:rFonts w:ascii="Times New Roman" w:eastAsia="Times New Roman" w:hAnsi="Times New Roman" w:cs="Times New Roman"/>
                <w:color w:val="000000"/>
              </w:rPr>
            </w:pPr>
            <w:del w:id="1026" w:author="Steven Travers" w:date="2023-06-04T13:53:00Z">
              <w:r w:rsidRPr="008756EA" w:rsidDel="00D34FBF">
                <w:rPr>
                  <w:rFonts w:ascii="Times New Roman" w:eastAsia="Times New Roman" w:hAnsi="Times New Roman" w:cs="Times New Roman"/>
                  <w:color w:val="000000"/>
                </w:rPr>
                <w:delText>S &gt; N</w:delText>
              </w:r>
            </w:del>
          </w:p>
        </w:tc>
        <w:tc>
          <w:tcPr>
            <w:tcW w:w="648" w:type="pct"/>
            <w:noWrap/>
            <w:hideMark/>
          </w:tcPr>
          <w:p w14:paraId="18430993" w14:textId="2CDEE8B3" w:rsidR="008B3FCC" w:rsidRPr="008756EA" w:rsidDel="00D34FBF" w:rsidRDefault="008B3FCC" w:rsidP="00AE1606">
            <w:pPr>
              <w:jc w:val="center"/>
              <w:rPr>
                <w:del w:id="1027" w:author="Steven Travers" w:date="2023-06-04T13:53:00Z"/>
                <w:rFonts w:ascii="Times New Roman" w:eastAsia="Times New Roman" w:hAnsi="Times New Roman" w:cs="Times New Roman"/>
                <w:color w:val="000000"/>
              </w:rPr>
            </w:pPr>
            <w:del w:id="1028" w:author="Steven Travers" w:date="2023-06-04T13:53:00Z">
              <w:r w:rsidRPr="008756EA" w:rsidDel="00D34FBF">
                <w:rPr>
                  <w:rFonts w:ascii="Times New Roman" w:eastAsia="Times New Roman" w:hAnsi="Times New Roman" w:cs="Times New Roman"/>
                  <w:color w:val="000000"/>
                </w:rPr>
                <w:delText>-</w:delText>
              </w:r>
            </w:del>
          </w:p>
        </w:tc>
        <w:tc>
          <w:tcPr>
            <w:tcW w:w="472" w:type="pct"/>
          </w:tcPr>
          <w:p w14:paraId="5B8D6DD9" w14:textId="3D3B5F0D" w:rsidR="008B3FCC" w:rsidRPr="008756EA" w:rsidDel="00D34FBF" w:rsidRDefault="001F1595" w:rsidP="008542CF">
            <w:pPr>
              <w:jc w:val="center"/>
              <w:rPr>
                <w:del w:id="1029" w:author="Steven Travers" w:date="2023-06-04T13:53:00Z"/>
                <w:rFonts w:ascii="Times New Roman" w:eastAsia="Times New Roman" w:hAnsi="Times New Roman" w:cs="Times New Roman"/>
                <w:color w:val="000000"/>
              </w:rPr>
            </w:pPr>
            <w:del w:id="1030" w:author="Steven Travers" w:date="2023-06-04T13:53:00Z">
              <w:r w:rsidDel="00D34FBF">
                <w:rPr>
                  <w:rFonts w:ascii="Times New Roman" w:eastAsia="Times New Roman" w:hAnsi="Times New Roman" w:cs="Times New Roman"/>
                  <w:color w:val="000000"/>
                </w:rPr>
                <w:delText>1, 29</w:delText>
              </w:r>
            </w:del>
          </w:p>
        </w:tc>
        <w:tc>
          <w:tcPr>
            <w:tcW w:w="505" w:type="pct"/>
          </w:tcPr>
          <w:p w14:paraId="2C31122D" w14:textId="68AB3A17" w:rsidR="008B3FCC" w:rsidRPr="008756EA" w:rsidDel="00D34FBF" w:rsidRDefault="001F1595" w:rsidP="008542CF">
            <w:pPr>
              <w:jc w:val="center"/>
              <w:rPr>
                <w:del w:id="1031" w:author="Steven Travers" w:date="2023-06-04T13:53:00Z"/>
                <w:rFonts w:ascii="Times New Roman" w:eastAsia="Times New Roman" w:hAnsi="Times New Roman" w:cs="Times New Roman"/>
                <w:color w:val="000000"/>
              </w:rPr>
            </w:pPr>
            <w:del w:id="1032" w:author="Steven Travers" w:date="2023-06-04T13:53:00Z">
              <w:r w:rsidDel="00D34FBF">
                <w:rPr>
                  <w:rFonts w:ascii="Times New Roman" w:eastAsia="Times New Roman" w:hAnsi="Times New Roman" w:cs="Times New Roman"/>
                  <w:color w:val="000000"/>
                </w:rPr>
                <w:delText>0.121</w:delText>
              </w:r>
            </w:del>
          </w:p>
        </w:tc>
        <w:tc>
          <w:tcPr>
            <w:tcW w:w="514" w:type="pct"/>
            <w:tcBorders>
              <w:right w:val="nil"/>
            </w:tcBorders>
            <w:noWrap/>
            <w:hideMark/>
          </w:tcPr>
          <w:p w14:paraId="5ED30C64" w14:textId="3C591581" w:rsidR="008B3FCC" w:rsidRPr="008756EA" w:rsidDel="00D34FBF" w:rsidRDefault="001F1595" w:rsidP="00AE1606">
            <w:pPr>
              <w:jc w:val="right"/>
              <w:rPr>
                <w:del w:id="1033" w:author="Steven Travers" w:date="2023-06-04T13:53:00Z"/>
                <w:rFonts w:ascii="Times New Roman" w:eastAsia="Times New Roman" w:hAnsi="Times New Roman" w:cs="Times New Roman"/>
                <w:color w:val="000000"/>
              </w:rPr>
            </w:pPr>
            <w:del w:id="1034" w:author="Steven Travers" w:date="2023-06-04T13:53:00Z">
              <w:r w:rsidDel="00D34FBF">
                <w:rPr>
                  <w:rFonts w:ascii="Times New Roman" w:eastAsia="Times New Roman" w:hAnsi="Times New Roman" w:cs="Times New Roman"/>
                  <w:color w:val="000000"/>
                </w:rPr>
                <w:delText>0.731</w:delText>
              </w:r>
            </w:del>
          </w:p>
        </w:tc>
      </w:tr>
      <w:tr w:rsidR="001A70A4" w:rsidRPr="008756EA" w:rsidDel="00D34FBF" w14:paraId="51F53DDA" w14:textId="3B1A4C49" w:rsidTr="008756EA">
        <w:trPr>
          <w:trHeight w:val="144"/>
          <w:del w:id="1035" w:author="Steven Travers" w:date="2023-06-04T13:53:00Z"/>
        </w:trPr>
        <w:tc>
          <w:tcPr>
            <w:tcW w:w="303" w:type="pct"/>
            <w:vMerge/>
            <w:tcBorders>
              <w:top w:val="nil"/>
              <w:left w:val="nil"/>
              <w:bottom w:val="single" w:sz="4" w:space="0" w:color="auto"/>
            </w:tcBorders>
            <w:hideMark/>
          </w:tcPr>
          <w:p w14:paraId="47173B03" w14:textId="0EE27546" w:rsidR="008B3FCC" w:rsidRPr="008756EA" w:rsidDel="00D34FBF" w:rsidRDefault="008B3FCC" w:rsidP="00AE1606">
            <w:pPr>
              <w:rPr>
                <w:del w:id="1036"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20B9A5C5" w:rsidR="008B3FCC" w:rsidRPr="008756EA" w:rsidDel="00D34FBF" w:rsidRDefault="008B3FCC" w:rsidP="00AE1606">
            <w:pPr>
              <w:rPr>
                <w:del w:id="1037" w:author="Steven Travers" w:date="2023-06-04T13:53:00Z"/>
                <w:rFonts w:ascii="Times New Roman" w:eastAsia="Times New Roman" w:hAnsi="Times New Roman" w:cs="Times New Roman"/>
                <w:color w:val="000000"/>
              </w:rPr>
            </w:pPr>
            <w:del w:id="1038" w:author="Steven Travers" w:date="2023-06-04T13:53:00Z">
              <w:r w:rsidRPr="008756EA" w:rsidDel="00D34FBF">
                <w:rPr>
                  <w:rFonts w:ascii="Times New Roman" w:eastAsia="Times New Roman" w:hAnsi="Times New Roman" w:cs="Times New Roman"/>
                  <w:color w:val="000000"/>
                </w:rPr>
                <w:delText>Pollen Tube Growth Rate (Tmin)</w:delText>
              </w:r>
            </w:del>
          </w:p>
        </w:tc>
        <w:tc>
          <w:tcPr>
            <w:tcW w:w="634" w:type="pct"/>
            <w:tcBorders>
              <w:bottom w:val="single" w:sz="4" w:space="0" w:color="auto"/>
            </w:tcBorders>
            <w:noWrap/>
            <w:hideMark/>
          </w:tcPr>
          <w:p w14:paraId="64C32F03" w14:textId="0D1937E8" w:rsidR="008B3FCC" w:rsidRPr="008756EA" w:rsidDel="00D34FBF" w:rsidRDefault="008B3FCC" w:rsidP="00AE1606">
            <w:pPr>
              <w:jc w:val="center"/>
              <w:rPr>
                <w:del w:id="1039" w:author="Steven Travers" w:date="2023-06-04T13:53:00Z"/>
                <w:rFonts w:ascii="Times New Roman" w:eastAsia="Times New Roman" w:hAnsi="Times New Roman" w:cs="Times New Roman"/>
                <w:color w:val="000000"/>
              </w:rPr>
            </w:pPr>
            <w:del w:id="1040" w:author="Steven Travers" w:date="2023-06-04T13:53:00Z">
              <w:r w:rsidRPr="008756EA" w:rsidDel="00D34FBF">
                <w:rPr>
                  <w:rFonts w:ascii="Times New Roman" w:eastAsia="Times New Roman" w:hAnsi="Times New Roman" w:cs="Times New Roman"/>
                  <w:color w:val="000000"/>
                </w:rPr>
                <w:delText>S &gt; N</w:delText>
              </w:r>
            </w:del>
          </w:p>
        </w:tc>
        <w:tc>
          <w:tcPr>
            <w:tcW w:w="648" w:type="pct"/>
            <w:tcBorders>
              <w:bottom w:val="single" w:sz="4" w:space="0" w:color="auto"/>
            </w:tcBorders>
            <w:noWrap/>
            <w:hideMark/>
          </w:tcPr>
          <w:p w14:paraId="2EEF6806" w14:textId="1B8281BF" w:rsidR="008B3FCC" w:rsidRPr="008756EA" w:rsidDel="00D34FBF" w:rsidRDefault="008B3FCC" w:rsidP="00AE1606">
            <w:pPr>
              <w:jc w:val="center"/>
              <w:rPr>
                <w:del w:id="1041" w:author="Steven Travers" w:date="2023-06-04T13:53:00Z"/>
                <w:rFonts w:ascii="Times New Roman" w:eastAsia="Times New Roman" w:hAnsi="Times New Roman" w:cs="Times New Roman"/>
                <w:color w:val="000000"/>
              </w:rPr>
            </w:pPr>
            <w:del w:id="1042" w:author="Steven Travers" w:date="2023-06-04T13:53:00Z">
              <w:r w:rsidRPr="008756EA" w:rsidDel="00D34FBF">
                <w:rPr>
                  <w:rFonts w:ascii="Times New Roman" w:eastAsia="Times New Roman" w:hAnsi="Times New Roman" w:cs="Times New Roman"/>
                  <w:color w:val="000000"/>
                </w:rPr>
                <w:delText>-</w:delText>
              </w:r>
            </w:del>
          </w:p>
        </w:tc>
        <w:tc>
          <w:tcPr>
            <w:tcW w:w="472" w:type="pct"/>
            <w:tcBorders>
              <w:bottom w:val="single" w:sz="4" w:space="0" w:color="auto"/>
            </w:tcBorders>
          </w:tcPr>
          <w:p w14:paraId="55195328" w14:textId="4DBA9B54" w:rsidR="008B3FCC" w:rsidRPr="008756EA" w:rsidDel="00D34FBF" w:rsidRDefault="001F1595" w:rsidP="008542CF">
            <w:pPr>
              <w:jc w:val="center"/>
              <w:rPr>
                <w:del w:id="1043" w:author="Steven Travers" w:date="2023-06-04T13:53:00Z"/>
                <w:rFonts w:ascii="Times New Roman" w:eastAsia="Times New Roman" w:hAnsi="Times New Roman" w:cs="Times New Roman"/>
                <w:color w:val="000000"/>
              </w:rPr>
            </w:pPr>
            <w:del w:id="1044" w:author="Steven Travers" w:date="2023-06-04T13:53:00Z">
              <w:r w:rsidDel="00D34FBF">
                <w:rPr>
                  <w:rFonts w:ascii="Times New Roman" w:eastAsia="Times New Roman" w:hAnsi="Times New Roman" w:cs="Times New Roman"/>
                  <w:color w:val="000000"/>
                </w:rPr>
                <w:delText>1, 59</w:delText>
              </w:r>
            </w:del>
          </w:p>
        </w:tc>
        <w:tc>
          <w:tcPr>
            <w:tcW w:w="505" w:type="pct"/>
            <w:tcBorders>
              <w:bottom w:val="single" w:sz="4" w:space="0" w:color="auto"/>
            </w:tcBorders>
          </w:tcPr>
          <w:p w14:paraId="3528D663" w14:textId="28EB2EC1" w:rsidR="008B3FCC" w:rsidRPr="008756EA" w:rsidDel="00D34FBF" w:rsidRDefault="001F1595" w:rsidP="008542CF">
            <w:pPr>
              <w:jc w:val="center"/>
              <w:rPr>
                <w:del w:id="1045" w:author="Steven Travers" w:date="2023-06-04T13:53:00Z"/>
                <w:rFonts w:ascii="Times New Roman" w:eastAsia="Times New Roman" w:hAnsi="Times New Roman" w:cs="Times New Roman"/>
                <w:color w:val="000000"/>
              </w:rPr>
            </w:pPr>
            <w:del w:id="1046" w:author="Steven Travers" w:date="2023-06-04T13:53:00Z">
              <w:r w:rsidDel="00D34FBF">
                <w:rPr>
                  <w:rFonts w:ascii="Times New Roman" w:eastAsia="Times New Roman" w:hAnsi="Times New Roman" w:cs="Times New Roman"/>
                  <w:color w:val="000000"/>
                </w:rPr>
                <w:delText>0.168</w:delText>
              </w:r>
            </w:del>
          </w:p>
        </w:tc>
        <w:tc>
          <w:tcPr>
            <w:tcW w:w="514" w:type="pct"/>
            <w:tcBorders>
              <w:bottom w:val="single" w:sz="4" w:space="0" w:color="auto"/>
              <w:right w:val="nil"/>
            </w:tcBorders>
            <w:noWrap/>
            <w:hideMark/>
          </w:tcPr>
          <w:p w14:paraId="3176712B" w14:textId="616D59C9" w:rsidR="008B3FCC" w:rsidRPr="008756EA" w:rsidDel="00D34FBF" w:rsidRDefault="008B3FCC" w:rsidP="00AE1606">
            <w:pPr>
              <w:jc w:val="right"/>
              <w:rPr>
                <w:del w:id="1047" w:author="Steven Travers" w:date="2023-06-04T13:53:00Z"/>
                <w:rFonts w:ascii="Times New Roman" w:eastAsia="Times New Roman" w:hAnsi="Times New Roman" w:cs="Times New Roman"/>
                <w:color w:val="000000"/>
              </w:rPr>
            </w:pPr>
            <w:del w:id="1048" w:author="Steven Travers" w:date="2023-06-04T13:53:00Z">
              <w:r w:rsidRPr="008756EA" w:rsidDel="00D34FBF">
                <w:rPr>
                  <w:rFonts w:ascii="Times New Roman" w:eastAsia="Times New Roman" w:hAnsi="Times New Roman" w:cs="Times New Roman"/>
                  <w:color w:val="000000"/>
                </w:rPr>
                <w:delText>0.683</w:delText>
              </w:r>
            </w:del>
          </w:p>
        </w:tc>
      </w:tr>
    </w:tbl>
    <w:p w14:paraId="6746FD68" w14:textId="7C87ABC5" w:rsidR="002B5B51" w:rsidRPr="005721DD" w:rsidDel="00D34FBF" w:rsidRDefault="005721DD" w:rsidP="002B5B51">
      <w:pPr>
        <w:pStyle w:val="BodyDoubleSpace05FirstLine"/>
        <w:ind w:firstLine="0"/>
        <w:rPr>
          <w:del w:id="1049" w:author="Steven Travers" w:date="2023-06-04T13:53:00Z"/>
          <w:b/>
          <w:rPrChange w:id="1050" w:author="Steven Travers" w:date="2023-06-04T15:50:00Z">
            <w:rPr>
              <w:del w:id="1051" w:author="Steven Travers" w:date="2023-06-04T13:53:00Z"/>
            </w:rPr>
          </w:rPrChange>
        </w:rPr>
      </w:pPr>
      <w:ins w:id="1052" w:author="Steven Travers" w:date="2023-06-04T15:50:00Z">
        <w:r w:rsidRPr="005721DD">
          <w:rPr>
            <w:b/>
            <w:rPrChange w:id="1053" w:author="Steven Travers" w:date="2023-06-04T15:50:00Z">
              <w:rPr/>
            </w:rPrChange>
          </w:rPr>
          <w:t xml:space="preserve">Experiment 1: </w:t>
        </w:r>
      </w:ins>
      <w:del w:id="1054" w:author="Steven Travers" w:date="2023-06-04T13:53:00Z">
        <w:r w:rsidR="002B5B51" w:rsidRPr="005721DD" w:rsidDel="00D34FBF">
          <w:rPr>
            <w:b/>
            <w:rPrChange w:id="1055" w:author="Steven Travers" w:date="2023-06-04T15:50:00Z">
              <w:rPr/>
            </w:rPrChange>
          </w:rPr>
          <w:delText>* Outlier removed. Bolded values: statistically significant (α=0.05).</w:delText>
        </w:r>
      </w:del>
    </w:p>
    <w:p w14:paraId="6813E172" w14:textId="41960CA4" w:rsidR="00A41631" w:rsidDel="00D34FBF" w:rsidRDefault="00A41631" w:rsidP="00C11EC7">
      <w:pPr>
        <w:pStyle w:val="BodyDoubleSpace05FirstLine"/>
        <w:ind w:firstLine="0"/>
        <w:rPr>
          <w:del w:id="1056" w:author="Steven Travers" w:date="2023-06-04T13:53:00Z"/>
          <w:i/>
          <w:iCs/>
        </w:rPr>
      </w:pPr>
    </w:p>
    <w:p w14:paraId="795C56BA" w14:textId="3D082B07" w:rsidR="00F03AEB" w:rsidDel="00D34FBF" w:rsidRDefault="00F03AEB" w:rsidP="00C11EC7">
      <w:pPr>
        <w:pStyle w:val="BodyDoubleSpace05FirstLine"/>
        <w:ind w:firstLine="0"/>
        <w:rPr>
          <w:del w:id="1057" w:author="Steven Travers" w:date="2023-06-04T13:53:00Z"/>
          <w:i/>
          <w:iCs/>
        </w:rPr>
      </w:pPr>
      <w:bookmarkStart w:id="1058" w:name="_Hlk136420006"/>
      <w:del w:id="1059" w:author="Steven Travers" w:date="2023-06-04T13:53:00Z">
        <w:r w:rsidDel="00D34FBF">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del>
    </w:p>
    <w:p w14:paraId="2577018B" w14:textId="0ADFCAC7" w:rsidR="00547558" w:rsidDel="00D34FBF" w:rsidRDefault="00F03AEB" w:rsidP="00547558">
      <w:pPr>
        <w:pStyle w:val="BodyDoubleSpace05FirstLine"/>
        <w:spacing w:after="240" w:line="240" w:lineRule="auto"/>
        <w:ind w:firstLine="0"/>
        <w:rPr>
          <w:del w:id="1060" w:author="Steven Travers" w:date="2023-06-04T13:53:00Z"/>
        </w:rPr>
      </w:pPr>
      <w:del w:id="1061" w:author="Steven Travers" w:date="2023-06-04T13:53:00Z">
        <w:r w:rsidDel="00D34FBF">
          <w:delText xml:space="preserve">Figure 1. </w:delText>
        </w:r>
      </w:del>
      <w:del w:id="1062" w:author="Steven Travers" w:date="2023-05-20T21:22:00Z">
        <w:r w:rsidDel="0083060E">
          <w:delText>Genet p</w:delText>
        </w:r>
      </w:del>
      <w:del w:id="1063" w:author="Steven Travers" w:date="2023-06-04T13:53:00Z">
        <w:r w:rsidDel="00D34FBF">
          <w:delText xml:space="preserve">ercent germination </w:delText>
        </w:r>
      </w:del>
      <w:del w:id="1064" w:author="Steven Travers" w:date="2023-05-20T21:23:00Z">
        <w:r w:rsidDel="0083060E">
          <w:delText>mean</w:delText>
        </w:r>
      </w:del>
      <w:del w:id="1065" w:author="Steven Travers" w:date="2023-06-04T13:53:00Z">
        <w:r w:rsidDel="00D34FBF">
          <w:delText xml:space="preserve"> (points) and regional mean (bolded lines)</w:delText>
        </w:r>
        <w:r w:rsidR="00B95952" w:rsidDel="00D34FBF">
          <w:delText xml:space="preserve"> </w:delText>
        </w:r>
      </w:del>
      <w:del w:id="1066" w:author="Steven Travers" w:date="2023-05-20T21:24:00Z">
        <w:r w:rsidR="00B95952" w:rsidDel="0083060E">
          <w:delText>colored by region (A)</w:delText>
        </w:r>
      </w:del>
      <w:del w:id="1067" w:author="Steven Travers" w:date="2023-06-04T13:53:00Z">
        <w:r w:rsidR="00B95952" w:rsidDel="00D34FBF">
          <w:delText>. Mean (±se) Tmax for northern (blue) and southern (red) genets</w:delText>
        </w:r>
      </w:del>
      <w:del w:id="1068" w:author="Steven Travers" w:date="2023-05-20T21:25:00Z">
        <w:r w:rsidR="00A41631" w:rsidDel="0083060E">
          <w:delText xml:space="preserve"> (B)</w:delText>
        </w:r>
      </w:del>
      <w:del w:id="1069" w:author="Steven Travers" w:date="2023-06-04T13:53:00Z">
        <w:r w:rsidR="00B95952" w:rsidDel="00D34FBF">
          <w:delText xml:space="preserve">. Tmax </w:delText>
        </w:r>
      </w:del>
      <w:del w:id="1070" w:author="Steven Travers" w:date="2023-05-20T21:27:00Z">
        <w:r w:rsidR="00D45368" w:rsidDel="0083060E">
          <w:delText>was</w:delText>
        </w:r>
      </w:del>
      <w:del w:id="1071" w:author="Steven Travers" w:date="2023-06-04T13:53:00Z">
        <w:r w:rsidR="00D45368" w:rsidDel="00D34FBF">
          <w:delText xml:space="preserve"> </w:delText>
        </w:r>
        <w:r w:rsidR="00A41631" w:rsidDel="00D34FBF">
          <w:delText>the</w:delText>
        </w:r>
        <w:r w:rsidR="00B95952" w:rsidDel="00D34FBF">
          <w:delText xml:space="preserve"> x-intercept </w:delText>
        </w:r>
        <w:r w:rsidR="00A41631" w:rsidDel="00D34FBF">
          <w:delText>of the quadratic fit for each individual</w:delText>
        </w:r>
      </w:del>
      <w:del w:id="1072" w:author="Steven Travers" w:date="2023-05-20T21:28:00Z">
        <w:r w:rsidR="00A41631" w:rsidDel="0083060E">
          <w:delText xml:space="preserve"> </w:delText>
        </w:r>
      </w:del>
      <w:del w:id="1073" w:author="Steven Travers" w:date="2023-05-20T21:27:00Z">
        <w:r w:rsidR="00B95952" w:rsidDel="0083060E">
          <w:delText>at</w:delText>
        </w:r>
      </w:del>
      <w:del w:id="1074" w:author="Steven Travers" w:date="2023-06-04T13:53:00Z">
        <w:r w:rsidR="00B95952" w:rsidDel="00D34FBF">
          <w:delText xml:space="preserve"> </w:delText>
        </w:r>
        <w:r w:rsidR="00A41631" w:rsidDel="00D34FBF">
          <w:delText xml:space="preserve">the </w:delText>
        </w:r>
        <w:r w:rsidR="00B95952" w:rsidDel="00D34FBF">
          <w:delText xml:space="preserve">highest </w:delText>
        </w:r>
      </w:del>
      <w:del w:id="1075" w:author="Steven Travers" w:date="2023-05-20T21:28:00Z">
        <w:r w:rsidR="00A41631" w:rsidDel="0083060E">
          <w:delText xml:space="preserve">germination </w:delText>
        </w:r>
      </w:del>
      <w:del w:id="1076" w:author="Steven Travers" w:date="2023-06-04T13:53:00Z">
        <w:r w:rsidR="00A41631" w:rsidDel="00D34FBF">
          <w:delText>temperature predicted</w:delText>
        </w:r>
      </w:del>
      <w:del w:id="1077" w:author="Steven Travers" w:date="2023-05-20T21:28:00Z">
        <w:r w:rsidR="00B95952" w:rsidDel="0083060E">
          <w:delText>.</w:delText>
        </w:r>
      </w:del>
      <w:del w:id="1078" w:author="Steven Travers" w:date="2023-06-04T13:53:00Z">
        <w:r w:rsidR="00B95952" w:rsidDel="00D34FBF">
          <w:delText xml:space="preserve"> </w:delText>
        </w:r>
      </w:del>
      <w:del w:id="1079" w:author="Steven Travers" w:date="2023-05-20T21:31:00Z">
        <w:r w:rsidR="00B95952" w:rsidDel="0083239F">
          <w:delText xml:space="preserve">Plants </w:delText>
        </w:r>
      </w:del>
      <w:del w:id="1080" w:author="Steven Travers" w:date="2023-06-04T13:53:00Z">
        <w:r w:rsidR="00B95952" w:rsidDel="00D34FBF">
          <w:delText>from the northern region germinate at higher temperatures (</w:delText>
        </w:r>
        <w:r w:rsidR="00547558" w:rsidDel="00D34FBF">
          <w:delText xml:space="preserve">Tmax: </w:delText>
        </w:r>
        <w:r w:rsidR="00A41631" w:rsidDel="00D34FBF">
          <w:delText>F</w:delText>
        </w:r>
        <w:r w:rsidR="00A41631" w:rsidDel="00D34FBF">
          <w:rPr>
            <w:vertAlign w:val="subscript"/>
          </w:rPr>
          <w:delText>1,26</w:delText>
        </w:r>
        <w:r w:rsidR="00A41631" w:rsidDel="00D34FBF">
          <w:delText>=12, p =0.002).</w:delText>
        </w:r>
      </w:del>
    </w:p>
    <w:bookmarkEnd w:id="1058"/>
    <w:p w14:paraId="6E5147B5" w14:textId="4E359431" w:rsidR="00C11EC7" w:rsidRPr="00547558" w:rsidDel="00D34FBF" w:rsidRDefault="00C11EC7" w:rsidP="00547558">
      <w:pPr>
        <w:pStyle w:val="BodyDoubleSpace05FirstLine"/>
        <w:spacing w:after="240" w:line="240" w:lineRule="auto"/>
        <w:ind w:firstLine="0"/>
        <w:rPr>
          <w:del w:id="1081" w:author="Steven Travers" w:date="2023-06-04T13:53:00Z"/>
        </w:rPr>
      </w:pPr>
      <w:del w:id="1082" w:author="Steven Travers" w:date="2023-06-04T13:53:00Z">
        <w:r w:rsidDel="00D34FBF">
          <w:rPr>
            <w:i/>
            <w:iCs/>
          </w:rPr>
          <w:delText>Gametophyt</w:delText>
        </w:r>
      </w:del>
      <w:del w:id="1083" w:author="Steven Travers" w:date="2023-05-25T20:09:00Z">
        <w:r w:rsidDel="004D6BAE">
          <w:rPr>
            <w:i/>
            <w:iCs/>
          </w:rPr>
          <w:delText>e</w:delText>
        </w:r>
      </w:del>
    </w:p>
    <w:p w14:paraId="462C5193" w14:textId="75B2DE75" w:rsidR="001254C6" w:rsidDel="00D34FBF" w:rsidRDefault="001254C6" w:rsidP="00653A32">
      <w:pPr>
        <w:pStyle w:val="BodyDoubleSpace05FirstLine"/>
        <w:rPr>
          <w:del w:id="1084" w:author="Steven Travers" w:date="2023-06-04T13:53:00Z"/>
        </w:rPr>
      </w:pPr>
      <w:del w:id="1085" w:author="Steven Travers" w:date="2023-05-25T20:10:00Z">
        <w:r w:rsidDel="004D6BAE">
          <w:delText>Of all genets included in this study, 20</w:delText>
        </w:r>
        <w:r w:rsidR="00653A32" w:rsidDel="004D6BAE">
          <w:delText xml:space="preserve"> genets</w:delText>
        </w:r>
        <w:r w:rsidDel="004D6BAE">
          <w:delText xml:space="preserve"> from the north flowered and 10 from the south flowered. The number of ramets that flowered for each genet differed, so the total number of plants that flowered were 32 from the north and 29 from the south. </w:delText>
        </w:r>
      </w:del>
      <w:del w:id="1086" w:author="Steven Travers" w:date="2023-06-04T13:53:00Z">
        <w:r w:rsidDel="00D34FBF">
          <w:delText xml:space="preserve">There was a significant difference between regions for Tmax </w:delText>
        </w:r>
        <w:r w:rsidR="00F03AEB" w:rsidDel="00D34FBF">
          <w:delText>(Fig. 1</w:delText>
        </w:r>
        <w:r w:rsidR="00A41631" w:rsidDel="00D34FBF">
          <w:delText>, Table 1</w:delText>
        </w:r>
        <w:r w:rsidR="00F03AEB" w:rsidDel="00D34FBF">
          <w:delText xml:space="preserve">) </w:delText>
        </w:r>
        <w:r w:rsidDel="00D34FBF">
          <w:delText>and Topt</w:delText>
        </w:r>
        <w:r w:rsidR="00A41631" w:rsidDel="00D34FBF">
          <w:delText xml:space="preserve"> (Table 1)</w:delText>
        </w:r>
        <w:r w:rsidDel="00D34FBF">
          <w:delText xml:space="preserve">. </w:delText>
        </w:r>
      </w:del>
      <w:del w:id="1087" w:author="Steven Travers" w:date="2023-05-25T20:11:00Z">
        <w:r w:rsidDel="00305763">
          <w:delText>P</w:delText>
        </w:r>
      </w:del>
      <w:del w:id="1088" w:author="Steven Travers" w:date="2023-06-04T13:53:00Z">
        <w:r w:rsidDel="00D34FBF">
          <w:delText>lants from the north germinated more readily at high temperatures</w:delText>
        </w:r>
        <w:r w:rsidR="00C36882" w:rsidDel="00D34FBF">
          <w:delText xml:space="preserve"> (Tmax: F</w:delText>
        </w:r>
        <w:r w:rsidR="00C36882" w:rsidDel="00D34FBF">
          <w:rPr>
            <w:vertAlign w:val="subscript"/>
          </w:rPr>
          <w:delText>1,26</w:delText>
        </w:r>
        <w:r w:rsidR="00C36882" w:rsidDel="00D34FBF">
          <w:delText>=12, p =0.002)</w:delText>
        </w:r>
        <w:r w:rsidDel="00D34FBF">
          <w:delText xml:space="preserve"> and had higher thermal optima</w:delText>
        </w:r>
        <w:r w:rsidR="00C36882" w:rsidDel="00D34FBF">
          <w:delText xml:space="preserve"> (Topt: F</w:delText>
        </w:r>
        <w:r w:rsidR="00C36882" w:rsidDel="00D34FBF">
          <w:rPr>
            <w:vertAlign w:val="subscript"/>
          </w:rPr>
          <w:delText>1,24</w:delText>
        </w:r>
        <w:r w:rsidR="00C36882" w:rsidDel="00D34FBF">
          <w:delText>=</w:delText>
        </w:r>
        <w:r w:rsidR="00446D15" w:rsidDel="00D34FBF">
          <w:delText>11</w:delText>
        </w:r>
        <w:r w:rsidR="00C36882" w:rsidDel="00D34FBF">
          <w:delText>, p =0.00</w:delText>
        </w:r>
        <w:r w:rsidR="00446D15" w:rsidDel="00D34FBF">
          <w:delText>3</w:delText>
        </w:r>
        <w:r w:rsidR="009F7263" w:rsidDel="00D34FBF">
          <w:delText>) than</w:delText>
        </w:r>
        <w:r w:rsidDel="00D34FBF">
          <w:delText xml:space="preserve"> plants from the south. There was no significant difference between the two regions for Tmin. One outlier was identified using the Grubbs’ test for outliers and subsequently dropped from the analysis.</w:delText>
        </w:r>
        <w:r w:rsidR="00653A32" w:rsidDel="00D34FBF">
          <w:delText xml:space="preserve"> </w:delText>
        </w:r>
      </w:del>
      <w:del w:id="1089" w:author="Steven Travers" w:date="2023-05-25T20:12:00Z">
        <w:r w:rsidR="00653A32" w:rsidDel="00305763">
          <w:delText>For</w:delText>
        </w:r>
        <w:r w:rsidDel="00305763">
          <w:delText xml:space="preserve"> pollen tube growth rates</w:delText>
        </w:r>
        <w:r w:rsidR="00653A32" w:rsidDel="00305763">
          <w:delText>,</w:delText>
        </w:r>
        <w:r w:rsidDel="00305763">
          <w:delText xml:space="preserve"> </w:delText>
        </w:r>
        <w:r w:rsidR="00653A32" w:rsidDel="00305763">
          <w:delText>t</w:delText>
        </w:r>
      </w:del>
      <w:del w:id="1090" w:author="Steven Travers" w:date="2023-06-04T13:53:00Z">
        <w:r w:rsidDel="00D34FBF">
          <w:delText xml:space="preserve">here were no significant differences between plants from the north and south for </w:delText>
        </w:r>
      </w:del>
      <w:del w:id="1091" w:author="Steven Travers" w:date="2023-05-25T20:13:00Z">
        <w:r w:rsidDel="00305763">
          <w:delText>any of the three variables</w:delText>
        </w:r>
      </w:del>
      <w:del w:id="1092" w:author="Steven Travers" w:date="2023-06-04T13:53:00Z">
        <w:r w:rsidR="00653A32" w:rsidDel="00D34FBF">
          <w:delText xml:space="preserve">. </w:delText>
        </w:r>
      </w:del>
    </w:p>
    <w:p w14:paraId="2BA515E9" w14:textId="16736222" w:rsidR="00653A32" w:rsidDel="00D34FBF" w:rsidRDefault="00653A32" w:rsidP="00653A32">
      <w:pPr>
        <w:pStyle w:val="BodyDoubleSpace05FirstLine"/>
        <w:rPr>
          <w:del w:id="1093" w:author="Steven Travers" w:date="2023-06-04T13:53:00Z"/>
        </w:rPr>
      </w:pPr>
      <w:del w:id="1094" w:author="Steven Travers" w:date="2023-05-25T20:14:00Z">
        <w:r w:rsidDel="00305763">
          <w:delText xml:space="preserve">We used correlation analysis to identify relationships between hot and cold tolerance for the sporophytic and gametophytic variables. </w:delText>
        </w:r>
      </w:del>
      <w:del w:id="1095" w:author="Steven Travers" w:date="2023-06-04T13:53:00Z">
        <w:r w:rsidR="00446D15" w:rsidDel="00D34FBF">
          <w:delText>T</w:delText>
        </w:r>
        <w:r w:rsidDel="00D34FBF">
          <w:delText xml:space="preserve">here were no significant correlations between the </w:delText>
        </w:r>
      </w:del>
      <w:del w:id="1096" w:author="Steven Travers" w:date="2023-05-25T20:14:00Z">
        <w:r w:rsidR="00446D15" w:rsidDel="00305763">
          <w:delText xml:space="preserve">sporophytic variables and between </w:delText>
        </w:r>
      </w:del>
      <w:del w:id="1097" w:author="Steven Travers" w:date="2023-06-04T13:53:00Z">
        <w:r w:rsidDel="00D34FBF">
          <w:delText xml:space="preserve">gametophytic and sporophytic variables. </w:delText>
        </w:r>
      </w:del>
      <w:del w:id="1098" w:author="Steven Travers" w:date="2023-05-25T20:16:00Z">
        <w:r w:rsidR="00446D15" w:rsidDel="007527F5">
          <w:delText>T</w:delText>
        </w:r>
      </w:del>
      <w:del w:id="1099" w:author="Steven Travers" w:date="2023-06-04T13:53:00Z">
        <w:r w:rsidDel="00D34FBF">
          <w:delText xml:space="preserve">here were two significant correlation coefficients between gametophytic variables. </w:delText>
        </w:r>
      </w:del>
      <w:del w:id="1100" w:author="Steven Travers" w:date="2023-05-25T20:16:00Z">
        <w:r w:rsidDel="007527F5">
          <w:delText>Maximum and minimum</w:delText>
        </w:r>
      </w:del>
      <w:del w:id="1101" w:author="Steven Travers" w:date="2023-06-04T13:53:00Z">
        <w:r w:rsidDel="00D34FBF">
          <w:delText xml:space="preserve"> pollen tube growth rates were positively correlated (r = 0.</w:delText>
        </w:r>
        <w:commentRangeStart w:id="1102"/>
        <w:r w:rsidDel="00D34FBF">
          <w:delText>46</w:delText>
        </w:r>
        <w:commentRangeEnd w:id="1102"/>
        <w:r w:rsidR="007527F5" w:rsidDel="00D34FBF">
          <w:rPr>
            <w:rStyle w:val="CommentReference"/>
            <w:rFonts w:asciiTheme="minorHAnsi" w:eastAsiaTheme="minorHAnsi" w:hAnsiTheme="minorHAnsi" w:cstheme="minorBidi"/>
          </w:rPr>
          <w:commentReference w:id="1102"/>
        </w:r>
        <w:r w:rsidDel="00D34FBF">
          <w:delText xml:space="preserve">). The </w:delText>
        </w:r>
      </w:del>
      <w:del w:id="1103" w:author="Steven Travers" w:date="2023-05-25T20:21:00Z">
        <w:r w:rsidDel="007527F5">
          <w:delText xml:space="preserve">second </w:delText>
        </w:r>
      </w:del>
      <w:del w:id="1104" w:author="Steven Travers" w:date="2023-06-04T13:53:00Z">
        <w:r w:rsidDel="00D34FBF">
          <w:delText xml:space="preserve">correlation between </w:delText>
        </w:r>
      </w:del>
      <w:del w:id="1105" w:author="Steven Travers" w:date="2023-05-25T20:21:00Z">
        <w:r w:rsidDel="007527F5">
          <w:delText xml:space="preserve">maximum </w:delText>
        </w:r>
      </w:del>
      <w:del w:id="1106" w:author="Steven Travers" w:date="2023-06-04T13:53:00Z">
        <w:r w:rsidDel="00D34FBF">
          <w:delText xml:space="preserve">pollen tube growth rate and </w:delText>
        </w:r>
      </w:del>
      <w:del w:id="1107" w:author="Steven Travers" w:date="2023-05-25T20:21:00Z">
        <w:r w:rsidDel="007527F5">
          <w:delText>maximum</w:delText>
        </w:r>
      </w:del>
      <w:del w:id="1108" w:author="Steven Travers" w:date="2023-06-04T13:53:00Z">
        <w:r w:rsidDel="00D34FBF">
          <w:delText xml:space="preserve"> pollen germination</w:delText>
        </w:r>
      </w:del>
      <w:del w:id="1109" w:author="Steven Travers" w:date="2023-05-25T20:22:00Z">
        <w:r w:rsidDel="007527F5">
          <w:delText xml:space="preserve"> was also positive </w:delText>
        </w:r>
      </w:del>
      <w:del w:id="1110" w:author="Steven Travers" w:date="2023-06-04T13:53:00Z">
        <w:r w:rsidDel="00D34FBF">
          <w:delText xml:space="preserve">(r = 0.3). </w:delText>
        </w:r>
      </w:del>
    </w:p>
    <w:p w14:paraId="42261F74" w14:textId="48055BE4"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Pr="005123E8" w:rsidRDefault="00341D72" w:rsidP="00341D72">
      <w:pPr>
        <w:pStyle w:val="Tabletitle"/>
        <w:spacing w:after="0" w:line="480" w:lineRule="auto"/>
        <w:rPr>
          <w:iCs/>
          <w:u w:val="single"/>
          <w:rPrChange w:id="1111" w:author="Steven Travers" w:date="2023-06-04T15:11:00Z">
            <w:rPr>
              <w:i/>
              <w:iCs/>
            </w:rPr>
          </w:rPrChange>
        </w:rPr>
      </w:pPr>
      <w:r w:rsidRPr="005123E8">
        <w:rPr>
          <w:iCs/>
          <w:u w:val="single"/>
          <w:rPrChange w:id="1112" w:author="Steven Travers" w:date="2023-06-04T15:11:00Z">
            <w:rPr>
              <w:i/>
              <w:iCs/>
            </w:rPr>
          </w:rPrChange>
        </w:rPr>
        <w:t>Pre-pollination</w:t>
      </w:r>
    </w:p>
    <w:p w14:paraId="0E7D0352" w14:textId="021ACD14" w:rsidR="00341D72" w:rsidRDefault="00341D72">
      <w:pPr>
        <w:pStyle w:val="Tabletitle"/>
        <w:spacing w:after="0" w:line="480" w:lineRule="auto"/>
        <w:rPr>
          <w:ins w:id="1113" w:author="Steven Travers" w:date="2023-06-04T15:10:00Z"/>
        </w:rPr>
        <w:pPrChange w:id="1114" w:author="Emma Chandler" w:date="2023-07-20T11:56:00Z">
          <w:pPr>
            <w:pStyle w:val="Tabletitle"/>
            <w:spacing w:line="480" w:lineRule="auto"/>
          </w:pPr>
        </w:pPrChange>
      </w:pPr>
      <w:r>
        <w:lastRenderedPageBreak/>
        <w:tab/>
      </w:r>
      <w:ins w:id="1115" w:author="Steven Travers" w:date="2023-05-25T20:23:00Z">
        <w:r w:rsidR="00151E4A">
          <w:t>L</w:t>
        </w:r>
      </w:ins>
      <w:del w:id="1116" w:author="Steven Travers" w:date="2023-05-25T20:23:00Z">
        <w:r w:rsidR="002D78BD" w:rsidDel="00151E4A">
          <w:delText>We found that l</w:delText>
        </w:r>
      </w:del>
      <w:r w:rsidR="002D78BD">
        <w:t xml:space="preserve">ong-term moderate heat </w:t>
      </w:r>
      <w:ins w:id="1117" w:author="Steven Travers" w:date="2023-05-25T20:24:00Z">
        <w:r w:rsidR="00151E4A">
          <w:t>negatively</w:t>
        </w:r>
      </w:ins>
      <w:ins w:id="1118" w:author="Steven Travers" w:date="2023-05-25T20:23:00Z">
        <w:r w:rsidR="00151E4A">
          <w:t xml:space="preserve"> influenced</w:t>
        </w:r>
      </w:ins>
      <w:del w:id="1119" w:author="Steven Travers" w:date="2023-05-25T20:23:00Z">
        <w:r w:rsidR="002D78BD" w:rsidDel="00151E4A">
          <w:delText>predicted</w:delText>
        </w:r>
      </w:del>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del w:id="1120" w:author="Steven Travers" w:date="2023-06-04T15:43:00Z">
        <w:r w:rsidR="00564085" w:rsidDel="005721DD">
          <w:delText>Table 2</w:delText>
        </w:r>
      </w:del>
      <w:ins w:id="1121" w:author="Steven Travers" w:date="2023-06-04T15:43:00Z">
        <w:r w:rsidR="005721DD">
          <w:t>Table 1</w:t>
        </w:r>
      </w:ins>
      <w:r w:rsidR="00564085">
        <w:t xml:space="preserve">, </w:t>
      </w:r>
      <w:del w:id="1122" w:author="Steven Travers" w:date="2023-06-04T16:05:00Z">
        <w:r w:rsidR="00564085" w:rsidDel="005B0F73">
          <w:delText>Fig.</w:delText>
        </w:r>
      </w:del>
      <w:ins w:id="1123" w:author="Steven Travers" w:date="2023-06-04T16:05:00Z">
        <w:r w:rsidR="005B0F73">
          <w:t>Figure</w:t>
        </w:r>
      </w:ins>
      <w:r w:rsidR="00564085">
        <w:t xml:space="preserve"> 2)</w:t>
      </w:r>
      <w:r w:rsidR="002D78BD">
        <w:t xml:space="preserve">. </w:t>
      </w:r>
      <w:ins w:id="1124" w:author="Steven Travers" w:date="2023-05-25T20:23:00Z">
        <w:r w:rsidR="00151E4A">
          <w:t>However, f</w:t>
        </w:r>
      </w:ins>
      <w:del w:id="1125" w:author="Steven Travers" w:date="2023-05-25T20:23:00Z">
        <w:r w:rsidR="00E7338E" w:rsidDel="00151E4A">
          <w:delText>F</w:delText>
        </w:r>
      </w:del>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w:t>
      </w:r>
      <w:del w:id="1126" w:author="Emma Chandler" w:date="2023-06-13T09:42:00Z">
        <w:r w:rsidR="00167F1F" w:rsidDel="006C52BD">
          <w:delText xml:space="preserve">also </w:delText>
        </w:r>
      </w:del>
      <w:r w:rsidR="00167F1F">
        <w:t>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del w:id="1127" w:author="Steven Travers" w:date="2023-06-04T16:05:00Z">
        <w:r w:rsidR="00167F1F" w:rsidDel="005B0F73">
          <w:delText>Fig.</w:delText>
        </w:r>
      </w:del>
      <w:ins w:id="1128" w:author="Steven Travers" w:date="2023-06-04T16:05:00Z">
        <w:r w:rsidR="005B0F73">
          <w:t>Figure</w:t>
        </w:r>
      </w:ins>
      <w:r w:rsidR="00167F1F">
        <w:t xml:space="preserve"> </w:t>
      </w:r>
      <w:ins w:id="1129" w:author="Steven Travers" w:date="2023-06-04T16:01:00Z">
        <w:r w:rsidR="005B0F73">
          <w:t>3</w:t>
        </w:r>
      </w:ins>
      <w:del w:id="1130" w:author="Steven Travers" w:date="2023-06-04T16:01:00Z">
        <w:r w:rsidR="00167F1F" w:rsidDel="005B0F73">
          <w:delText>4</w:delText>
        </w:r>
      </w:del>
      <w:r w:rsidR="00167F1F">
        <w:t xml:space="preserve">). </w:t>
      </w:r>
      <w:r w:rsidR="006E21A7">
        <w:t xml:space="preserve">Development in heat increased the average number of ovules by </w:t>
      </w:r>
      <w:del w:id="1131" w:author="Steven Travers" w:date="2023-05-25T20:25:00Z">
        <w:r w:rsidR="006E21A7" w:rsidDel="00151E4A">
          <w:delText xml:space="preserve">about </w:delText>
        </w:r>
      </w:del>
      <w:ins w:id="1132" w:author="Steven Travers" w:date="2023-05-25T20:25:00Z">
        <w:r w:rsidR="00151E4A">
          <w:t xml:space="preserve">approximately </w:t>
        </w:r>
      </w:ins>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del w:id="1133" w:author="Steven Travers" w:date="2023-06-04T16:05:00Z">
        <w:r w:rsidR="00C03C48" w:rsidDel="005B0F73">
          <w:delText>Fig.</w:delText>
        </w:r>
      </w:del>
      <w:ins w:id="1134" w:author="Steven Travers" w:date="2023-06-04T16:05:00Z">
        <w:r w:rsidR="005B0F73">
          <w:t>Figure</w:t>
        </w:r>
      </w:ins>
      <w:r w:rsidR="00C03C48">
        <w:t xml:space="preserve"> </w:t>
      </w:r>
      <w:ins w:id="1135" w:author="Steven Travers" w:date="2023-06-04T16:00:00Z">
        <w:r w:rsidR="000046CD">
          <w:t>2</w:t>
        </w:r>
      </w:ins>
      <w:del w:id="1136" w:author="Steven Travers" w:date="2023-06-04T16:00:00Z">
        <w:r w:rsidR="00C03C48" w:rsidDel="000046CD">
          <w:delText>3</w:delText>
        </w:r>
      </w:del>
      <w:r w:rsidR="00C03C48">
        <w:t>).</w:t>
      </w:r>
    </w:p>
    <w:p w14:paraId="3C21761E" w14:textId="25A1F2B6" w:rsidR="005123E8" w:rsidDel="006C52BD" w:rsidRDefault="005123E8">
      <w:pPr>
        <w:pStyle w:val="Tabletitle"/>
        <w:spacing w:after="0" w:line="480" w:lineRule="auto"/>
        <w:rPr>
          <w:del w:id="1137" w:author="Emma Chandler" w:date="2023-06-13T09:43:00Z"/>
        </w:rPr>
        <w:pPrChange w:id="1138" w:author="Emma Chandler" w:date="2023-07-20T11:56:00Z">
          <w:pPr>
            <w:pStyle w:val="Tabletitle"/>
            <w:spacing w:line="480" w:lineRule="auto"/>
          </w:pPr>
        </w:pPrChange>
      </w:pPr>
    </w:p>
    <w:p w14:paraId="13814A93" w14:textId="2F0C8750" w:rsidR="00341D72" w:rsidRPr="005123E8" w:rsidRDefault="00341D72">
      <w:pPr>
        <w:pStyle w:val="Tabletitle"/>
        <w:spacing w:after="0" w:line="480" w:lineRule="auto"/>
        <w:rPr>
          <w:iCs/>
          <w:u w:val="single"/>
          <w:rPrChange w:id="1139" w:author="Steven Travers" w:date="2023-06-04T15:11:00Z">
            <w:rPr>
              <w:i/>
              <w:iCs/>
            </w:rPr>
          </w:rPrChange>
        </w:rPr>
        <w:pPrChange w:id="1140" w:author="Emma Chandler" w:date="2023-07-20T11:56:00Z">
          <w:pPr>
            <w:pStyle w:val="Tabletitle"/>
            <w:spacing w:line="480" w:lineRule="auto"/>
          </w:pPr>
        </w:pPrChange>
      </w:pPr>
      <w:r w:rsidRPr="005123E8">
        <w:rPr>
          <w:iCs/>
          <w:u w:val="single"/>
          <w:rPrChange w:id="1141" w:author="Steven Travers" w:date="2023-06-04T15:11:00Z">
            <w:rPr>
              <w:i/>
              <w:iCs/>
            </w:rPr>
          </w:rPrChange>
        </w:rPr>
        <w:t>Post-pollination</w:t>
      </w:r>
    </w:p>
    <w:p w14:paraId="441ADB64" w14:textId="38EE573C" w:rsidR="00341D72" w:rsidDel="00F75653" w:rsidRDefault="00341D72" w:rsidP="002A7C5C">
      <w:pPr>
        <w:pStyle w:val="Tabletitle"/>
        <w:spacing w:line="480" w:lineRule="auto"/>
        <w:rPr>
          <w:del w:id="1142" w:author="Emma Chandler" w:date="2023-07-20T11:56:00Z"/>
        </w:rPr>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ins w:id="1143" w:author="Steven Travers" w:date="2023-05-25T20:26:00Z">
        <w:r w:rsidR="00134736">
          <w:t xml:space="preserve"> (</w:t>
        </w:r>
      </w:ins>
      <w:ins w:id="1144" w:author="Steven Travers" w:date="2023-06-04T15:44:00Z">
        <w:r w:rsidR="005721DD">
          <w:t>Table 1</w:t>
        </w:r>
      </w:ins>
      <w:ins w:id="1145" w:author="Steven Travers" w:date="2023-05-25T20:26:00Z">
        <w:r w:rsidR="00134736">
          <w:t>)</w:t>
        </w:r>
      </w:ins>
      <w:r>
        <w:t xml:space="preserve">. Fruit set was also not affected by </w:t>
      </w:r>
      <w:del w:id="1146" w:author="Steven Travers" w:date="2023-05-25T20:26:00Z">
        <w:r w:rsidDel="00134736">
          <w:delText xml:space="preserve">pollination and fertilization in </w:delText>
        </w:r>
      </w:del>
      <w:r>
        <w:t xml:space="preserve">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xml:space="preserve">. We note here that the average number of aborted seeds in the control group was relatively low with an average </w:t>
      </w:r>
      <w:r w:rsidR="00DF6A3A">
        <w:lastRenderedPageBreak/>
        <w:t>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del w:id="1147" w:author="Steven Travers" w:date="2023-06-04T16:05:00Z">
        <w:r w:rsidR="005F3D61" w:rsidDel="005B0F73">
          <w:delText>Fig.</w:delText>
        </w:r>
      </w:del>
      <w:ins w:id="1148" w:author="Steven Travers" w:date="2023-06-04T16:05:00Z">
        <w:r w:rsidR="005B0F73">
          <w:t>Figure</w:t>
        </w:r>
      </w:ins>
      <w:r w:rsidR="005F3D61">
        <w:t xml:space="preserve"> </w:t>
      </w:r>
      <w:ins w:id="1149" w:author="Steven Travers" w:date="2023-06-04T16:01:00Z">
        <w:r w:rsidR="000046CD">
          <w:t>2</w:t>
        </w:r>
      </w:ins>
      <w:del w:id="1150" w:author="Steven Travers" w:date="2023-06-04T16:01:00Z">
        <w:r w:rsidR="005F3D61" w:rsidDel="000046CD">
          <w:delText>3</w:delText>
        </w:r>
      </w:del>
      <w:r w:rsidR="005F3D61">
        <w:t>).</w:t>
      </w:r>
    </w:p>
    <w:p w14:paraId="4640851A" w14:textId="77777777" w:rsidR="006A12E0" w:rsidDel="00F75653" w:rsidRDefault="00341D72" w:rsidP="002A7C5C">
      <w:pPr>
        <w:pStyle w:val="Tabletitle"/>
        <w:spacing w:line="480" w:lineRule="auto"/>
        <w:rPr>
          <w:ins w:id="1151" w:author="Steven Travers" w:date="2023-05-31T10:04:00Z"/>
          <w:del w:id="1152" w:author="Emma Chandler" w:date="2023-07-20T11:56:00Z"/>
        </w:rPr>
      </w:pPr>
      <w:del w:id="1153" w:author="Emma Chandler" w:date="2023-07-20T11:56:00Z">
        <w:r w:rsidDel="00F75653">
          <w:tab/>
        </w:r>
      </w:del>
    </w:p>
    <w:p w14:paraId="6FAEB13A" w14:textId="77777777" w:rsidR="006A12E0" w:rsidRDefault="006A12E0">
      <w:pPr>
        <w:pStyle w:val="Tabletitle"/>
        <w:spacing w:line="480" w:lineRule="auto"/>
        <w:rPr>
          <w:ins w:id="1154" w:author="Steven Travers" w:date="2023-05-31T10:04:00Z"/>
        </w:rPr>
        <w:pPrChange w:id="1155" w:author="Emma Chandler" w:date="2023-07-20T11:56:00Z">
          <w:pPr/>
        </w:pPrChange>
      </w:pPr>
      <w:ins w:id="1156" w:author="Steven Travers" w:date="2023-05-31T10:04:00Z">
        <w:r>
          <w:br w:type="page"/>
        </w:r>
      </w:ins>
    </w:p>
    <w:p w14:paraId="2402FB9D" w14:textId="41BB06A8" w:rsidR="002D78BD" w:rsidRPr="002D78BD" w:rsidDel="00F75653" w:rsidRDefault="00E7338E">
      <w:pPr>
        <w:pStyle w:val="Tabletitle"/>
        <w:spacing w:line="480" w:lineRule="auto"/>
        <w:rPr>
          <w:del w:id="1157" w:author="Emma Chandler" w:date="2023-07-20T11:56:00Z"/>
        </w:rPr>
      </w:pPr>
      <w:del w:id="1158" w:author="Emma Chandler" w:date="2023-07-20T11:57:00Z">
        <w:r w:rsidDel="00F75653">
          <w:lastRenderedPageBreak/>
          <w:delText xml:space="preserve"> </w:delText>
        </w:r>
      </w:del>
    </w:p>
    <w:p w14:paraId="210FDB12" w14:textId="57EDD7E4" w:rsidR="002D78BD" w:rsidRPr="00DD5BC1" w:rsidRDefault="002D78BD">
      <w:pPr>
        <w:pStyle w:val="Tabletitle"/>
        <w:spacing w:after="0" w:line="480" w:lineRule="auto"/>
        <w:pPrChange w:id="1159" w:author="Emma Chandler" w:date="2023-07-20T12:01:00Z">
          <w:pPr>
            <w:pStyle w:val="Tabletitle"/>
          </w:pPr>
        </w:pPrChange>
      </w:pPr>
      <w:bookmarkStart w:id="1160" w:name="_Hlk136419926"/>
      <w:r w:rsidRPr="00DD5BC1">
        <w:rPr>
          <w:color w:val="000000" w:themeColor="text1"/>
          <w:rPrChange w:id="1161" w:author="Steven Travers" w:date="2023-06-04T16:11:00Z">
            <w:rPr/>
          </w:rPrChange>
        </w:rPr>
        <w:t xml:space="preserve">Table </w:t>
      </w:r>
      <w:ins w:id="1162" w:author="Steven Travers" w:date="2023-06-04T15:36:00Z">
        <w:r w:rsidR="005721DD" w:rsidRPr="00DD5BC1">
          <w:rPr>
            <w:color w:val="000000" w:themeColor="text1"/>
            <w:rPrChange w:id="1163" w:author="Steven Travers" w:date="2023-06-04T16:11:00Z">
              <w:rPr/>
            </w:rPrChange>
          </w:rPr>
          <w:t>1</w:t>
        </w:r>
      </w:ins>
      <w:del w:id="1164" w:author="Steven Travers" w:date="2023-06-04T15:36:00Z">
        <w:r w:rsidRPr="00DD5BC1" w:rsidDel="005721DD">
          <w:delText>2</w:delText>
        </w:r>
      </w:del>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Treatment:Region</w:t>
            </w:r>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dF</w:t>
            </w:r>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(μm)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5FE23868" w14:textId="3EEA7872" w:rsidR="009959CF" w:rsidRPr="00DD5BC1" w:rsidDel="001C7D33" w:rsidRDefault="002D78BD">
      <w:pPr>
        <w:pStyle w:val="BodyDoubleSpace05FirstLine"/>
        <w:ind w:firstLine="0"/>
        <w:rPr>
          <w:del w:id="1165" w:author="Emma Chandler" w:date="2023-07-20T12:02:00Z"/>
        </w:rPr>
        <w:pPrChange w:id="1166" w:author="Emma Chandler" w:date="2023-07-20T12:02:00Z">
          <w:pPr>
            <w:pStyle w:val="BodyDoubleSpace05FirstLine"/>
            <w:spacing w:line="240" w:lineRule="auto"/>
            <w:ind w:firstLine="0"/>
          </w:pPr>
        </w:pPrChange>
      </w:pPr>
      <w:r w:rsidRPr="00DD5BC1">
        <w:rPr>
          <w:bCs/>
        </w:rPr>
        <w:t xml:space="preserve">*Model excluded genet random effect to avoid overfitting model. </w:t>
      </w:r>
      <w:r w:rsidRPr="00DD5BC1">
        <w:t>Bolded values: statistically significant (α=0.05).</w:t>
      </w:r>
    </w:p>
    <w:bookmarkEnd w:id="1160"/>
    <w:p w14:paraId="6A7718A0" w14:textId="77777777" w:rsidR="00B95297" w:rsidRPr="00DD5BC1" w:rsidRDefault="00B95297">
      <w:pPr>
        <w:pStyle w:val="BodyDoubleSpace05FirstLine"/>
        <w:ind w:firstLine="0"/>
        <w:rPr>
          <w:bCs/>
        </w:rPr>
        <w:pPrChange w:id="1167" w:author="Emma Chandler" w:date="2023-07-20T12:02:00Z">
          <w:pPr>
            <w:pStyle w:val="BodyDoubleSpace05FirstLine"/>
            <w:spacing w:line="240" w:lineRule="auto"/>
            <w:ind w:firstLine="0"/>
          </w:pPr>
        </w:pPrChange>
      </w:pPr>
    </w:p>
    <w:p w14:paraId="518AF6C8" w14:textId="23D568F1" w:rsidR="00CD794A" w:rsidRPr="00DD5BC1" w:rsidRDefault="001B5838" w:rsidP="003C0654">
      <w:pPr>
        <w:pStyle w:val="BodyDoubleSpace05FirstLine"/>
        <w:ind w:firstLine="0"/>
        <w:jc w:val="center"/>
      </w:pPr>
      <w:bookmarkStart w:id="1168"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5EC76E45" w:rsidR="00EB7FFE" w:rsidRPr="00DD5BC1" w:rsidDel="00F75653" w:rsidRDefault="003C0654">
      <w:pPr>
        <w:pStyle w:val="BodyDoubleSpace05FirstLine"/>
        <w:ind w:firstLine="0"/>
        <w:rPr>
          <w:del w:id="1169" w:author="Emma Chandler" w:date="2023-07-20T11:57:00Z"/>
        </w:rPr>
        <w:pPrChange w:id="1170" w:author="Emma Chandler" w:date="2023-07-20T12:02:00Z">
          <w:pPr>
            <w:pStyle w:val="BodyDoubleSpace05FirstLine"/>
            <w:spacing w:line="240" w:lineRule="auto"/>
            <w:ind w:firstLine="0"/>
          </w:pPr>
        </w:pPrChange>
      </w:pPr>
      <w:r w:rsidRPr="00DD5BC1">
        <w:t xml:space="preserve">Figure </w:t>
      </w:r>
      <w:ins w:id="1171" w:author="Steven Travers" w:date="2023-06-04T15:52:00Z">
        <w:r w:rsidR="000046CD" w:rsidRPr="00DD5BC1">
          <w:t>1</w:t>
        </w:r>
      </w:ins>
      <w:del w:id="1172" w:author="Steven Travers" w:date="2023-06-04T15:52:00Z">
        <w:r w:rsidRPr="00DD5BC1" w:rsidDel="000046CD">
          <w:delText>2</w:delText>
        </w:r>
      </w:del>
      <w:r w:rsidRPr="00DD5BC1">
        <w:t xml:space="preserve">. </w:t>
      </w:r>
      <w:r w:rsidR="00564085" w:rsidRPr="00DD5BC1">
        <w:t>The effects of l</w:t>
      </w:r>
      <w:r w:rsidRPr="00DD5BC1">
        <w:t>ong-term moderate heat on morphological traits and seed set. Plant development in heat reduced the size of the stigma + style</w:t>
      </w:r>
      <w:r w:rsidR="008C5818" w:rsidRPr="00DD5BC1">
        <w:t xml:space="preserve">, </w:t>
      </w:r>
      <w:r w:rsidR="006E4C2E" w:rsidRPr="00DD5BC1">
        <w:t>anther</w:t>
      </w:r>
      <w:r w:rsidRPr="00DD5BC1">
        <w:t>, and pollen grains.</w:t>
      </w:r>
      <w:r w:rsidR="008C5818" w:rsidRPr="00DD5BC1">
        <w:t xml:space="preserve"> The number of ovules increased.</w:t>
      </w:r>
      <w:r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p>
    <w:bookmarkEnd w:id="1168"/>
    <w:p w14:paraId="7EDA1C14" w14:textId="77777777" w:rsidR="0006143E" w:rsidRPr="00DD5BC1" w:rsidRDefault="0006143E">
      <w:pPr>
        <w:pStyle w:val="BodyDoubleSpace05FirstLine"/>
        <w:ind w:firstLine="0"/>
        <w:pPrChange w:id="1173" w:author="Emma Chandler" w:date="2023-07-20T12:02:00Z">
          <w:pPr>
            <w:pStyle w:val="BodyDoubleSpace05FirstLine"/>
            <w:spacing w:line="240" w:lineRule="auto"/>
            <w:ind w:firstLine="0"/>
          </w:pPr>
        </w:pPrChange>
      </w:pPr>
    </w:p>
    <w:p w14:paraId="37628CF0" w14:textId="4DC72D04" w:rsidR="006E4C2E" w:rsidRPr="00DD5BC1" w:rsidRDefault="00A41631" w:rsidP="00167F1F">
      <w:pPr>
        <w:pStyle w:val="BodyDoubleSpace05FirstLine"/>
        <w:spacing w:line="240" w:lineRule="auto"/>
        <w:ind w:firstLine="0"/>
        <w:jc w:val="center"/>
      </w:pPr>
      <w:bookmarkStart w:id="1174" w:name="_Hlk136420112"/>
      <w:r w:rsidRPr="002350F1">
        <w:rPr>
          <w:noProof/>
        </w:rPr>
        <w:lastRenderedPageBreak/>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5C64BF98" w:rsidR="00A41631" w:rsidRPr="00DD5BC1" w:rsidRDefault="00A41631" w:rsidP="002E7B8B">
      <w:pPr>
        <w:pStyle w:val="BodyDoubleSpace05FirstLine"/>
        <w:spacing w:line="240" w:lineRule="auto"/>
        <w:ind w:firstLine="0"/>
      </w:pPr>
      <w:r w:rsidRPr="00DD5BC1">
        <w:t xml:space="preserve">Figure </w:t>
      </w:r>
      <w:ins w:id="1175" w:author="Steven Travers" w:date="2023-06-04T15:53:00Z">
        <w:r w:rsidR="000046CD" w:rsidRPr="00DD5BC1">
          <w:t>2</w:t>
        </w:r>
      </w:ins>
      <w:del w:id="1176" w:author="Steven Travers" w:date="2023-06-04T15:53:00Z">
        <w:r w:rsidRPr="00DD5BC1" w:rsidDel="000046CD">
          <w:delText>3</w:delText>
        </w:r>
      </w:del>
      <w:r w:rsidRPr="00DD5BC1">
        <w:t xml:space="preserve">. </w:t>
      </w:r>
      <w:ins w:id="1177" w:author="Steven Travers" w:date="2023-06-04T15:54:00Z">
        <w:r w:rsidR="000046CD" w:rsidRPr="00DD5BC1">
          <w:t>Statistically significant i</w:t>
        </w:r>
      </w:ins>
      <w:del w:id="1178" w:author="Steven Travers" w:date="2023-06-04T15:54:00Z">
        <w:r w:rsidRPr="00DD5BC1" w:rsidDel="000046CD">
          <w:delText>I</w:delText>
        </w:r>
      </w:del>
      <w:r w:rsidRPr="00DD5BC1">
        <w:t xml:space="preserve">nteractions </w:t>
      </w:r>
      <w:ins w:id="1179" w:author="Steven Travers" w:date="2023-06-04T15:54:00Z">
        <w:r w:rsidR="000046CD" w:rsidRPr="00DD5BC1">
          <w:t xml:space="preserve">in Experiment 1 </w:t>
        </w:r>
      </w:ins>
      <w:r w:rsidRPr="00DD5BC1">
        <w:t>between</w:t>
      </w:r>
      <w:ins w:id="1180" w:author="Steven Travers" w:date="2023-06-04T15:54:00Z">
        <w:r w:rsidR="000046CD" w:rsidRPr="00DD5BC1">
          <w:t xml:space="preserve"> heat</w:t>
        </w:r>
      </w:ins>
      <w:r w:rsidRPr="00DD5BC1">
        <w:t xml:space="preserve"> treatment and region</w:t>
      </w:r>
      <w:del w:id="1181" w:author="Steven Travers" w:date="2023-06-04T15:55:00Z">
        <w:r w:rsidRPr="00DD5BC1" w:rsidDel="000046CD">
          <w:delText xml:space="preserve"> that were statistically significant</w:delText>
        </w:r>
      </w:del>
      <w:r w:rsidRPr="00DD5BC1">
        <w:t xml:space="preserve">. </w:t>
      </w:r>
    </w:p>
    <w:bookmarkEnd w:id="1174"/>
    <w:p w14:paraId="07B5C30D" w14:textId="630872B5" w:rsidR="0006143E" w:rsidRPr="00DD5BC1" w:rsidRDefault="0006143E" w:rsidP="0006143E">
      <w:pPr>
        <w:pStyle w:val="BodyDoubleSpace05FirstLine"/>
        <w:ind w:firstLine="0"/>
      </w:pPr>
    </w:p>
    <w:p w14:paraId="75789839" w14:textId="77777777" w:rsidR="0006143E" w:rsidRPr="00DD5BC1" w:rsidRDefault="0006143E">
      <w:pPr>
        <w:pStyle w:val="BodyDoubleSpace05FirstLine"/>
        <w:ind w:firstLine="0"/>
        <w:jc w:val="center"/>
        <w:pPrChange w:id="1182" w:author="Emma Chandler" w:date="2023-07-20T12:02:00Z">
          <w:pPr>
            <w:pStyle w:val="BodyDoubleSpace05FirstLine"/>
            <w:spacing w:line="240" w:lineRule="auto"/>
            <w:ind w:firstLine="0"/>
            <w:jc w:val="center"/>
          </w:pPr>
        </w:pPrChange>
      </w:pPr>
      <w:bookmarkStart w:id="1183"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5D221949" w:rsidR="0006143E" w:rsidDel="00F75653" w:rsidRDefault="0006143E">
      <w:pPr>
        <w:pStyle w:val="BodyDoubleSpace05FirstLine"/>
        <w:ind w:firstLine="0"/>
        <w:rPr>
          <w:del w:id="1184" w:author="Emma Chandler" w:date="2023-07-20T11:57:00Z"/>
        </w:rPr>
        <w:pPrChange w:id="1185" w:author="Emma Chandler" w:date="2023-07-20T12:02:00Z">
          <w:pPr>
            <w:pStyle w:val="BodyDoubleSpace05FirstLine"/>
            <w:spacing w:line="240" w:lineRule="auto"/>
            <w:ind w:firstLine="0"/>
          </w:pPr>
        </w:pPrChange>
      </w:pPr>
      <w:r w:rsidRPr="00DD5BC1">
        <w:lastRenderedPageBreak/>
        <w:t xml:space="preserve">Figure </w:t>
      </w:r>
      <w:ins w:id="1186" w:author="Steven Travers" w:date="2023-06-04T15:56:00Z">
        <w:r w:rsidR="000046CD" w:rsidRPr="00DD5BC1">
          <w:t>3</w:t>
        </w:r>
      </w:ins>
      <w:del w:id="1187" w:author="Steven Travers" w:date="2023-06-04T15:56:00Z">
        <w:r w:rsidRPr="00DD5BC1" w:rsidDel="000046CD">
          <w:delText>4</w:delText>
        </w:r>
      </w:del>
      <w:r w:rsidRPr="00DD5BC1">
        <w:t xml:space="preserve">. </w:t>
      </w:r>
      <w:r w:rsidR="00D45846" w:rsidRPr="00DD5BC1">
        <w:t>Correlation</w:t>
      </w:r>
      <w:r w:rsidR="00D45846">
        <w:t xml:space="preserve"> of anther and style plus stigma length averaged across genets</w:t>
      </w:r>
      <w:ins w:id="1188" w:author="Steven Travers" w:date="2023-06-04T15:57:00Z">
        <w:r w:rsidR="000046CD">
          <w:t xml:space="preserve"> in Experiment 1</w:t>
        </w:r>
      </w:ins>
      <w:r w:rsidR="00D45846">
        <w:t>.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bookmarkEnd w:id="1183"/>
    <w:p w14:paraId="30247020" w14:textId="77777777" w:rsidR="00D52B73" w:rsidRDefault="00D52B73">
      <w:pPr>
        <w:pStyle w:val="BodyDoubleSpace05FirstLine"/>
        <w:ind w:firstLine="0"/>
        <w:rPr>
          <w:ins w:id="1189" w:author="Steven Travers" w:date="2023-05-19T16:04:00Z"/>
        </w:rPr>
        <w:pPrChange w:id="1190" w:author="Emma Chandler" w:date="2023-07-20T12:02:00Z">
          <w:pPr>
            <w:pStyle w:val="GS3"/>
          </w:pPr>
        </w:pPrChange>
      </w:pPr>
    </w:p>
    <w:p w14:paraId="63886753" w14:textId="4F4F9D9B" w:rsidR="00D34FBF" w:rsidRDefault="00D34FBF">
      <w:pPr>
        <w:pStyle w:val="BodyDoubleSpace05FirstLine"/>
        <w:spacing w:before="240"/>
        <w:ind w:firstLine="0"/>
        <w:rPr>
          <w:ins w:id="1191" w:author="Steven Travers" w:date="2023-06-04T13:53:00Z"/>
        </w:rPr>
        <w:pPrChange w:id="1192" w:author="Emma Chandler" w:date="2023-07-20T11:57:00Z">
          <w:pPr>
            <w:pStyle w:val="BodyDoubleSpace05FirstLine"/>
            <w:ind w:firstLine="0"/>
          </w:pPr>
        </w:pPrChange>
      </w:pPr>
      <w:ins w:id="1193" w:author="Steven Travers" w:date="2023-06-04T13:53:00Z">
        <w:r>
          <w:rPr>
            <w:b/>
          </w:rPr>
          <w:t xml:space="preserve">Experiment </w:t>
        </w:r>
      </w:ins>
      <w:ins w:id="1194" w:author="Steven Travers" w:date="2023-06-04T15:50:00Z">
        <w:r w:rsidR="005721DD">
          <w:rPr>
            <w:b/>
          </w:rPr>
          <w:t>2</w:t>
        </w:r>
      </w:ins>
      <w:ins w:id="1195" w:author="Steven Travers" w:date="2023-06-04T13:53:00Z">
        <w:r>
          <w:rPr>
            <w:b/>
          </w:rPr>
          <w:t xml:space="preserve">: </w:t>
        </w:r>
        <w:r w:rsidRPr="00C11EC7">
          <w:rPr>
            <w:b/>
          </w:rPr>
          <w:t>Life-stage specific responses to extreme temperature</w:t>
        </w:r>
      </w:ins>
    </w:p>
    <w:p w14:paraId="02F0C51B" w14:textId="07B5230B" w:rsidR="00D34FBF" w:rsidRPr="005123E8" w:rsidRDefault="001D65A0" w:rsidP="00D34FBF">
      <w:pPr>
        <w:pStyle w:val="BodyDoubleSpace05FirstLine"/>
        <w:ind w:firstLine="0"/>
        <w:rPr>
          <w:ins w:id="1196" w:author="Steven Travers" w:date="2023-06-04T13:53:00Z"/>
          <w:iCs/>
          <w:u w:val="single"/>
          <w:rPrChange w:id="1197" w:author="Steven Travers" w:date="2023-06-04T15:11:00Z">
            <w:rPr>
              <w:ins w:id="1198" w:author="Steven Travers" w:date="2023-06-04T13:53:00Z"/>
              <w:i/>
              <w:iCs/>
            </w:rPr>
          </w:rPrChange>
        </w:rPr>
      </w:pPr>
      <w:ins w:id="1199" w:author="Steven Travers" w:date="2023-06-04T16:07:00Z">
        <w:r>
          <w:rPr>
            <w:iCs/>
            <w:u w:val="single"/>
          </w:rPr>
          <w:t>Vegetative</w:t>
        </w:r>
      </w:ins>
      <w:ins w:id="1200" w:author="Steven Travers" w:date="2023-06-04T13:53:00Z">
        <w:r w:rsidR="00D34FBF" w:rsidRPr="005123E8">
          <w:rPr>
            <w:iCs/>
            <w:u w:val="single"/>
            <w:rPrChange w:id="1201" w:author="Steven Travers" w:date="2023-06-04T15:11:00Z">
              <w:rPr>
                <w:i/>
                <w:iCs/>
              </w:rPr>
            </w:rPrChange>
          </w:rPr>
          <w:t xml:space="preserve"> traits</w:t>
        </w:r>
      </w:ins>
    </w:p>
    <w:p w14:paraId="69C64A23" w14:textId="74DFEC08" w:rsidR="00D34FBF" w:rsidRDefault="00D34FBF" w:rsidP="00D34FBF">
      <w:pPr>
        <w:pStyle w:val="BodyDoubleSpace05FirstLine"/>
        <w:rPr>
          <w:ins w:id="1202" w:author="Steven Travers" w:date="2023-06-04T13:53:00Z"/>
        </w:rPr>
      </w:pPr>
      <w:ins w:id="1203" w:author="Steven Travers" w:date="2023-06-04T13:53:00Z">
        <w:r>
          <w:t xml:space="preserve">Of the six </w:t>
        </w:r>
      </w:ins>
      <w:ins w:id="1204" w:author="Steven Travers" w:date="2023-06-04T16:07:00Z">
        <w:r w:rsidR="001D65A0">
          <w:t>vegetative</w:t>
        </w:r>
      </w:ins>
      <w:ins w:id="1205" w:author="Steven Travers" w:date="2023-06-04T13:53:00Z">
        <w:r>
          <w:t xml:space="preserve"> traits </w:t>
        </w:r>
      </w:ins>
      <w:ins w:id="1206" w:author="Steven Travers" w:date="2023-06-04T14:37:00Z">
        <w:r w:rsidR="000439DE">
          <w:t xml:space="preserve">measured in this experiment, </w:t>
        </w:r>
      </w:ins>
      <w:ins w:id="1207" w:author="Steven Travers" w:date="2023-06-04T13:53:00Z">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ins>
      <w:ins w:id="1208" w:author="Steven Travers" w:date="2023-06-04T15:50:00Z">
        <w:r w:rsidR="005721DD">
          <w:t>Table 2</w:t>
        </w:r>
      </w:ins>
      <w:ins w:id="1209" w:author="Steven Travers" w:date="2023-06-04T13:53:00Z">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ins>
      <w:ins w:id="1210" w:author="Steven Travers" w:date="2023-06-04T15:50:00Z">
        <w:r w:rsidR="005721DD">
          <w:t>Table 2</w:t>
        </w:r>
      </w:ins>
      <w:ins w:id="1211" w:author="Steven Travers" w:date="2023-06-04T13:53:00Z">
        <w:r>
          <w:t xml:space="preserve">). </w:t>
        </w:r>
      </w:ins>
    </w:p>
    <w:p w14:paraId="77171CCC" w14:textId="1D8545E2" w:rsidR="00D34FBF" w:rsidDel="00150283" w:rsidRDefault="00D34FBF" w:rsidP="00D34FBF">
      <w:pPr>
        <w:pStyle w:val="BodyDoubleSpace05FirstLine"/>
        <w:rPr>
          <w:ins w:id="1212" w:author="Steven Travers" w:date="2023-06-04T13:53:00Z"/>
          <w:del w:id="1213" w:author="Emma Chandler" w:date="2023-06-15T20:55:00Z"/>
        </w:rPr>
      </w:pPr>
      <w:ins w:id="1214" w:author="Steven Travers" w:date="2023-06-04T13:53:00Z">
        <w:r>
          <w:t>There was no overall significant difference between regions for HCMS, but heat tolerance was higher for northern than for southern plants in block A</w:t>
        </w:r>
      </w:ins>
      <w:ins w:id="1215" w:author="Emma Chandler" w:date="2023-06-15T20:53:00Z">
        <w:r w:rsidR="00150283">
          <w:t xml:space="preserve"> (Supplementary Information)</w:t>
        </w:r>
      </w:ins>
      <w:ins w:id="1216" w:author="Steven Travers" w:date="2023-06-04T13:53:00Z">
        <w:r>
          <w:t xml:space="preserve">. </w:t>
        </w:r>
        <w:commentRangeStart w:id="1217"/>
        <w:commentRangeStart w:id="1218"/>
        <w:r>
          <w:t>Temperatures</w:t>
        </w:r>
      </w:ins>
      <w:commentRangeEnd w:id="1217"/>
      <w:ins w:id="1219" w:author="Steven Travers" w:date="2023-06-04T16:12:00Z">
        <w:r w:rsidR="002943F4">
          <w:rPr>
            <w:rStyle w:val="CommentReference"/>
            <w:rFonts w:asciiTheme="minorHAnsi" w:eastAsiaTheme="minorHAnsi" w:hAnsiTheme="minorHAnsi" w:cstheme="minorBidi"/>
          </w:rPr>
          <w:commentReference w:id="1217"/>
        </w:r>
      </w:ins>
      <w:commentRangeEnd w:id="1218"/>
      <w:r w:rsidR="0036010E">
        <w:rPr>
          <w:rStyle w:val="CommentReference"/>
          <w:rFonts w:asciiTheme="minorHAnsi" w:eastAsiaTheme="minorHAnsi" w:hAnsiTheme="minorHAnsi" w:cstheme="minorBidi"/>
        </w:rPr>
        <w:commentReference w:id="1218"/>
      </w:r>
      <w:ins w:id="1220" w:author="Steven Travers" w:date="2023-06-04T13:53:00Z">
        <w:r>
          <w:t xml:space="preserve"> in the greenhouse progressively rose throughout the spring and summer leading to a block effect in both the hot and cold treatments of CMS</w:t>
        </w:r>
      </w:ins>
      <w:ins w:id="1221" w:author="Emma Chandler" w:date="2023-06-15T20:54:00Z">
        <w:r w:rsidR="00150283">
          <w:t xml:space="preserve"> (</w:t>
        </w:r>
      </w:ins>
      <w:ins w:id="1222" w:author="Emma Chandler" w:date="2023-06-15T20:55:00Z">
        <w:r w:rsidR="00150283">
          <w:t>Supporting</w:t>
        </w:r>
      </w:ins>
      <w:ins w:id="1223" w:author="Emma Chandler" w:date="2023-06-15T20:54:00Z">
        <w:r w:rsidR="00150283">
          <w:t xml:space="preserve"> Information Fig. S2)</w:t>
        </w:r>
      </w:ins>
      <w:ins w:id="1224" w:author="Steven Travers" w:date="2023-06-04T13:53:00Z">
        <w:r>
          <w:t xml:space="preserve">. The block effect on CMS may be due to the capacity of </w:t>
        </w:r>
        <w:r w:rsidRPr="007E019C">
          <w:rPr>
            <w:i/>
            <w:iCs/>
          </w:rPr>
          <w:t>S. carolinense</w:t>
        </w:r>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ins>
      <w:r w:rsidR="001C7D33">
        <w:instrText xml:space="preserve"> ADDIN EN.CITE </w:instrText>
      </w:r>
      <w:r w:rsidR="001C7D33">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EN.CITE.DATA </w:instrText>
      </w:r>
      <w:r w:rsidR="001C7D33">
        <w:fldChar w:fldCharType="end"/>
      </w:r>
      <w:ins w:id="1225" w:author="Steven Travers" w:date="2023-06-04T13:53:00Z">
        <w:r>
          <w:fldChar w:fldCharType="separate"/>
        </w:r>
      </w:ins>
      <w:r w:rsidR="001C7D33">
        <w:rPr>
          <w:noProof/>
        </w:rPr>
        <w:t>(Clarke et al. 2004)</w:t>
      </w:r>
      <w:ins w:id="1226" w:author="Steven Travers" w:date="2023-06-04T13:53:00Z">
        <w:r>
          <w:fldChar w:fldCharType="end"/>
        </w:r>
        <w:r>
          <w:t>. In block A, northern plants had a higher HCMS, but this difference degraded in the later blocks during the times when greenhouse temperatures were higher during plant development</w:t>
        </w:r>
      </w:ins>
      <w:ins w:id="1227" w:author="Emma Chandler" w:date="2023-06-15T20:55:00Z">
        <w:r w:rsidR="00150283">
          <w:t xml:space="preserve"> (Supporting Information Fig. S3)</w:t>
        </w:r>
      </w:ins>
      <w:ins w:id="1228" w:author="Steven Travers" w:date="2023-06-04T13:53:00Z">
        <w:r>
          <w:t xml:space="preserve">.  We considered block A values the baseline HCMS and </w:t>
        </w:r>
        <w:r>
          <w:lastRenderedPageBreak/>
          <w:t xml:space="preserve">determined that northern plant have higher baseline heat tolerance. </w:t>
        </w:r>
        <w:del w:id="1229" w:author="Emma Chandler" w:date="2023-06-15T20:56:00Z">
          <w:r w:rsidDel="00150283">
            <w:delText xml:space="preserve">Net photosynthetic rated did not depend on region of origin for both the hot and cold treatments. </w:delText>
          </w:r>
        </w:del>
      </w:ins>
    </w:p>
    <w:p w14:paraId="4CB8A729" w14:textId="6D9E7EDA" w:rsidR="00D34FBF" w:rsidRDefault="00D34FBF" w:rsidP="00D34FBF">
      <w:pPr>
        <w:pStyle w:val="BodyDoubleSpace05FirstLine"/>
        <w:rPr>
          <w:ins w:id="1230" w:author="Steven Travers" w:date="2023-06-04T13:53:00Z"/>
        </w:rPr>
      </w:pPr>
      <w:ins w:id="1231" w:author="Steven Travers" w:date="2023-06-04T13:53:00Z">
        <w:r>
          <w:t>Finally, there were no regional effects on photosynthetic rate in response to either cold or heat</w:t>
        </w:r>
        <w:del w:id="1232" w:author="Emma Chandler" w:date="2023-06-13T10:08:00Z">
          <w:r w:rsidDel="00124300">
            <w:delText xml:space="preserve"> nor were there statistically significant correlations among </w:delText>
          </w:r>
        </w:del>
      </w:ins>
      <w:ins w:id="1233" w:author="Steven Travers" w:date="2023-06-04T16:07:00Z">
        <w:del w:id="1234" w:author="Emma Chandler" w:date="2023-06-13T10:08:00Z">
          <w:r w:rsidR="001D65A0" w:rsidDel="00124300">
            <w:delText>vegetative</w:delText>
          </w:r>
        </w:del>
      </w:ins>
      <w:ins w:id="1235" w:author="Steven Travers" w:date="2023-06-04T13:53:00Z">
        <w:del w:id="1236" w:author="Emma Chandler" w:date="2023-06-13T10:08:00Z">
          <w:r w:rsidDel="00124300">
            <w:delText xml:space="preserve"> traits.</w:delText>
          </w:r>
        </w:del>
      </w:ins>
      <w:ins w:id="1237" w:author="Emma Chandler" w:date="2023-06-13T10:08:00Z">
        <w:r w:rsidR="00124300">
          <w:t>.</w:t>
        </w:r>
      </w:ins>
      <w:ins w:id="1238" w:author="Steven Travers" w:date="2023-06-04T13:53:00Z">
        <w:r>
          <w:t xml:space="preserve"> </w:t>
        </w:r>
      </w:ins>
    </w:p>
    <w:p w14:paraId="62F19CD8" w14:textId="7020F8E1" w:rsidR="00D34FBF" w:rsidDel="00F75653" w:rsidRDefault="00D34FBF">
      <w:pPr>
        <w:pStyle w:val="Tabletitle"/>
        <w:spacing w:line="480" w:lineRule="auto"/>
        <w:rPr>
          <w:ins w:id="1239" w:author="Steven Travers" w:date="2023-06-04T13:53:00Z"/>
          <w:del w:id="1240" w:author="Emma Chandler" w:date="2023-07-20T11:57:00Z"/>
        </w:rPr>
        <w:pPrChange w:id="1241" w:author="Emma Chandler" w:date="2023-07-20T12:02:00Z">
          <w:pPr>
            <w:pStyle w:val="Tabletitle"/>
          </w:pPr>
        </w:pPrChange>
      </w:pPr>
    </w:p>
    <w:p w14:paraId="6A1AF936" w14:textId="22200B10" w:rsidR="00D34FBF" w:rsidDel="00F75653" w:rsidRDefault="00D34FBF">
      <w:pPr>
        <w:pStyle w:val="Tabletitle"/>
        <w:spacing w:line="480" w:lineRule="auto"/>
        <w:rPr>
          <w:ins w:id="1242" w:author="Steven Travers" w:date="2023-06-04T13:53:00Z"/>
          <w:del w:id="1243" w:author="Emma Chandler" w:date="2023-07-20T11:57:00Z"/>
        </w:rPr>
        <w:pPrChange w:id="1244" w:author="Emma Chandler" w:date="2023-07-20T12:02:00Z">
          <w:pPr>
            <w:pStyle w:val="Tabletitle"/>
          </w:pPr>
        </w:pPrChange>
      </w:pPr>
    </w:p>
    <w:p w14:paraId="27D7784A" w14:textId="6B7A249F" w:rsidR="00D34FBF" w:rsidRDefault="00D34FBF">
      <w:pPr>
        <w:pStyle w:val="Tabletitle"/>
        <w:spacing w:line="480" w:lineRule="auto"/>
        <w:rPr>
          <w:ins w:id="1245" w:author="Steven Travers" w:date="2023-06-04T13:53:00Z"/>
        </w:rPr>
        <w:pPrChange w:id="1246" w:author="Emma Chandler" w:date="2023-07-20T12:02:00Z">
          <w:pPr>
            <w:pStyle w:val="Tabletitle"/>
          </w:pPr>
        </w:pPrChange>
      </w:pPr>
      <w:ins w:id="1247" w:author="Steven Travers" w:date="2023-06-04T13:53:00Z">
        <w:r w:rsidRPr="003E0299">
          <w:t xml:space="preserve">Table </w:t>
        </w:r>
      </w:ins>
      <w:ins w:id="1248" w:author="Steven Travers" w:date="2023-06-04T15:45:00Z">
        <w:r w:rsidR="005721DD" w:rsidRPr="003E0299">
          <w:t>2</w:t>
        </w:r>
      </w:ins>
      <w:ins w:id="1249" w:author="Steven Travers" w:date="2023-06-04T13:53:00Z">
        <w:r w:rsidRPr="003E0299">
          <w:t>.</w:t>
        </w:r>
        <w:r>
          <w:t xml:space="preserve"> </w:t>
        </w:r>
      </w:ins>
      <w:ins w:id="1250" w:author="Steven Travers" w:date="2023-06-04T16:09:00Z">
        <w:r w:rsidR="001D65A0">
          <w:t>Vegetative</w:t>
        </w:r>
      </w:ins>
      <w:ins w:id="1251" w:author="Steven Travers" w:date="2023-06-04T13:53:00Z">
        <w:r>
          <w:t xml:space="preserve"> and </w:t>
        </w:r>
      </w:ins>
      <w:ins w:id="1252" w:author="Steven Travers" w:date="2023-06-04T16:10:00Z">
        <w:r w:rsidR="001D65A0">
          <w:t>reproductive</w:t>
        </w:r>
      </w:ins>
      <w:ins w:id="1253" w:author="Steven Travers" w:date="2023-06-04T13:53:00Z">
        <w:r>
          <w:t xml:space="preserve"> temperature tolerance results from mixed effects linear models with the fixed effect region (north vs south) and the random effects genet and block (omitted for </w:t>
        </w:r>
      </w:ins>
      <w:ins w:id="1254" w:author="Steven Travers" w:date="2023-06-04T16:09:00Z">
        <w:r w:rsidR="001D65A0">
          <w:t>reproductive</w:t>
        </w:r>
      </w:ins>
      <w:ins w:id="1255" w:author="Steven Travers" w:date="2023-06-04T13:53:00Z">
        <w:r>
          <w:t xml:space="preserve">). Due to overfitting the model genet was omitted from CCMS, HPS, and Tmin PTGR. Block was not included in the analysis for </w:t>
        </w:r>
      </w:ins>
      <w:ins w:id="1256" w:author="Steven Travers" w:date="2023-06-04T16:09:00Z">
        <w:r w:rsidR="001D65A0">
          <w:t>reproductiv</w:t>
        </w:r>
      </w:ins>
      <w:ins w:id="1257" w:author="Steven Travers" w:date="2023-06-04T16:10:00Z">
        <w:r w:rsidR="001D65A0">
          <w:t>e traits</w:t>
        </w:r>
      </w:ins>
      <w:ins w:id="1258" w:author="Steven Travers" w:date="2023-06-04T13:53:00Z">
        <w:r>
          <w:t xml:space="preserve"> and CPS. Random effect statistical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ins>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ins w:id="1259" w:author="Steven Travers" w:date="2023-06-04T13:53:00Z"/>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ins w:id="1260" w:author="Steven Travers" w:date="2023-06-04T13:53:00Z"/>
                <w:rFonts w:ascii="Times New Roman" w:eastAsia="Times New Roman" w:hAnsi="Times New Roman" w:cs="Times New Roman"/>
                <w:color w:val="000000"/>
              </w:rPr>
            </w:pPr>
            <w:ins w:id="1261" w:author="Steven Travers" w:date="2023-06-04T13:53:00Z">
              <w:r w:rsidRPr="008756EA">
                <w:rPr>
                  <w:rFonts w:ascii="Times New Roman" w:eastAsia="Times New Roman" w:hAnsi="Times New Roman" w:cs="Times New Roman"/>
                  <w:color w:val="000000"/>
                </w:rPr>
                <w:t> </w:t>
              </w:r>
            </w:ins>
          </w:p>
          <w:p w14:paraId="6459D1B7" w14:textId="77777777" w:rsidR="00D34FBF" w:rsidRPr="008756EA" w:rsidRDefault="00D34FBF" w:rsidP="00481755">
            <w:pPr>
              <w:jc w:val="center"/>
              <w:rPr>
                <w:ins w:id="1262" w:author="Steven Travers" w:date="2023-06-04T13:53:00Z"/>
                <w:rFonts w:ascii="Times New Roman" w:eastAsia="Times New Roman" w:hAnsi="Times New Roman" w:cs="Times New Roman"/>
                <w:color w:val="000000"/>
              </w:rPr>
            </w:pPr>
            <w:ins w:id="1263" w:author="Steven Travers" w:date="2023-06-04T13:53:00Z">
              <w:r w:rsidRPr="008756EA">
                <w:rPr>
                  <w:rFonts w:ascii="Times New Roman" w:eastAsia="Times New Roman" w:hAnsi="Times New Roman" w:cs="Times New Roman"/>
                  <w:color w:val="000000"/>
                </w:rPr>
                <w:t> </w:t>
              </w:r>
            </w:ins>
          </w:p>
          <w:p w14:paraId="64CF3424" w14:textId="77777777" w:rsidR="00D34FBF" w:rsidRPr="008756EA" w:rsidRDefault="00D34FBF" w:rsidP="00481755">
            <w:pPr>
              <w:jc w:val="center"/>
              <w:rPr>
                <w:ins w:id="1264" w:author="Steven Travers" w:date="2023-06-04T13:53:00Z"/>
                <w:rFonts w:ascii="Times New Roman" w:eastAsia="Times New Roman" w:hAnsi="Times New Roman" w:cs="Times New Roman"/>
                <w:color w:val="000000"/>
              </w:rPr>
            </w:pPr>
            <w:ins w:id="1265" w:author="Steven Travers" w:date="2023-06-04T13:53:00Z">
              <w:r w:rsidRPr="008756EA">
                <w:rPr>
                  <w:rFonts w:ascii="Times New Roman" w:eastAsia="Times New Roman" w:hAnsi="Times New Roman" w:cs="Times New Roman"/>
                  <w:color w:val="000000"/>
                </w:rPr>
                <w:t>Variable</w:t>
              </w:r>
            </w:ins>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ins w:id="1266" w:author="Steven Travers" w:date="2023-06-04T13:53:00Z"/>
                <w:rFonts w:ascii="Times New Roman" w:eastAsia="Times New Roman" w:hAnsi="Times New Roman" w:cs="Times New Roman"/>
                <w:color w:val="000000"/>
              </w:rPr>
            </w:pPr>
            <w:ins w:id="1267" w:author="Steven Travers" w:date="2023-06-04T13:53:00Z">
              <w:r w:rsidRPr="008756EA">
                <w:rPr>
                  <w:rFonts w:ascii="Times New Roman" w:eastAsia="Times New Roman" w:hAnsi="Times New Roman" w:cs="Times New Roman"/>
                  <w:color w:val="000000"/>
                </w:rPr>
                <w:t>Region</w:t>
              </w:r>
            </w:ins>
          </w:p>
        </w:tc>
      </w:tr>
      <w:tr w:rsidR="00D34FBF" w:rsidRPr="008756EA" w14:paraId="797C8BAE" w14:textId="77777777" w:rsidTr="00481755">
        <w:trPr>
          <w:trHeight w:val="297"/>
          <w:ins w:id="1268" w:author="Steven Travers" w:date="2023-06-04T13:53:00Z"/>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ins w:id="1269" w:author="Steven Travers" w:date="2023-06-04T13:53:00Z"/>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ins w:id="1270" w:author="Steven Travers" w:date="2023-06-04T13:53:00Z"/>
                <w:rFonts w:ascii="Times New Roman" w:eastAsia="Times New Roman" w:hAnsi="Times New Roman" w:cs="Times New Roman"/>
                <w:color w:val="000000"/>
              </w:rPr>
            </w:pPr>
            <w:ins w:id="1271" w:author="Steven Travers" w:date="2023-06-04T13:53:00Z">
              <w:r w:rsidRPr="008756EA">
                <w:rPr>
                  <w:rFonts w:ascii="Times New Roman" w:eastAsia="Times New Roman" w:hAnsi="Times New Roman" w:cs="Times New Roman"/>
                  <w:color w:val="000000"/>
                </w:rPr>
                <w:t>Expected</w:t>
              </w:r>
            </w:ins>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ins w:id="1272" w:author="Steven Travers" w:date="2023-06-04T13:53:00Z"/>
                <w:rFonts w:ascii="Times New Roman" w:eastAsia="Times New Roman" w:hAnsi="Times New Roman" w:cs="Times New Roman"/>
                <w:color w:val="000000"/>
              </w:rPr>
            </w:pPr>
            <w:ins w:id="1273" w:author="Steven Travers" w:date="2023-06-04T13:53:00Z">
              <w:r w:rsidRPr="008756EA">
                <w:rPr>
                  <w:rFonts w:ascii="Times New Roman" w:eastAsia="Times New Roman" w:hAnsi="Times New Roman" w:cs="Times New Roman"/>
                  <w:color w:val="000000"/>
                </w:rPr>
                <w:t>Observed</w:t>
              </w:r>
            </w:ins>
          </w:p>
        </w:tc>
        <w:tc>
          <w:tcPr>
            <w:tcW w:w="472" w:type="pct"/>
            <w:tcBorders>
              <w:top w:val="nil"/>
              <w:bottom w:val="single" w:sz="4" w:space="0" w:color="auto"/>
            </w:tcBorders>
            <w:vAlign w:val="bottom"/>
          </w:tcPr>
          <w:p w14:paraId="2945ACB2" w14:textId="77777777" w:rsidR="00D34FBF" w:rsidRPr="008756EA" w:rsidRDefault="00D34FBF" w:rsidP="00481755">
            <w:pPr>
              <w:jc w:val="center"/>
              <w:rPr>
                <w:ins w:id="1274" w:author="Steven Travers" w:date="2023-06-04T13:53:00Z"/>
                <w:rFonts w:ascii="Times New Roman" w:eastAsia="Times New Roman" w:hAnsi="Times New Roman" w:cs="Times New Roman"/>
                <w:color w:val="000000"/>
              </w:rPr>
            </w:pPr>
            <w:ins w:id="1275" w:author="Steven Travers" w:date="2023-06-04T13:53:00Z">
              <w:r w:rsidRPr="008756EA">
                <w:rPr>
                  <w:rFonts w:ascii="Times New Roman" w:eastAsia="Times New Roman" w:hAnsi="Times New Roman" w:cs="Times New Roman"/>
                  <w:color w:val="000000"/>
                </w:rPr>
                <w:t>dF</w:t>
              </w:r>
            </w:ins>
          </w:p>
        </w:tc>
        <w:tc>
          <w:tcPr>
            <w:tcW w:w="505" w:type="pct"/>
            <w:tcBorders>
              <w:top w:val="nil"/>
              <w:bottom w:val="single" w:sz="4" w:space="0" w:color="auto"/>
            </w:tcBorders>
            <w:vAlign w:val="bottom"/>
          </w:tcPr>
          <w:p w14:paraId="70FEF311" w14:textId="77777777" w:rsidR="00D34FBF" w:rsidRPr="008756EA" w:rsidRDefault="00D34FBF" w:rsidP="00481755">
            <w:pPr>
              <w:jc w:val="center"/>
              <w:rPr>
                <w:ins w:id="1276" w:author="Steven Travers" w:date="2023-06-04T13:53:00Z"/>
                <w:rFonts w:ascii="Times New Roman" w:eastAsia="Times New Roman" w:hAnsi="Times New Roman" w:cs="Times New Roman"/>
                <w:color w:val="000000"/>
              </w:rPr>
            </w:pPr>
            <w:ins w:id="1277" w:author="Steven Travers" w:date="2023-06-04T13:53:00Z">
              <w:r w:rsidRPr="008756EA">
                <w:rPr>
                  <w:rFonts w:ascii="Times New Roman" w:eastAsia="Times New Roman" w:hAnsi="Times New Roman" w:cs="Times New Roman"/>
                  <w:color w:val="000000"/>
                </w:rPr>
                <w:t>F</w:t>
              </w:r>
            </w:ins>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ins w:id="1278" w:author="Steven Travers" w:date="2023-06-04T13:53:00Z"/>
                <w:rFonts w:ascii="Times New Roman" w:eastAsia="Times New Roman" w:hAnsi="Times New Roman" w:cs="Times New Roman"/>
                <w:color w:val="000000"/>
              </w:rPr>
            </w:pPr>
            <w:ins w:id="1279" w:author="Steven Travers" w:date="2023-06-04T13:53:00Z">
              <w:r w:rsidRPr="008756EA">
                <w:rPr>
                  <w:rFonts w:ascii="Times New Roman" w:eastAsia="Times New Roman" w:hAnsi="Times New Roman" w:cs="Times New Roman"/>
                  <w:color w:val="000000"/>
                </w:rPr>
                <w:t>p</w:t>
              </w:r>
            </w:ins>
          </w:p>
        </w:tc>
      </w:tr>
      <w:tr w:rsidR="00D34FBF" w:rsidRPr="008756EA" w14:paraId="3306928F" w14:textId="77777777" w:rsidTr="00481755">
        <w:trPr>
          <w:trHeight w:val="144"/>
          <w:ins w:id="1280" w:author="Steven Travers" w:date="2023-06-04T13:53:00Z"/>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ins w:id="1281" w:author="Steven Travers" w:date="2023-06-04T13:53:00Z"/>
                <w:rFonts w:ascii="Times New Roman" w:eastAsia="Times New Roman" w:hAnsi="Times New Roman" w:cs="Times New Roman"/>
                <w:color w:val="000000"/>
              </w:rPr>
            </w:pPr>
            <w:ins w:id="1282" w:author="Steven Travers" w:date="2023-06-04T16:09:00Z">
              <w:r>
                <w:rPr>
                  <w:rFonts w:ascii="Times New Roman" w:eastAsia="Times New Roman" w:hAnsi="Times New Roman" w:cs="Times New Roman"/>
                  <w:color w:val="000000"/>
                </w:rPr>
                <w:t>Vegetative</w:t>
              </w:r>
            </w:ins>
          </w:p>
        </w:tc>
        <w:tc>
          <w:tcPr>
            <w:tcW w:w="1923" w:type="pct"/>
            <w:tcBorders>
              <w:top w:val="single" w:sz="4" w:space="0" w:color="auto"/>
            </w:tcBorders>
            <w:noWrap/>
            <w:hideMark/>
          </w:tcPr>
          <w:p w14:paraId="4DBCD2F2" w14:textId="77777777" w:rsidR="00D34FBF" w:rsidRPr="008756EA" w:rsidRDefault="00D34FBF" w:rsidP="00481755">
            <w:pPr>
              <w:rPr>
                <w:ins w:id="1283" w:author="Steven Travers" w:date="2023-06-04T13:53:00Z"/>
                <w:rFonts w:ascii="Times New Roman" w:eastAsia="Times New Roman" w:hAnsi="Times New Roman" w:cs="Times New Roman"/>
                <w:color w:val="000000"/>
              </w:rPr>
            </w:pPr>
            <w:ins w:id="1284" w:author="Steven Travers" w:date="2023-06-04T13:53:00Z">
              <w:r w:rsidRPr="008756EA">
                <w:rPr>
                  <w:rFonts w:ascii="Times New Roman" w:eastAsia="Times New Roman" w:hAnsi="Times New Roman" w:cs="Times New Roman"/>
                  <w:color w:val="000000"/>
                </w:rPr>
                <w:t>Cell Membrane Stability (Heat)</w:t>
              </w:r>
            </w:ins>
          </w:p>
        </w:tc>
        <w:tc>
          <w:tcPr>
            <w:tcW w:w="634" w:type="pct"/>
            <w:tcBorders>
              <w:top w:val="single" w:sz="4" w:space="0" w:color="auto"/>
            </w:tcBorders>
            <w:noWrap/>
            <w:hideMark/>
          </w:tcPr>
          <w:p w14:paraId="5FF57577" w14:textId="77777777" w:rsidR="00D34FBF" w:rsidRPr="008756EA" w:rsidRDefault="00D34FBF" w:rsidP="00481755">
            <w:pPr>
              <w:jc w:val="center"/>
              <w:rPr>
                <w:ins w:id="1285" w:author="Steven Travers" w:date="2023-06-04T13:53:00Z"/>
                <w:rFonts w:ascii="Times New Roman" w:eastAsia="Times New Roman" w:hAnsi="Times New Roman" w:cs="Times New Roman"/>
                <w:color w:val="000000"/>
              </w:rPr>
            </w:pPr>
            <w:ins w:id="1286"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66A8311E" w14:textId="77777777" w:rsidR="00D34FBF" w:rsidRPr="008756EA" w:rsidRDefault="00D34FBF" w:rsidP="00481755">
            <w:pPr>
              <w:jc w:val="center"/>
              <w:rPr>
                <w:ins w:id="1287" w:author="Steven Travers" w:date="2023-06-04T13:53:00Z"/>
                <w:rFonts w:ascii="Times New Roman" w:eastAsia="Times New Roman" w:hAnsi="Times New Roman" w:cs="Times New Roman"/>
                <w:color w:val="000000"/>
              </w:rPr>
            </w:pPr>
            <w:ins w:id="1288" w:author="Steven Travers" w:date="2023-06-04T13:53:00Z">
              <w:r w:rsidRPr="008756EA">
                <w:rPr>
                  <w:rFonts w:ascii="Times New Roman" w:eastAsia="Times New Roman" w:hAnsi="Times New Roman" w:cs="Times New Roman"/>
                  <w:color w:val="000000"/>
                </w:rPr>
                <w:t>-</w:t>
              </w:r>
            </w:ins>
          </w:p>
        </w:tc>
        <w:tc>
          <w:tcPr>
            <w:tcW w:w="472" w:type="pct"/>
            <w:tcBorders>
              <w:top w:val="single" w:sz="4" w:space="0" w:color="auto"/>
            </w:tcBorders>
          </w:tcPr>
          <w:p w14:paraId="5D713266" w14:textId="77777777" w:rsidR="00D34FBF" w:rsidRPr="008756EA" w:rsidRDefault="00D34FBF" w:rsidP="00481755">
            <w:pPr>
              <w:jc w:val="center"/>
              <w:rPr>
                <w:ins w:id="1289" w:author="Steven Travers" w:date="2023-06-04T13:53:00Z"/>
                <w:rFonts w:ascii="Times New Roman" w:eastAsia="Times New Roman" w:hAnsi="Times New Roman" w:cs="Times New Roman"/>
                <w:color w:val="000000"/>
              </w:rPr>
            </w:pPr>
            <w:ins w:id="1290" w:author="Steven Travers" w:date="2023-06-04T13:53:00Z">
              <w:r w:rsidRPr="008756EA">
                <w:rPr>
                  <w:rFonts w:ascii="Times New Roman" w:eastAsia="Times New Roman" w:hAnsi="Times New Roman" w:cs="Times New Roman"/>
                  <w:color w:val="000000"/>
                </w:rPr>
                <w:t>1, 50</w:t>
              </w:r>
            </w:ins>
          </w:p>
        </w:tc>
        <w:tc>
          <w:tcPr>
            <w:tcW w:w="505" w:type="pct"/>
            <w:tcBorders>
              <w:top w:val="single" w:sz="4" w:space="0" w:color="auto"/>
            </w:tcBorders>
          </w:tcPr>
          <w:p w14:paraId="5AA75F7A" w14:textId="77777777" w:rsidR="00D34FBF" w:rsidRPr="008756EA" w:rsidRDefault="00D34FBF" w:rsidP="00481755">
            <w:pPr>
              <w:jc w:val="center"/>
              <w:rPr>
                <w:ins w:id="1291" w:author="Steven Travers" w:date="2023-06-04T13:53:00Z"/>
                <w:rFonts w:ascii="Times New Roman" w:eastAsia="Times New Roman" w:hAnsi="Times New Roman" w:cs="Times New Roman"/>
                <w:color w:val="000000"/>
              </w:rPr>
            </w:pPr>
            <w:ins w:id="1292" w:author="Steven Travers" w:date="2023-06-04T13:53:00Z">
              <w:r w:rsidRPr="008756EA">
                <w:rPr>
                  <w:rFonts w:ascii="Times New Roman" w:eastAsia="Times New Roman" w:hAnsi="Times New Roman" w:cs="Times New Roman"/>
                  <w:color w:val="000000"/>
                </w:rPr>
                <w:t>3.673</w:t>
              </w:r>
            </w:ins>
          </w:p>
        </w:tc>
        <w:tc>
          <w:tcPr>
            <w:tcW w:w="514" w:type="pct"/>
            <w:tcBorders>
              <w:top w:val="single" w:sz="4" w:space="0" w:color="auto"/>
              <w:right w:val="nil"/>
            </w:tcBorders>
            <w:noWrap/>
            <w:hideMark/>
          </w:tcPr>
          <w:p w14:paraId="62069ECA" w14:textId="77777777" w:rsidR="00D34FBF" w:rsidRPr="008756EA" w:rsidRDefault="00D34FBF" w:rsidP="00481755">
            <w:pPr>
              <w:jc w:val="right"/>
              <w:rPr>
                <w:ins w:id="1293" w:author="Steven Travers" w:date="2023-06-04T13:53:00Z"/>
                <w:rFonts w:ascii="Times New Roman" w:eastAsia="Times New Roman" w:hAnsi="Times New Roman" w:cs="Times New Roman"/>
                <w:color w:val="000000"/>
              </w:rPr>
            </w:pPr>
            <w:ins w:id="1294" w:author="Steven Travers" w:date="2023-06-04T13:53:00Z">
              <w:r w:rsidRPr="008756EA">
                <w:rPr>
                  <w:rFonts w:ascii="Times New Roman" w:eastAsia="Times New Roman" w:hAnsi="Times New Roman" w:cs="Times New Roman"/>
                  <w:color w:val="000000"/>
                </w:rPr>
                <w:t>0.0610</w:t>
              </w:r>
            </w:ins>
          </w:p>
        </w:tc>
      </w:tr>
      <w:tr w:rsidR="00D34FBF" w:rsidRPr="008756EA" w14:paraId="2DF56D49" w14:textId="77777777" w:rsidTr="00481755">
        <w:trPr>
          <w:trHeight w:val="144"/>
          <w:ins w:id="1295" w:author="Steven Travers" w:date="2023-06-04T13:53:00Z"/>
        </w:trPr>
        <w:tc>
          <w:tcPr>
            <w:tcW w:w="303" w:type="pct"/>
            <w:vMerge/>
            <w:tcBorders>
              <w:left w:val="nil"/>
            </w:tcBorders>
            <w:hideMark/>
          </w:tcPr>
          <w:p w14:paraId="1E31565C" w14:textId="77777777" w:rsidR="00D34FBF" w:rsidRPr="008756EA" w:rsidRDefault="00D34FBF" w:rsidP="00481755">
            <w:pPr>
              <w:rPr>
                <w:ins w:id="1296" w:author="Steven Travers" w:date="2023-06-04T13:53:00Z"/>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ins w:id="1297" w:author="Steven Travers" w:date="2023-06-04T13:53:00Z"/>
                <w:rFonts w:ascii="Times New Roman" w:eastAsia="Times New Roman" w:hAnsi="Times New Roman" w:cs="Times New Roman"/>
                <w:color w:val="000000"/>
              </w:rPr>
            </w:pPr>
            <w:ins w:id="1298" w:author="Steven Travers" w:date="2023-06-04T13:53:00Z">
              <w:r w:rsidRPr="008756EA">
                <w:rPr>
                  <w:rFonts w:ascii="Times New Roman" w:eastAsia="Times New Roman" w:hAnsi="Times New Roman" w:cs="Times New Roman"/>
                  <w:color w:val="000000"/>
                </w:rPr>
                <w:t>Cell Membrane Stability (Cold)</w:t>
              </w:r>
            </w:ins>
          </w:p>
        </w:tc>
        <w:tc>
          <w:tcPr>
            <w:tcW w:w="634" w:type="pct"/>
            <w:noWrap/>
            <w:hideMark/>
          </w:tcPr>
          <w:p w14:paraId="326D21CF" w14:textId="77777777" w:rsidR="00D34FBF" w:rsidRPr="008756EA" w:rsidRDefault="00D34FBF" w:rsidP="00481755">
            <w:pPr>
              <w:jc w:val="center"/>
              <w:rPr>
                <w:ins w:id="1299" w:author="Steven Travers" w:date="2023-06-04T13:53:00Z"/>
                <w:rFonts w:ascii="Times New Roman" w:eastAsia="Times New Roman" w:hAnsi="Times New Roman" w:cs="Times New Roman"/>
                <w:color w:val="000000"/>
              </w:rPr>
            </w:pPr>
            <w:ins w:id="1300"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1FB6C0EB" w14:textId="77777777" w:rsidR="00D34FBF" w:rsidRPr="008756EA" w:rsidRDefault="00D34FBF" w:rsidP="00481755">
            <w:pPr>
              <w:jc w:val="center"/>
              <w:rPr>
                <w:ins w:id="1301" w:author="Steven Travers" w:date="2023-06-04T13:53:00Z"/>
                <w:rFonts w:ascii="Times New Roman" w:eastAsia="Times New Roman" w:hAnsi="Times New Roman" w:cs="Times New Roman"/>
              </w:rPr>
            </w:pPr>
            <w:ins w:id="1302" w:author="Steven Travers" w:date="2023-06-04T13:53:00Z">
              <w:r w:rsidRPr="008756EA">
                <w:rPr>
                  <w:rFonts w:ascii="Times New Roman" w:eastAsia="Times New Roman" w:hAnsi="Times New Roman" w:cs="Times New Roman"/>
                </w:rPr>
                <w:t>S &gt; N</w:t>
              </w:r>
            </w:ins>
          </w:p>
        </w:tc>
        <w:tc>
          <w:tcPr>
            <w:tcW w:w="472" w:type="pct"/>
          </w:tcPr>
          <w:p w14:paraId="4113AC1F" w14:textId="77777777" w:rsidR="00D34FBF" w:rsidRPr="008756EA" w:rsidRDefault="00D34FBF" w:rsidP="00481755">
            <w:pPr>
              <w:jc w:val="center"/>
              <w:rPr>
                <w:ins w:id="1303" w:author="Steven Travers" w:date="2023-06-04T13:53:00Z"/>
                <w:rFonts w:ascii="Times New Roman" w:eastAsia="Times New Roman" w:hAnsi="Times New Roman" w:cs="Times New Roman"/>
                <w:b/>
                <w:bCs/>
                <w:color w:val="000000"/>
              </w:rPr>
            </w:pPr>
            <w:ins w:id="1304" w:author="Steven Travers" w:date="2023-06-04T13:53:00Z">
              <w:r w:rsidRPr="008756EA">
                <w:rPr>
                  <w:rFonts w:ascii="Times New Roman" w:eastAsia="Times New Roman" w:hAnsi="Times New Roman" w:cs="Times New Roman"/>
                  <w:b/>
                  <w:bCs/>
                  <w:color w:val="000000"/>
                </w:rPr>
                <w:t>1, 191</w:t>
              </w:r>
            </w:ins>
          </w:p>
        </w:tc>
        <w:tc>
          <w:tcPr>
            <w:tcW w:w="505" w:type="pct"/>
          </w:tcPr>
          <w:p w14:paraId="2ABEF64F" w14:textId="77777777" w:rsidR="00D34FBF" w:rsidRPr="008756EA" w:rsidRDefault="00D34FBF" w:rsidP="00481755">
            <w:pPr>
              <w:jc w:val="center"/>
              <w:rPr>
                <w:ins w:id="1305" w:author="Steven Travers" w:date="2023-06-04T13:53:00Z"/>
                <w:rFonts w:ascii="Times New Roman" w:eastAsia="Times New Roman" w:hAnsi="Times New Roman" w:cs="Times New Roman"/>
                <w:b/>
                <w:bCs/>
                <w:color w:val="000000"/>
              </w:rPr>
            </w:pPr>
            <w:ins w:id="1306" w:author="Steven Travers" w:date="2023-06-04T13:53:00Z">
              <w:r w:rsidRPr="008756EA">
                <w:rPr>
                  <w:rFonts w:ascii="Times New Roman" w:eastAsia="Times New Roman" w:hAnsi="Times New Roman" w:cs="Times New Roman"/>
                  <w:b/>
                  <w:bCs/>
                  <w:color w:val="000000"/>
                </w:rPr>
                <w:t>6.482</w:t>
              </w:r>
            </w:ins>
          </w:p>
        </w:tc>
        <w:tc>
          <w:tcPr>
            <w:tcW w:w="514" w:type="pct"/>
            <w:tcBorders>
              <w:right w:val="nil"/>
            </w:tcBorders>
            <w:noWrap/>
            <w:hideMark/>
          </w:tcPr>
          <w:p w14:paraId="7AFBEE64" w14:textId="77777777" w:rsidR="00D34FBF" w:rsidRPr="008756EA" w:rsidRDefault="00D34FBF" w:rsidP="00481755">
            <w:pPr>
              <w:jc w:val="right"/>
              <w:rPr>
                <w:ins w:id="1307" w:author="Steven Travers" w:date="2023-06-04T13:53:00Z"/>
                <w:rFonts w:ascii="Times New Roman" w:eastAsia="Times New Roman" w:hAnsi="Times New Roman" w:cs="Times New Roman"/>
                <w:b/>
                <w:bCs/>
                <w:color w:val="000000"/>
              </w:rPr>
            </w:pPr>
            <w:ins w:id="1308" w:author="Steven Travers" w:date="2023-06-04T13:53:00Z">
              <w:r w:rsidRPr="008756EA">
                <w:rPr>
                  <w:rFonts w:ascii="Times New Roman" w:eastAsia="Times New Roman" w:hAnsi="Times New Roman" w:cs="Times New Roman"/>
                  <w:b/>
                  <w:bCs/>
                  <w:color w:val="000000"/>
                </w:rPr>
                <w:t>0.012</w:t>
              </w:r>
            </w:ins>
          </w:p>
        </w:tc>
      </w:tr>
      <w:tr w:rsidR="00D34FBF" w:rsidRPr="008756EA" w14:paraId="4741CCEC" w14:textId="77777777" w:rsidTr="00481755">
        <w:trPr>
          <w:trHeight w:val="144"/>
          <w:ins w:id="1309" w:author="Steven Travers" w:date="2023-06-04T13:53:00Z"/>
        </w:trPr>
        <w:tc>
          <w:tcPr>
            <w:tcW w:w="303" w:type="pct"/>
            <w:vMerge/>
            <w:tcBorders>
              <w:left w:val="nil"/>
            </w:tcBorders>
            <w:hideMark/>
          </w:tcPr>
          <w:p w14:paraId="3B6E6635" w14:textId="77777777" w:rsidR="00D34FBF" w:rsidRPr="008756EA" w:rsidRDefault="00D34FBF" w:rsidP="00481755">
            <w:pPr>
              <w:rPr>
                <w:ins w:id="1310" w:author="Steven Travers" w:date="2023-06-04T13:53:00Z"/>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ins w:id="1311" w:author="Steven Travers" w:date="2023-06-04T13:53:00Z"/>
                <w:rFonts w:ascii="Times New Roman" w:eastAsia="Times New Roman" w:hAnsi="Times New Roman" w:cs="Times New Roman"/>
                <w:color w:val="000000"/>
              </w:rPr>
            </w:pPr>
            <w:ins w:id="1312" w:author="Steven Travers" w:date="2023-06-04T13:53:00Z">
              <w:r w:rsidRPr="008756EA">
                <w:rPr>
                  <w:rFonts w:ascii="Times New Roman" w:eastAsia="Times New Roman" w:hAnsi="Times New Roman" w:cs="Times New Roman"/>
                  <w:color w:val="000000"/>
                </w:rPr>
                <w:t>Chlorophyll Content (Heat)</w:t>
              </w:r>
            </w:ins>
          </w:p>
        </w:tc>
        <w:tc>
          <w:tcPr>
            <w:tcW w:w="634" w:type="pct"/>
            <w:noWrap/>
            <w:hideMark/>
          </w:tcPr>
          <w:p w14:paraId="4AF333F4" w14:textId="77777777" w:rsidR="00D34FBF" w:rsidRPr="008756EA" w:rsidRDefault="00D34FBF" w:rsidP="00481755">
            <w:pPr>
              <w:jc w:val="center"/>
              <w:rPr>
                <w:ins w:id="1313" w:author="Steven Travers" w:date="2023-06-04T13:53:00Z"/>
                <w:rFonts w:ascii="Times New Roman" w:eastAsia="Times New Roman" w:hAnsi="Times New Roman" w:cs="Times New Roman"/>
                <w:color w:val="000000"/>
              </w:rPr>
            </w:pPr>
            <w:ins w:id="1314"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6F1CF419" w14:textId="77777777" w:rsidR="00D34FBF" w:rsidRPr="008756EA" w:rsidRDefault="00D34FBF" w:rsidP="00481755">
            <w:pPr>
              <w:jc w:val="center"/>
              <w:rPr>
                <w:ins w:id="1315" w:author="Steven Travers" w:date="2023-06-04T13:53:00Z"/>
                <w:rFonts w:ascii="Times New Roman" w:eastAsia="Times New Roman" w:hAnsi="Times New Roman" w:cs="Times New Roman"/>
              </w:rPr>
            </w:pPr>
            <w:ins w:id="1316" w:author="Steven Travers" w:date="2023-06-04T13:53:00Z">
              <w:r w:rsidRPr="008756EA">
                <w:rPr>
                  <w:rFonts w:ascii="Times New Roman" w:eastAsia="Times New Roman" w:hAnsi="Times New Roman" w:cs="Times New Roman"/>
                </w:rPr>
                <w:t>N &gt; S</w:t>
              </w:r>
            </w:ins>
          </w:p>
        </w:tc>
        <w:tc>
          <w:tcPr>
            <w:tcW w:w="472" w:type="pct"/>
          </w:tcPr>
          <w:p w14:paraId="44CD68D4" w14:textId="77777777" w:rsidR="00D34FBF" w:rsidRPr="008756EA" w:rsidRDefault="00D34FBF" w:rsidP="00481755">
            <w:pPr>
              <w:jc w:val="center"/>
              <w:rPr>
                <w:ins w:id="1317" w:author="Steven Travers" w:date="2023-06-04T13:53:00Z"/>
                <w:rFonts w:ascii="Times New Roman" w:eastAsia="Times New Roman" w:hAnsi="Times New Roman" w:cs="Times New Roman"/>
                <w:b/>
                <w:bCs/>
                <w:color w:val="000000"/>
              </w:rPr>
            </w:pPr>
            <w:ins w:id="1318" w:author="Steven Travers" w:date="2023-06-04T13:53:00Z">
              <w:r w:rsidRPr="008756EA">
                <w:rPr>
                  <w:rFonts w:ascii="Times New Roman" w:eastAsia="Times New Roman" w:hAnsi="Times New Roman" w:cs="Times New Roman"/>
                  <w:b/>
                  <w:bCs/>
                  <w:color w:val="000000"/>
                </w:rPr>
                <w:t>1, 51</w:t>
              </w:r>
            </w:ins>
          </w:p>
        </w:tc>
        <w:tc>
          <w:tcPr>
            <w:tcW w:w="505" w:type="pct"/>
          </w:tcPr>
          <w:p w14:paraId="173B6FB3" w14:textId="77777777" w:rsidR="00D34FBF" w:rsidRPr="008756EA" w:rsidRDefault="00D34FBF" w:rsidP="00481755">
            <w:pPr>
              <w:jc w:val="center"/>
              <w:rPr>
                <w:ins w:id="1319" w:author="Steven Travers" w:date="2023-06-04T13:53:00Z"/>
                <w:rFonts w:ascii="Times New Roman" w:eastAsia="Times New Roman" w:hAnsi="Times New Roman" w:cs="Times New Roman"/>
                <w:b/>
                <w:bCs/>
                <w:color w:val="000000"/>
              </w:rPr>
            </w:pPr>
            <w:ins w:id="1320" w:author="Steven Travers" w:date="2023-06-04T13:53:00Z">
              <w:r w:rsidRPr="008756EA">
                <w:rPr>
                  <w:rFonts w:ascii="Times New Roman" w:eastAsia="Times New Roman" w:hAnsi="Times New Roman" w:cs="Times New Roman"/>
                  <w:b/>
                  <w:bCs/>
                  <w:color w:val="000000"/>
                </w:rPr>
                <w:t>4.418</w:t>
              </w:r>
            </w:ins>
          </w:p>
        </w:tc>
        <w:tc>
          <w:tcPr>
            <w:tcW w:w="514" w:type="pct"/>
            <w:tcBorders>
              <w:right w:val="nil"/>
            </w:tcBorders>
            <w:noWrap/>
            <w:hideMark/>
          </w:tcPr>
          <w:p w14:paraId="5E38E1F8" w14:textId="77777777" w:rsidR="00D34FBF" w:rsidRPr="008756EA" w:rsidRDefault="00D34FBF" w:rsidP="00481755">
            <w:pPr>
              <w:jc w:val="right"/>
              <w:rPr>
                <w:ins w:id="1321" w:author="Steven Travers" w:date="2023-06-04T13:53:00Z"/>
                <w:rFonts w:ascii="Times New Roman" w:eastAsia="Times New Roman" w:hAnsi="Times New Roman" w:cs="Times New Roman"/>
                <w:b/>
                <w:bCs/>
                <w:color w:val="000000"/>
              </w:rPr>
            </w:pPr>
            <w:ins w:id="1322" w:author="Steven Travers" w:date="2023-06-04T13:53:00Z">
              <w:r w:rsidRPr="008756EA">
                <w:rPr>
                  <w:rFonts w:ascii="Times New Roman" w:eastAsia="Times New Roman" w:hAnsi="Times New Roman" w:cs="Times New Roman"/>
                  <w:b/>
                  <w:bCs/>
                  <w:color w:val="000000"/>
                </w:rPr>
                <w:t>0.041</w:t>
              </w:r>
            </w:ins>
          </w:p>
        </w:tc>
      </w:tr>
      <w:tr w:rsidR="00D34FBF" w:rsidRPr="008756EA" w14:paraId="77556262" w14:textId="77777777" w:rsidTr="00481755">
        <w:trPr>
          <w:trHeight w:val="144"/>
          <w:ins w:id="1323" w:author="Steven Travers" w:date="2023-06-04T13:53:00Z"/>
        </w:trPr>
        <w:tc>
          <w:tcPr>
            <w:tcW w:w="303" w:type="pct"/>
            <w:vMerge/>
            <w:tcBorders>
              <w:left w:val="nil"/>
            </w:tcBorders>
            <w:hideMark/>
          </w:tcPr>
          <w:p w14:paraId="425F4DCE" w14:textId="77777777" w:rsidR="00D34FBF" w:rsidRPr="008756EA" w:rsidRDefault="00D34FBF" w:rsidP="00481755">
            <w:pPr>
              <w:rPr>
                <w:ins w:id="1324" w:author="Steven Travers" w:date="2023-06-04T13:53:00Z"/>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ins w:id="1325" w:author="Steven Travers" w:date="2023-06-04T13:53:00Z"/>
                <w:rFonts w:ascii="Times New Roman" w:eastAsia="Times New Roman" w:hAnsi="Times New Roman" w:cs="Times New Roman"/>
                <w:color w:val="000000"/>
              </w:rPr>
            </w:pPr>
            <w:ins w:id="1326" w:author="Steven Travers" w:date="2023-06-04T13:53:00Z">
              <w:r w:rsidRPr="008756EA">
                <w:rPr>
                  <w:rFonts w:ascii="Times New Roman" w:eastAsia="Times New Roman" w:hAnsi="Times New Roman" w:cs="Times New Roman"/>
                  <w:color w:val="000000"/>
                </w:rPr>
                <w:t>Chlorophyll Content (Cold)</w:t>
              </w:r>
            </w:ins>
          </w:p>
        </w:tc>
        <w:tc>
          <w:tcPr>
            <w:tcW w:w="634" w:type="pct"/>
            <w:noWrap/>
            <w:hideMark/>
          </w:tcPr>
          <w:p w14:paraId="61DFD8B6" w14:textId="77777777" w:rsidR="00D34FBF" w:rsidRPr="008756EA" w:rsidRDefault="00D34FBF" w:rsidP="00481755">
            <w:pPr>
              <w:jc w:val="center"/>
              <w:rPr>
                <w:ins w:id="1327" w:author="Steven Travers" w:date="2023-06-04T13:53:00Z"/>
                <w:rFonts w:ascii="Times New Roman" w:eastAsia="Times New Roman" w:hAnsi="Times New Roman" w:cs="Times New Roman"/>
                <w:color w:val="000000"/>
              </w:rPr>
            </w:pPr>
            <w:ins w:id="1328" w:author="Steven Travers" w:date="2023-06-04T13:53:00Z">
              <w:r w:rsidRPr="008756EA">
                <w:rPr>
                  <w:rFonts w:ascii="Times New Roman" w:eastAsia="Times New Roman" w:hAnsi="Times New Roman" w:cs="Times New Roman"/>
                  <w:color w:val="000000"/>
                </w:rPr>
                <w:t>N &gt; S</w:t>
              </w:r>
            </w:ins>
          </w:p>
        </w:tc>
        <w:tc>
          <w:tcPr>
            <w:tcW w:w="648" w:type="pct"/>
            <w:noWrap/>
            <w:hideMark/>
          </w:tcPr>
          <w:p w14:paraId="638995DB" w14:textId="77777777" w:rsidR="00D34FBF" w:rsidRPr="008756EA" w:rsidRDefault="00D34FBF" w:rsidP="00481755">
            <w:pPr>
              <w:jc w:val="center"/>
              <w:rPr>
                <w:ins w:id="1329" w:author="Steven Travers" w:date="2023-06-04T13:53:00Z"/>
                <w:rFonts w:ascii="Times New Roman" w:eastAsia="Times New Roman" w:hAnsi="Times New Roman" w:cs="Times New Roman"/>
                <w:color w:val="000000"/>
              </w:rPr>
            </w:pPr>
            <w:ins w:id="1330" w:author="Steven Travers" w:date="2023-06-04T13:53:00Z">
              <w:r w:rsidRPr="008756EA">
                <w:rPr>
                  <w:rFonts w:ascii="Times New Roman" w:eastAsia="Times New Roman" w:hAnsi="Times New Roman" w:cs="Times New Roman"/>
                  <w:color w:val="000000"/>
                </w:rPr>
                <w:t>N &gt; S</w:t>
              </w:r>
            </w:ins>
          </w:p>
        </w:tc>
        <w:tc>
          <w:tcPr>
            <w:tcW w:w="472" w:type="pct"/>
          </w:tcPr>
          <w:p w14:paraId="3046E74C" w14:textId="77777777" w:rsidR="00D34FBF" w:rsidRPr="008756EA" w:rsidRDefault="00D34FBF" w:rsidP="00481755">
            <w:pPr>
              <w:jc w:val="center"/>
              <w:rPr>
                <w:ins w:id="1331" w:author="Steven Travers" w:date="2023-06-04T13:53:00Z"/>
                <w:rFonts w:ascii="Times New Roman" w:eastAsia="Times New Roman" w:hAnsi="Times New Roman" w:cs="Times New Roman"/>
                <w:b/>
                <w:bCs/>
                <w:color w:val="000000"/>
              </w:rPr>
            </w:pPr>
            <w:ins w:id="1332" w:author="Steven Travers" w:date="2023-06-04T13:53:00Z">
              <w:r w:rsidRPr="008756EA">
                <w:rPr>
                  <w:rFonts w:ascii="Times New Roman" w:eastAsia="Times New Roman" w:hAnsi="Times New Roman" w:cs="Times New Roman"/>
                  <w:b/>
                  <w:bCs/>
                  <w:color w:val="000000"/>
                </w:rPr>
                <w:t>1, 50</w:t>
              </w:r>
            </w:ins>
          </w:p>
        </w:tc>
        <w:tc>
          <w:tcPr>
            <w:tcW w:w="505" w:type="pct"/>
          </w:tcPr>
          <w:p w14:paraId="2B24284D" w14:textId="77777777" w:rsidR="00D34FBF" w:rsidRPr="008756EA" w:rsidRDefault="00D34FBF" w:rsidP="00481755">
            <w:pPr>
              <w:jc w:val="center"/>
              <w:rPr>
                <w:ins w:id="1333" w:author="Steven Travers" w:date="2023-06-04T13:53:00Z"/>
                <w:rFonts w:ascii="Times New Roman" w:eastAsia="Times New Roman" w:hAnsi="Times New Roman" w:cs="Times New Roman"/>
                <w:b/>
                <w:bCs/>
                <w:color w:val="000000"/>
              </w:rPr>
            </w:pPr>
            <w:ins w:id="1334" w:author="Steven Travers" w:date="2023-06-04T13:53:00Z">
              <w:r w:rsidRPr="008756EA">
                <w:rPr>
                  <w:rFonts w:ascii="Times New Roman" w:eastAsia="Times New Roman" w:hAnsi="Times New Roman" w:cs="Times New Roman"/>
                  <w:b/>
                  <w:bCs/>
                  <w:color w:val="000000"/>
                </w:rPr>
                <w:t>66.369</w:t>
              </w:r>
            </w:ins>
          </w:p>
        </w:tc>
        <w:tc>
          <w:tcPr>
            <w:tcW w:w="514" w:type="pct"/>
            <w:tcBorders>
              <w:right w:val="nil"/>
            </w:tcBorders>
            <w:noWrap/>
            <w:hideMark/>
          </w:tcPr>
          <w:p w14:paraId="252AD5B6" w14:textId="77777777" w:rsidR="00D34FBF" w:rsidRPr="008756EA" w:rsidRDefault="00D34FBF" w:rsidP="00481755">
            <w:pPr>
              <w:jc w:val="right"/>
              <w:rPr>
                <w:ins w:id="1335" w:author="Steven Travers" w:date="2023-06-04T13:53:00Z"/>
                <w:rFonts w:ascii="Times New Roman" w:eastAsia="Times New Roman" w:hAnsi="Times New Roman" w:cs="Times New Roman"/>
                <w:b/>
                <w:bCs/>
                <w:color w:val="000000"/>
              </w:rPr>
            </w:pPr>
            <w:ins w:id="1336" w:author="Steven Travers" w:date="2023-06-04T13:53:00Z">
              <w:r w:rsidRPr="008756EA">
                <w:rPr>
                  <w:rFonts w:ascii="Times New Roman" w:eastAsia="Times New Roman" w:hAnsi="Times New Roman" w:cs="Times New Roman"/>
                  <w:b/>
                  <w:bCs/>
                  <w:color w:val="000000"/>
                </w:rPr>
                <w:t>&lt;0.001</w:t>
              </w:r>
            </w:ins>
          </w:p>
        </w:tc>
      </w:tr>
      <w:tr w:rsidR="00D34FBF" w:rsidRPr="008756EA" w14:paraId="45342994" w14:textId="77777777" w:rsidTr="00481755">
        <w:trPr>
          <w:trHeight w:val="144"/>
          <w:ins w:id="1337" w:author="Steven Travers" w:date="2023-06-04T13:53:00Z"/>
        </w:trPr>
        <w:tc>
          <w:tcPr>
            <w:tcW w:w="303" w:type="pct"/>
            <w:vMerge/>
            <w:tcBorders>
              <w:left w:val="nil"/>
            </w:tcBorders>
            <w:hideMark/>
          </w:tcPr>
          <w:p w14:paraId="21AC3D71" w14:textId="77777777" w:rsidR="00D34FBF" w:rsidRPr="008756EA" w:rsidRDefault="00D34FBF" w:rsidP="00481755">
            <w:pPr>
              <w:rPr>
                <w:ins w:id="1338" w:author="Steven Travers" w:date="2023-06-04T13:53:00Z"/>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ins w:id="1339" w:author="Steven Travers" w:date="2023-06-04T13:53:00Z"/>
                <w:rFonts w:ascii="Times New Roman" w:eastAsia="Times New Roman" w:hAnsi="Times New Roman" w:cs="Times New Roman"/>
                <w:color w:val="000000"/>
              </w:rPr>
            </w:pPr>
            <w:ins w:id="1340" w:author="Steven Travers" w:date="2023-06-04T13:53:00Z">
              <w:r w:rsidRPr="008756EA">
                <w:rPr>
                  <w:rFonts w:ascii="Times New Roman" w:eastAsia="Times New Roman" w:hAnsi="Times New Roman" w:cs="Times New Roman"/>
                  <w:color w:val="000000"/>
                </w:rPr>
                <w:t>Photosynthetic Rate (Heat)</w:t>
              </w:r>
            </w:ins>
          </w:p>
        </w:tc>
        <w:tc>
          <w:tcPr>
            <w:tcW w:w="634" w:type="pct"/>
            <w:noWrap/>
            <w:hideMark/>
          </w:tcPr>
          <w:p w14:paraId="7BED1565" w14:textId="77777777" w:rsidR="00D34FBF" w:rsidRPr="008756EA" w:rsidRDefault="00D34FBF" w:rsidP="00481755">
            <w:pPr>
              <w:jc w:val="center"/>
              <w:rPr>
                <w:ins w:id="1341" w:author="Steven Travers" w:date="2023-06-04T13:53:00Z"/>
                <w:rFonts w:ascii="Times New Roman" w:eastAsia="Times New Roman" w:hAnsi="Times New Roman" w:cs="Times New Roman"/>
                <w:color w:val="000000"/>
              </w:rPr>
            </w:pPr>
            <w:ins w:id="1342"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515ABEF3" w14:textId="77777777" w:rsidR="00D34FBF" w:rsidRPr="008756EA" w:rsidRDefault="00D34FBF" w:rsidP="00481755">
            <w:pPr>
              <w:jc w:val="center"/>
              <w:rPr>
                <w:ins w:id="1343" w:author="Steven Travers" w:date="2023-06-04T13:53:00Z"/>
                <w:rFonts w:ascii="Times New Roman" w:eastAsia="Times New Roman" w:hAnsi="Times New Roman" w:cs="Times New Roman"/>
                <w:color w:val="000000"/>
              </w:rPr>
            </w:pPr>
            <w:ins w:id="1344" w:author="Steven Travers" w:date="2023-06-04T13:53:00Z">
              <w:r w:rsidRPr="008756EA">
                <w:rPr>
                  <w:rFonts w:ascii="Times New Roman" w:eastAsia="Times New Roman" w:hAnsi="Times New Roman" w:cs="Times New Roman"/>
                  <w:color w:val="000000"/>
                </w:rPr>
                <w:t>-</w:t>
              </w:r>
            </w:ins>
          </w:p>
        </w:tc>
        <w:tc>
          <w:tcPr>
            <w:tcW w:w="472" w:type="pct"/>
          </w:tcPr>
          <w:p w14:paraId="215C427A" w14:textId="77777777" w:rsidR="00D34FBF" w:rsidRPr="008756EA" w:rsidRDefault="00D34FBF" w:rsidP="00481755">
            <w:pPr>
              <w:jc w:val="center"/>
              <w:rPr>
                <w:ins w:id="1345" w:author="Steven Travers" w:date="2023-06-04T13:53:00Z"/>
                <w:rFonts w:ascii="Times New Roman" w:eastAsia="Times New Roman" w:hAnsi="Times New Roman" w:cs="Times New Roman"/>
                <w:color w:val="000000"/>
              </w:rPr>
            </w:pPr>
            <w:ins w:id="1346" w:author="Steven Travers" w:date="2023-06-04T13:53:00Z">
              <w:r w:rsidRPr="008756EA">
                <w:rPr>
                  <w:rFonts w:ascii="Times New Roman" w:eastAsia="Times New Roman" w:hAnsi="Times New Roman" w:cs="Times New Roman"/>
                  <w:color w:val="000000"/>
                </w:rPr>
                <w:t>1</w:t>
              </w:r>
            </w:ins>
          </w:p>
        </w:tc>
        <w:tc>
          <w:tcPr>
            <w:tcW w:w="505" w:type="pct"/>
          </w:tcPr>
          <w:p w14:paraId="6B6EFFC2" w14:textId="77777777" w:rsidR="00D34FBF" w:rsidRPr="008756EA" w:rsidRDefault="00D34FBF" w:rsidP="00481755">
            <w:pPr>
              <w:jc w:val="center"/>
              <w:rPr>
                <w:ins w:id="1347" w:author="Steven Travers" w:date="2023-06-04T13:53:00Z"/>
                <w:rFonts w:ascii="Times New Roman" w:eastAsia="Times New Roman" w:hAnsi="Times New Roman" w:cs="Times New Roman"/>
                <w:color w:val="000000"/>
              </w:rPr>
            </w:pPr>
            <w:ins w:id="1348" w:author="Steven Travers" w:date="2023-06-04T13:53:00Z">
              <w:r w:rsidRPr="008756EA">
                <w:rPr>
                  <w:rFonts w:ascii="Times New Roman" w:eastAsia="Times New Roman" w:hAnsi="Times New Roman" w:cs="Times New Roman"/>
                  <w:color w:val="000000"/>
                </w:rPr>
                <w:t>0</w:t>
              </w:r>
            </w:ins>
          </w:p>
        </w:tc>
        <w:tc>
          <w:tcPr>
            <w:tcW w:w="514" w:type="pct"/>
            <w:tcBorders>
              <w:right w:val="nil"/>
            </w:tcBorders>
            <w:noWrap/>
            <w:hideMark/>
          </w:tcPr>
          <w:p w14:paraId="1C56B395" w14:textId="77777777" w:rsidR="00D34FBF" w:rsidRPr="008756EA" w:rsidRDefault="00D34FBF" w:rsidP="00481755">
            <w:pPr>
              <w:jc w:val="right"/>
              <w:rPr>
                <w:ins w:id="1349" w:author="Steven Travers" w:date="2023-06-04T13:53:00Z"/>
                <w:rFonts w:ascii="Times New Roman" w:eastAsia="Times New Roman" w:hAnsi="Times New Roman" w:cs="Times New Roman"/>
                <w:color w:val="000000"/>
              </w:rPr>
            </w:pPr>
            <w:ins w:id="1350" w:author="Steven Travers" w:date="2023-06-04T13:53:00Z">
              <w:r w:rsidRPr="008756EA">
                <w:rPr>
                  <w:rFonts w:ascii="Times New Roman" w:eastAsia="Times New Roman" w:hAnsi="Times New Roman" w:cs="Times New Roman"/>
                  <w:color w:val="000000"/>
                </w:rPr>
                <w:t>0.997</w:t>
              </w:r>
            </w:ins>
          </w:p>
        </w:tc>
      </w:tr>
      <w:tr w:rsidR="00D34FBF" w:rsidRPr="008756EA" w14:paraId="4407261B" w14:textId="77777777" w:rsidTr="00481755">
        <w:trPr>
          <w:trHeight w:val="144"/>
          <w:ins w:id="1351" w:author="Steven Travers" w:date="2023-06-04T13:53:00Z"/>
        </w:trPr>
        <w:tc>
          <w:tcPr>
            <w:tcW w:w="303" w:type="pct"/>
            <w:vMerge/>
            <w:tcBorders>
              <w:left w:val="nil"/>
              <w:bottom w:val="single" w:sz="4" w:space="0" w:color="auto"/>
            </w:tcBorders>
            <w:hideMark/>
          </w:tcPr>
          <w:p w14:paraId="7D2BF36B" w14:textId="77777777" w:rsidR="00D34FBF" w:rsidRPr="008756EA" w:rsidRDefault="00D34FBF" w:rsidP="00481755">
            <w:pPr>
              <w:rPr>
                <w:ins w:id="1352" w:author="Steven Travers" w:date="2023-06-04T13:53:00Z"/>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ins w:id="1353" w:author="Steven Travers" w:date="2023-06-04T13:53:00Z"/>
                <w:rFonts w:ascii="Times New Roman" w:eastAsia="Times New Roman" w:hAnsi="Times New Roman" w:cs="Times New Roman"/>
                <w:color w:val="000000"/>
              </w:rPr>
            </w:pPr>
            <w:ins w:id="1354" w:author="Steven Travers" w:date="2023-06-04T13:53:00Z">
              <w:r w:rsidRPr="008756EA">
                <w:rPr>
                  <w:rFonts w:ascii="Times New Roman" w:eastAsia="Times New Roman" w:hAnsi="Times New Roman" w:cs="Times New Roman"/>
                  <w:color w:val="000000"/>
                </w:rPr>
                <w:t>Photosynthetic Rate (Cold)</w:t>
              </w:r>
            </w:ins>
          </w:p>
        </w:tc>
        <w:tc>
          <w:tcPr>
            <w:tcW w:w="634" w:type="pct"/>
            <w:tcBorders>
              <w:bottom w:val="single" w:sz="4" w:space="0" w:color="auto"/>
            </w:tcBorders>
            <w:noWrap/>
            <w:hideMark/>
          </w:tcPr>
          <w:p w14:paraId="4CAC65B3" w14:textId="77777777" w:rsidR="00D34FBF" w:rsidRPr="008756EA" w:rsidRDefault="00D34FBF" w:rsidP="00481755">
            <w:pPr>
              <w:jc w:val="center"/>
              <w:rPr>
                <w:ins w:id="1355" w:author="Steven Travers" w:date="2023-06-04T13:53:00Z"/>
                <w:rFonts w:ascii="Times New Roman" w:eastAsia="Times New Roman" w:hAnsi="Times New Roman" w:cs="Times New Roman"/>
                <w:color w:val="000000"/>
              </w:rPr>
            </w:pPr>
            <w:ins w:id="1356" w:author="Steven Travers" w:date="2023-06-04T13:53:00Z">
              <w:r w:rsidRPr="008756EA">
                <w:rPr>
                  <w:rFonts w:ascii="Times New Roman" w:eastAsia="Times New Roman" w:hAnsi="Times New Roman" w:cs="Times New Roman"/>
                  <w:color w:val="000000"/>
                </w:rPr>
                <w:t>N &gt; S</w:t>
              </w:r>
            </w:ins>
          </w:p>
        </w:tc>
        <w:tc>
          <w:tcPr>
            <w:tcW w:w="648" w:type="pct"/>
            <w:tcBorders>
              <w:bottom w:val="single" w:sz="4" w:space="0" w:color="auto"/>
            </w:tcBorders>
            <w:noWrap/>
            <w:hideMark/>
          </w:tcPr>
          <w:p w14:paraId="0CC654F4" w14:textId="77777777" w:rsidR="00D34FBF" w:rsidRPr="008756EA" w:rsidRDefault="00D34FBF" w:rsidP="00481755">
            <w:pPr>
              <w:jc w:val="center"/>
              <w:rPr>
                <w:ins w:id="1357" w:author="Steven Travers" w:date="2023-06-04T13:53:00Z"/>
                <w:rFonts w:ascii="Times New Roman" w:eastAsia="Times New Roman" w:hAnsi="Times New Roman" w:cs="Times New Roman"/>
                <w:color w:val="000000"/>
              </w:rPr>
            </w:pPr>
            <w:ins w:id="1358"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2FB5CEB6" w14:textId="77777777" w:rsidR="00D34FBF" w:rsidRPr="008756EA" w:rsidRDefault="00D34FBF" w:rsidP="00481755">
            <w:pPr>
              <w:jc w:val="center"/>
              <w:rPr>
                <w:ins w:id="1359" w:author="Steven Travers" w:date="2023-06-04T13:53:00Z"/>
                <w:rFonts w:ascii="Times New Roman" w:eastAsia="Times New Roman" w:hAnsi="Times New Roman" w:cs="Times New Roman"/>
                <w:color w:val="000000"/>
              </w:rPr>
            </w:pPr>
            <w:ins w:id="1360" w:author="Steven Travers" w:date="2023-06-04T13:53:00Z">
              <w:r w:rsidRPr="008756EA">
                <w:rPr>
                  <w:rFonts w:ascii="Times New Roman" w:eastAsia="Times New Roman" w:hAnsi="Times New Roman" w:cs="Times New Roman"/>
                  <w:color w:val="000000"/>
                </w:rPr>
                <w:t>1, 47</w:t>
              </w:r>
            </w:ins>
          </w:p>
        </w:tc>
        <w:tc>
          <w:tcPr>
            <w:tcW w:w="505" w:type="pct"/>
            <w:tcBorders>
              <w:bottom w:val="single" w:sz="4" w:space="0" w:color="auto"/>
            </w:tcBorders>
          </w:tcPr>
          <w:p w14:paraId="6CC7ED30" w14:textId="77777777" w:rsidR="00D34FBF" w:rsidRPr="008756EA" w:rsidRDefault="00D34FBF" w:rsidP="00481755">
            <w:pPr>
              <w:jc w:val="center"/>
              <w:rPr>
                <w:ins w:id="1361" w:author="Steven Travers" w:date="2023-06-04T13:53:00Z"/>
                <w:rFonts w:ascii="Times New Roman" w:eastAsia="Times New Roman" w:hAnsi="Times New Roman" w:cs="Times New Roman"/>
                <w:color w:val="000000"/>
              </w:rPr>
            </w:pPr>
            <w:ins w:id="1362" w:author="Steven Travers" w:date="2023-06-04T13:53:00Z">
              <w:r w:rsidRPr="008756EA">
                <w:rPr>
                  <w:rFonts w:ascii="Times New Roman" w:eastAsia="Times New Roman" w:hAnsi="Times New Roman" w:cs="Times New Roman"/>
                  <w:color w:val="000000"/>
                </w:rPr>
                <w:t>3.269</w:t>
              </w:r>
            </w:ins>
          </w:p>
        </w:tc>
        <w:tc>
          <w:tcPr>
            <w:tcW w:w="514" w:type="pct"/>
            <w:tcBorders>
              <w:bottom w:val="single" w:sz="4" w:space="0" w:color="auto"/>
              <w:right w:val="nil"/>
            </w:tcBorders>
            <w:noWrap/>
            <w:hideMark/>
          </w:tcPr>
          <w:p w14:paraId="4CE338CE" w14:textId="77777777" w:rsidR="00D34FBF" w:rsidRPr="008756EA" w:rsidRDefault="00D34FBF" w:rsidP="00481755">
            <w:pPr>
              <w:jc w:val="right"/>
              <w:rPr>
                <w:ins w:id="1363" w:author="Steven Travers" w:date="2023-06-04T13:53:00Z"/>
                <w:rFonts w:ascii="Times New Roman" w:eastAsia="Times New Roman" w:hAnsi="Times New Roman" w:cs="Times New Roman"/>
                <w:color w:val="000000"/>
              </w:rPr>
            </w:pPr>
            <w:ins w:id="1364" w:author="Steven Travers" w:date="2023-06-04T13:53:00Z">
              <w:r w:rsidRPr="008756EA">
                <w:rPr>
                  <w:rFonts w:ascii="Times New Roman" w:eastAsia="Times New Roman" w:hAnsi="Times New Roman" w:cs="Times New Roman"/>
                  <w:color w:val="000000"/>
                </w:rPr>
                <w:t>0.077</w:t>
              </w:r>
            </w:ins>
          </w:p>
        </w:tc>
      </w:tr>
      <w:tr w:rsidR="00D34FBF" w:rsidRPr="008756EA" w14:paraId="30BDA225" w14:textId="77777777" w:rsidTr="00481755">
        <w:trPr>
          <w:trHeight w:val="144"/>
          <w:ins w:id="1365" w:author="Steven Travers" w:date="2023-06-04T13:53:00Z"/>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ins w:id="1366" w:author="Steven Travers" w:date="2023-06-04T13:53:00Z"/>
                <w:rFonts w:ascii="Times New Roman" w:eastAsia="Times New Roman" w:hAnsi="Times New Roman" w:cs="Times New Roman"/>
                <w:color w:val="000000"/>
              </w:rPr>
            </w:pPr>
            <w:ins w:id="1367" w:author="Steven Travers" w:date="2023-06-04T16:10:00Z">
              <w:r>
                <w:rPr>
                  <w:rFonts w:ascii="Times New Roman" w:eastAsia="Times New Roman" w:hAnsi="Times New Roman" w:cs="Times New Roman"/>
                  <w:color w:val="000000"/>
                </w:rPr>
                <w:t>Reproductive</w:t>
              </w:r>
            </w:ins>
          </w:p>
        </w:tc>
        <w:tc>
          <w:tcPr>
            <w:tcW w:w="1923" w:type="pct"/>
            <w:tcBorders>
              <w:top w:val="single" w:sz="4" w:space="0" w:color="auto"/>
              <w:bottom w:val="nil"/>
            </w:tcBorders>
            <w:noWrap/>
            <w:hideMark/>
          </w:tcPr>
          <w:p w14:paraId="7B6DAA6F" w14:textId="77777777" w:rsidR="00D34FBF" w:rsidRPr="008756EA" w:rsidRDefault="00D34FBF" w:rsidP="00481755">
            <w:pPr>
              <w:rPr>
                <w:ins w:id="1368" w:author="Steven Travers" w:date="2023-06-04T13:53:00Z"/>
                <w:rFonts w:ascii="Times New Roman" w:eastAsia="Times New Roman" w:hAnsi="Times New Roman" w:cs="Times New Roman"/>
                <w:color w:val="000000"/>
              </w:rPr>
            </w:pPr>
            <w:ins w:id="1369" w:author="Steven Travers" w:date="2023-06-04T13:53:00Z">
              <w:r w:rsidRPr="008756EA">
                <w:rPr>
                  <w:rFonts w:ascii="Times New Roman" w:eastAsia="Times New Roman" w:hAnsi="Times New Roman" w:cs="Times New Roman"/>
                  <w:color w:val="000000"/>
                </w:rPr>
                <w:t>Pollen Germination (Tmax)</w:t>
              </w:r>
            </w:ins>
          </w:p>
        </w:tc>
        <w:tc>
          <w:tcPr>
            <w:tcW w:w="634" w:type="pct"/>
            <w:tcBorders>
              <w:top w:val="single" w:sz="4" w:space="0" w:color="auto"/>
            </w:tcBorders>
            <w:noWrap/>
            <w:hideMark/>
          </w:tcPr>
          <w:p w14:paraId="393050F9" w14:textId="77777777" w:rsidR="00D34FBF" w:rsidRPr="008756EA" w:rsidRDefault="00D34FBF" w:rsidP="00481755">
            <w:pPr>
              <w:jc w:val="center"/>
              <w:rPr>
                <w:ins w:id="1370" w:author="Steven Travers" w:date="2023-06-04T13:53:00Z"/>
                <w:rFonts w:ascii="Times New Roman" w:eastAsia="Times New Roman" w:hAnsi="Times New Roman" w:cs="Times New Roman"/>
                <w:color w:val="000000"/>
              </w:rPr>
            </w:pPr>
            <w:ins w:id="1371" w:author="Steven Travers" w:date="2023-06-04T13:53:00Z">
              <w:r w:rsidRPr="008756EA">
                <w:rPr>
                  <w:rFonts w:ascii="Times New Roman" w:eastAsia="Times New Roman" w:hAnsi="Times New Roman" w:cs="Times New Roman"/>
                  <w:color w:val="000000"/>
                </w:rPr>
                <w:t>S &gt; N</w:t>
              </w:r>
            </w:ins>
          </w:p>
        </w:tc>
        <w:tc>
          <w:tcPr>
            <w:tcW w:w="648" w:type="pct"/>
            <w:tcBorders>
              <w:top w:val="single" w:sz="4" w:space="0" w:color="auto"/>
            </w:tcBorders>
            <w:noWrap/>
            <w:hideMark/>
          </w:tcPr>
          <w:p w14:paraId="0D9F229F" w14:textId="77777777" w:rsidR="00D34FBF" w:rsidRPr="008756EA" w:rsidRDefault="00D34FBF" w:rsidP="00481755">
            <w:pPr>
              <w:jc w:val="center"/>
              <w:rPr>
                <w:ins w:id="1372" w:author="Steven Travers" w:date="2023-06-04T13:53:00Z"/>
                <w:rFonts w:ascii="Times New Roman" w:eastAsia="Times New Roman" w:hAnsi="Times New Roman" w:cs="Times New Roman"/>
              </w:rPr>
            </w:pPr>
            <w:ins w:id="1373" w:author="Steven Travers" w:date="2023-06-04T13:53:00Z">
              <w:r w:rsidRPr="008756EA">
                <w:rPr>
                  <w:rFonts w:ascii="Times New Roman" w:eastAsia="Times New Roman" w:hAnsi="Times New Roman" w:cs="Times New Roman"/>
                </w:rPr>
                <w:t>N &gt; S</w:t>
              </w:r>
            </w:ins>
          </w:p>
        </w:tc>
        <w:tc>
          <w:tcPr>
            <w:tcW w:w="472" w:type="pct"/>
            <w:tcBorders>
              <w:top w:val="single" w:sz="4" w:space="0" w:color="auto"/>
            </w:tcBorders>
          </w:tcPr>
          <w:p w14:paraId="2CFFF026" w14:textId="77777777" w:rsidR="00D34FBF" w:rsidRPr="008756EA" w:rsidRDefault="00D34FBF" w:rsidP="00481755">
            <w:pPr>
              <w:jc w:val="center"/>
              <w:rPr>
                <w:ins w:id="1374" w:author="Steven Travers" w:date="2023-06-04T13:53:00Z"/>
                <w:rFonts w:ascii="Times New Roman" w:eastAsia="Times New Roman" w:hAnsi="Times New Roman" w:cs="Times New Roman"/>
                <w:b/>
                <w:bCs/>
                <w:color w:val="000000"/>
              </w:rPr>
            </w:pPr>
            <w:ins w:id="1375" w:author="Steven Travers" w:date="2023-06-04T13:53:00Z">
              <w:r>
                <w:rPr>
                  <w:rFonts w:ascii="Times New Roman" w:eastAsia="Times New Roman" w:hAnsi="Times New Roman" w:cs="Times New Roman"/>
                  <w:b/>
                  <w:bCs/>
                  <w:color w:val="000000"/>
                </w:rPr>
                <w:t>1, 26</w:t>
              </w:r>
            </w:ins>
          </w:p>
        </w:tc>
        <w:tc>
          <w:tcPr>
            <w:tcW w:w="505" w:type="pct"/>
            <w:tcBorders>
              <w:top w:val="single" w:sz="4" w:space="0" w:color="auto"/>
            </w:tcBorders>
          </w:tcPr>
          <w:p w14:paraId="71ACB918" w14:textId="77777777" w:rsidR="00D34FBF" w:rsidRPr="008756EA" w:rsidRDefault="00D34FBF" w:rsidP="00481755">
            <w:pPr>
              <w:jc w:val="center"/>
              <w:rPr>
                <w:ins w:id="1376" w:author="Steven Travers" w:date="2023-06-04T13:53:00Z"/>
                <w:rFonts w:ascii="Times New Roman" w:eastAsia="Times New Roman" w:hAnsi="Times New Roman" w:cs="Times New Roman"/>
                <w:b/>
                <w:bCs/>
                <w:color w:val="000000"/>
              </w:rPr>
            </w:pPr>
            <w:ins w:id="1377" w:author="Steven Travers" w:date="2023-06-04T13:53:00Z">
              <w:r>
                <w:rPr>
                  <w:rFonts w:ascii="Times New Roman" w:eastAsia="Times New Roman" w:hAnsi="Times New Roman" w:cs="Times New Roman"/>
                  <w:b/>
                  <w:bCs/>
                  <w:color w:val="000000"/>
                </w:rPr>
                <w:t>12.054</w:t>
              </w:r>
            </w:ins>
          </w:p>
        </w:tc>
        <w:tc>
          <w:tcPr>
            <w:tcW w:w="514" w:type="pct"/>
            <w:tcBorders>
              <w:top w:val="single" w:sz="4" w:space="0" w:color="auto"/>
              <w:right w:val="nil"/>
            </w:tcBorders>
            <w:noWrap/>
            <w:hideMark/>
          </w:tcPr>
          <w:p w14:paraId="0A45BF04" w14:textId="77777777" w:rsidR="00D34FBF" w:rsidRPr="008756EA" w:rsidRDefault="00D34FBF" w:rsidP="00481755">
            <w:pPr>
              <w:jc w:val="right"/>
              <w:rPr>
                <w:ins w:id="1378" w:author="Steven Travers" w:date="2023-06-04T13:53:00Z"/>
                <w:rFonts w:ascii="Times New Roman" w:eastAsia="Times New Roman" w:hAnsi="Times New Roman" w:cs="Times New Roman"/>
                <w:b/>
                <w:bCs/>
                <w:color w:val="000000"/>
              </w:rPr>
            </w:pPr>
            <w:ins w:id="1379" w:author="Steven Travers" w:date="2023-06-04T13:53:00Z">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ins>
          </w:p>
        </w:tc>
      </w:tr>
      <w:tr w:rsidR="00D34FBF" w:rsidRPr="008756EA" w14:paraId="63265135" w14:textId="77777777" w:rsidTr="00481755">
        <w:trPr>
          <w:trHeight w:val="144"/>
          <w:ins w:id="1380" w:author="Steven Travers" w:date="2023-06-04T13:53:00Z"/>
        </w:trPr>
        <w:tc>
          <w:tcPr>
            <w:tcW w:w="303" w:type="pct"/>
            <w:vMerge/>
            <w:tcBorders>
              <w:top w:val="nil"/>
              <w:left w:val="nil"/>
              <w:bottom w:val="single" w:sz="4" w:space="0" w:color="auto"/>
            </w:tcBorders>
            <w:hideMark/>
          </w:tcPr>
          <w:p w14:paraId="760226ED" w14:textId="77777777" w:rsidR="00D34FBF" w:rsidRPr="008756EA" w:rsidRDefault="00D34FBF" w:rsidP="00481755">
            <w:pPr>
              <w:rPr>
                <w:ins w:id="1381" w:author="Steven Travers" w:date="2023-06-04T13:53:00Z"/>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ins w:id="1382" w:author="Steven Travers" w:date="2023-06-04T13:53:00Z"/>
                <w:rFonts w:ascii="Times New Roman" w:eastAsia="Times New Roman" w:hAnsi="Times New Roman" w:cs="Times New Roman"/>
                <w:color w:val="000000"/>
              </w:rPr>
            </w:pPr>
            <w:ins w:id="1383" w:author="Steven Travers" w:date="2023-06-04T13:53:00Z">
              <w:r w:rsidRPr="008756EA">
                <w:rPr>
                  <w:rFonts w:ascii="Times New Roman" w:eastAsia="Times New Roman" w:hAnsi="Times New Roman" w:cs="Times New Roman"/>
                  <w:color w:val="000000"/>
                </w:rPr>
                <w:t>Pollen Germination (Topt)</w:t>
              </w:r>
            </w:ins>
          </w:p>
        </w:tc>
        <w:tc>
          <w:tcPr>
            <w:tcW w:w="634" w:type="pct"/>
            <w:noWrap/>
            <w:hideMark/>
          </w:tcPr>
          <w:p w14:paraId="45A3F604" w14:textId="77777777" w:rsidR="00D34FBF" w:rsidRPr="008756EA" w:rsidRDefault="00D34FBF" w:rsidP="00481755">
            <w:pPr>
              <w:jc w:val="center"/>
              <w:rPr>
                <w:ins w:id="1384" w:author="Steven Travers" w:date="2023-06-04T13:53:00Z"/>
                <w:rFonts w:ascii="Times New Roman" w:eastAsia="Times New Roman" w:hAnsi="Times New Roman" w:cs="Times New Roman"/>
                <w:color w:val="000000"/>
              </w:rPr>
            </w:pPr>
            <w:ins w:id="1385"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E21C5FA" w14:textId="77777777" w:rsidR="00D34FBF" w:rsidRPr="008756EA" w:rsidRDefault="00D34FBF" w:rsidP="00481755">
            <w:pPr>
              <w:jc w:val="center"/>
              <w:rPr>
                <w:ins w:id="1386" w:author="Steven Travers" w:date="2023-06-04T13:53:00Z"/>
                <w:rFonts w:ascii="Times New Roman" w:eastAsia="Times New Roman" w:hAnsi="Times New Roman" w:cs="Times New Roman"/>
              </w:rPr>
            </w:pPr>
            <w:ins w:id="1387" w:author="Steven Travers" w:date="2023-06-04T13:53:00Z">
              <w:r w:rsidRPr="008756EA">
                <w:rPr>
                  <w:rFonts w:ascii="Times New Roman" w:eastAsia="Times New Roman" w:hAnsi="Times New Roman" w:cs="Times New Roman"/>
                </w:rPr>
                <w:t>N &gt; S</w:t>
              </w:r>
            </w:ins>
          </w:p>
        </w:tc>
        <w:tc>
          <w:tcPr>
            <w:tcW w:w="472" w:type="pct"/>
          </w:tcPr>
          <w:p w14:paraId="30B4EF73" w14:textId="77777777" w:rsidR="00D34FBF" w:rsidRPr="008756EA" w:rsidRDefault="00D34FBF" w:rsidP="00481755">
            <w:pPr>
              <w:jc w:val="center"/>
              <w:rPr>
                <w:ins w:id="1388" w:author="Steven Travers" w:date="2023-06-04T13:53:00Z"/>
                <w:rFonts w:ascii="Times New Roman" w:eastAsia="Times New Roman" w:hAnsi="Times New Roman" w:cs="Times New Roman"/>
                <w:b/>
                <w:bCs/>
                <w:color w:val="000000"/>
              </w:rPr>
            </w:pPr>
            <w:ins w:id="1389" w:author="Steven Travers" w:date="2023-06-04T13:53:00Z">
              <w:r>
                <w:rPr>
                  <w:rFonts w:ascii="Times New Roman" w:eastAsia="Times New Roman" w:hAnsi="Times New Roman" w:cs="Times New Roman"/>
                  <w:b/>
                  <w:bCs/>
                  <w:color w:val="000000"/>
                </w:rPr>
                <w:t>1, 24</w:t>
              </w:r>
            </w:ins>
          </w:p>
        </w:tc>
        <w:tc>
          <w:tcPr>
            <w:tcW w:w="505" w:type="pct"/>
          </w:tcPr>
          <w:p w14:paraId="2852CA46" w14:textId="77777777" w:rsidR="00D34FBF" w:rsidRPr="008756EA" w:rsidRDefault="00D34FBF" w:rsidP="00481755">
            <w:pPr>
              <w:jc w:val="center"/>
              <w:rPr>
                <w:ins w:id="1390" w:author="Steven Travers" w:date="2023-06-04T13:53:00Z"/>
                <w:rFonts w:ascii="Times New Roman" w:eastAsia="Times New Roman" w:hAnsi="Times New Roman" w:cs="Times New Roman"/>
                <w:b/>
                <w:bCs/>
                <w:color w:val="000000"/>
              </w:rPr>
            </w:pPr>
            <w:ins w:id="1391" w:author="Steven Travers" w:date="2023-06-04T13:53:00Z">
              <w:r>
                <w:rPr>
                  <w:rFonts w:ascii="Times New Roman" w:eastAsia="Times New Roman" w:hAnsi="Times New Roman" w:cs="Times New Roman"/>
                  <w:b/>
                  <w:bCs/>
                  <w:color w:val="000000"/>
                </w:rPr>
                <w:t>10.916</w:t>
              </w:r>
            </w:ins>
          </w:p>
        </w:tc>
        <w:tc>
          <w:tcPr>
            <w:tcW w:w="514" w:type="pct"/>
            <w:tcBorders>
              <w:right w:val="nil"/>
            </w:tcBorders>
            <w:noWrap/>
            <w:hideMark/>
          </w:tcPr>
          <w:p w14:paraId="0B269B73" w14:textId="77777777" w:rsidR="00D34FBF" w:rsidRPr="008756EA" w:rsidRDefault="00D34FBF" w:rsidP="00481755">
            <w:pPr>
              <w:jc w:val="right"/>
              <w:rPr>
                <w:ins w:id="1392" w:author="Steven Travers" w:date="2023-06-04T13:53:00Z"/>
                <w:rFonts w:ascii="Times New Roman" w:eastAsia="Times New Roman" w:hAnsi="Times New Roman" w:cs="Times New Roman"/>
                <w:b/>
                <w:bCs/>
                <w:color w:val="000000"/>
              </w:rPr>
            </w:pPr>
            <w:ins w:id="1393" w:author="Steven Travers" w:date="2023-06-04T13:53:00Z">
              <w:r>
                <w:rPr>
                  <w:rFonts w:ascii="Times New Roman" w:eastAsia="Times New Roman" w:hAnsi="Times New Roman" w:cs="Times New Roman"/>
                  <w:b/>
                  <w:bCs/>
                  <w:color w:val="000000"/>
                </w:rPr>
                <w:t>0.003</w:t>
              </w:r>
            </w:ins>
          </w:p>
        </w:tc>
      </w:tr>
      <w:tr w:rsidR="00D34FBF" w:rsidRPr="008756EA" w14:paraId="28795674" w14:textId="77777777" w:rsidTr="00481755">
        <w:trPr>
          <w:trHeight w:val="144"/>
          <w:ins w:id="1394" w:author="Steven Travers" w:date="2023-06-04T13:53:00Z"/>
        </w:trPr>
        <w:tc>
          <w:tcPr>
            <w:tcW w:w="303" w:type="pct"/>
            <w:vMerge/>
            <w:tcBorders>
              <w:top w:val="nil"/>
              <w:left w:val="nil"/>
              <w:bottom w:val="single" w:sz="4" w:space="0" w:color="auto"/>
            </w:tcBorders>
            <w:hideMark/>
          </w:tcPr>
          <w:p w14:paraId="50065491" w14:textId="77777777" w:rsidR="00D34FBF" w:rsidRPr="008756EA" w:rsidRDefault="00D34FBF" w:rsidP="00481755">
            <w:pPr>
              <w:rPr>
                <w:ins w:id="1395" w:author="Steven Travers" w:date="2023-06-04T13:53:00Z"/>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ins w:id="1396" w:author="Steven Travers" w:date="2023-06-04T13:53:00Z"/>
                <w:rFonts w:ascii="Times New Roman" w:eastAsia="Times New Roman" w:hAnsi="Times New Roman" w:cs="Times New Roman"/>
                <w:color w:val="000000"/>
              </w:rPr>
            </w:pPr>
            <w:ins w:id="1397" w:author="Steven Travers" w:date="2023-06-04T13:53:00Z">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ins>
          </w:p>
        </w:tc>
        <w:tc>
          <w:tcPr>
            <w:tcW w:w="634" w:type="pct"/>
            <w:noWrap/>
            <w:hideMark/>
          </w:tcPr>
          <w:p w14:paraId="448D7E2B" w14:textId="77777777" w:rsidR="00D34FBF" w:rsidRPr="008756EA" w:rsidRDefault="00D34FBF" w:rsidP="00481755">
            <w:pPr>
              <w:jc w:val="center"/>
              <w:rPr>
                <w:ins w:id="1398" w:author="Steven Travers" w:date="2023-06-04T13:53:00Z"/>
                <w:rFonts w:ascii="Times New Roman" w:eastAsia="Times New Roman" w:hAnsi="Times New Roman" w:cs="Times New Roman"/>
                <w:color w:val="000000"/>
              </w:rPr>
            </w:pPr>
            <w:ins w:id="1399"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032E2120" w14:textId="77777777" w:rsidR="00D34FBF" w:rsidRPr="008756EA" w:rsidRDefault="00D34FBF" w:rsidP="00481755">
            <w:pPr>
              <w:jc w:val="center"/>
              <w:rPr>
                <w:ins w:id="1400" w:author="Steven Travers" w:date="2023-06-04T13:53:00Z"/>
                <w:rFonts w:ascii="Times New Roman" w:eastAsia="Times New Roman" w:hAnsi="Times New Roman" w:cs="Times New Roman"/>
                <w:color w:val="000000"/>
              </w:rPr>
            </w:pPr>
            <w:ins w:id="1401" w:author="Steven Travers" w:date="2023-06-04T13:53:00Z">
              <w:r w:rsidRPr="008756EA">
                <w:rPr>
                  <w:rFonts w:ascii="Times New Roman" w:eastAsia="Times New Roman" w:hAnsi="Times New Roman" w:cs="Times New Roman"/>
                  <w:color w:val="000000"/>
                </w:rPr>
                <w:t>-</w:t>
              </w:r>
            </w:ins>
          </w:p>
        </w:tc>
        <w:tc>
          <w:tcPr>
            <w:tcW w:w="472" w:type="pct"/>
          </w:tcPr>
          <w:p w14:paraId="1BB97283" w14:textId="77777777" w:rsidR="00D34FBF" w:rsidRPr="008756EA" w:rsidRDefault="00D34FBF" w:rsidP="00481755">
            <w:pPr>
              <w:jc w:val="center"/>
              <w:rPr>
                <w:ins w:id="1402" w:author="Steven Travers" w:date="2023-06-04T13:53:00Z"/>
                <w:rFonts w:ascii="Times New Roman" w:eastAsia="Times New Roman" w:hAnsi="Times New Roman" w:cs="Times New Roman"/>
                <w:color w:val="000000"/>
              </w:rPr>
            </w:pPr>
            <w:ins w:id="1403" w:author="Steven Travers" w:date="2023-06-04T13:53:00Z">
              <w:r>
                <w:rPr>
                  <w:rFonts w:ascii="Times New Roman" w:eastAsia="Times New Roman" w:hAnsi="Times New Roman" w:cs="Times New Roman"/>
                  <w:color w:val="000000"/>
                </w:rPr>
                <w:t>1, 21</w:t>
              </w:r>
            </w:ins>
          </w:p>
        </w:tc>
        <w:tc>
          <w:tcPr>
            <w:tcW w:w="505" w:type="pct"/>
          </w:tcPr>
          <w:p w14:paraId="346AD3AD" w14:textId="77777777" w:rsidR="00D34FBF" w:rsidRPr="008756EA" w:rsidRDefault="00D34FBF" w:rsidP="00481755">
            <w:pPr>
              <w:jc w:val="center"/>
              <w:rPr>
                <w:ins w:id="1404" w:author="Steven Travers" w:date="2023-06-04T13:53:00Z"/>
                <w:rFonts w:ascii="Times New Roman" w:eastAsia="Times New Roman" w:hAnsi="Times New Roman" w:cs="Times New Roman"/>
                <w:color w:val="000000"/>
              </w:rPr>
            </w:pPr>
            <w:ins w:id="1405" w:author="Steven Travers" w:date="2023-06-04T13:53:00Z">
              <w:r>
                <w:rPr>
                  <w:rFonts w:ascii="Times New Roman" w:eastAsia="Times New Roman" w:hAnsi="Times New Roman" w:cs="Times New Roman"/>
                  <w:color w:val="000000"/>
                </w:rPr>
                <w:t>0.151</w:t>
              </w:r>
            </w:ins>
          </w:p>
        </w:tc>
        <w:tc>
          <w:tcPr>
            <w:tcW w:w="514" w:type="pct"/>
            <w:tcBorders>
              <w:right w:val="nil"/>
            </w:tcBorders>
            <w:noWrap/>
            <w:hideMark/>
          </w:tcPr>
          <w:p w14:paraId="0147544A" w14:textId="77777777" w:rsidR="00D34FBF" w:rsidRPr="008756EA" w:rsidRDefault="00D34FBF" w:rsidP="00481755">
            <w:pPr>
              <w:jc w:val="right"/>
              <w:rPr>
                <w:ins w:id="1406" w:author="Steven Travers" w:date="2023-06-04T13:53:00Z"/>
                <w:rFonts w:ascii="Times New Roman" w:eastAsia="Times New Roman" w:hAnsi="Times New Roman" w:cs="Times New Roman"/>
                <w:color w:val="000000"/>
              </w:rPr>
            </w:pPr>
            <w:ins w:id="1407" w:author="Steven Travers" w:date="2023-06-04T13:53:00Z">
              <w:r>
                <w:rPr>
                  <w:rFonts w:ascii="Times New Roman" w:eastAsia="Times New Roman" w:hAnsi="Times New Roman" w:cs="Times New Roman"/>
                  <w:color w:val="000000"/>
                </w:rPr>
                <w:t>0.702</w:t>
              </w:r>
            </w:ins>
          </w:p>
        </w:tc>
      </w:tr>
      <w:tr w:rsidR="00D34FBF" w:rsidRPr="008756EA" w14:paraId="3350CB65" w14:textId="77777777" w:rsidTr="00481755">
        <w:trPr>
          <w:trHeight w:val="144"/>
          <w:ins w:id="1408" w:author="Steven Travers" w:date="2023-06-04T13:53:00Z"/>
        </w:trPr>
        <w:tc>
          <w:tcPr>
            <w:tcW w:w="303" w:type="pct"/>
            <w:vMerge/>
            <w:tcBorders>
              <w:top w:val="nil"/>
              <w:left w:val="nil"/>
              <w:bottom w:val="single" w:sz="4" w:space="0" w:color="auto"/>
            </w:tcBorders>
            <w:hideMark/>
          </w:tcPr>
          <w:p w14:paraId="51F66320" w14:textId="77777777" w:rsidR="00D34FBF" w:rsidRPr="008756EA" w:rsidRDefault="00D34FBF" w:rsidP="00481755">
            <w:pPr>
              <w:rPr>
                <w:ins w:id="1409" w:author="Steven Travers" w:date="2023-06-04T13:53:00Z"/>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ins w:id="1410" w:author="Steven Travers" w:date="2023-06-04T13:53:00Z"/>
                <w:rFonts w:ascii="Times New Roman" w:eastAsia="Times New Roman" w:hAnsi="Times New Roman" w:cs="Times New Roman"/>
                <w:color w:val="000000"/>
              </w:rPr>
            </w:pPr>
            <w:ins w:id="1411" w:author="Steven Travers" w:date="2023-06-04T13:53:00Z">
              <w:r w:rsidRPr="008756EA">
                <w:rPr>
                  <w:rFonts w:ascii="Times New Roman" w:eastAsia="Times New Roman" w:hAnsi="Times New Roman" w:cs="Times New Roman"/>
                  <w:color w:val="000000"/>
                </w:rPr>
                <w:t>Pollen Tube Growth Rate (Tmax)</w:t>
              </w:r>
            </w:ins>
          </w:p>
        </w:tc>
        <w:tc>
          <w:tcPr>
            <w:tcW w:w="634" w:type="pct"/>
            <w:noWrap/>
            <w:hideMark/>
          </w:tcPr>
          <w:p w14:paraId="3182B57C" w14:textId="77777777" w:rsidR="00D34FBF" w:rsidRPr="008756EA" w:rsidRDefault="00D34FBF" w:rsidP="00481755">
            <w:pPr>
              <w:jc w:val="center"/>
              <w:rPr>
                <w:ins w:id="1412" w:author="Steven Travers" w:date="2023-06-04T13:53:00Z"/>
                <w:rFonts w:ascii="Times New Roman" w:eastAsia="Times New Roman" w:hAnsi="Times New Roman" w:cs="Times New Roman"/>
                <w:color w:val="000000"/>
              </w:rPr>
            </w:pPr>
            <w:ins w:id="1413"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7E7915CF" w14:textId="77777777" w:rsidR="00D34FBF" w:rsidRPr="008756EA" w:rsidRDefault="00D34FBF" w:rsidP="00481755">
            <w:pPr>
              <w:jc w:val="center"/>
              <w:rPr>
                <w:ins w:id="1414" w:author="Steven Travers" w:date="2023-06-04T13:53:00Z"/>
                <w:rFonts w:ascii="Times New Roman" w:eastAsia="Times New Roman" w:hAnsi="Times New Roman" w:cs="Times New Roman"/>
                <w:color w:val="000000"/>
              </w:rPr>
            </w:pPr>
            <w:ins w:id="1415" w:author="Steven Travers" w:date="2023-06-04T13:53:00Z">
              <w:r w:rsidRPr="008756EA">
                <w:rPr>
                  <w:rFonts w:ascii="Times New Roman" w:eastAsia="Times New Roman" w:hAnsi="Times New Roman" w:cs="Times New Roman"/>
                  <w:color w:val="000000"/>
                </w:rPr>
                <w:t>-</w:t>
              </w:r>
            </w:ins>
          </w:p>
        </w:tc>
        <w:tc>
          <w:tcPr>
            <w:tcW w:w="472" w:type="pct"/>
          </w:tcPr>
          <w:p w14:paraId="06469625" w14:textId="77777777" w:rsidR="00D34FBF" w:rsidRPr="008756EA" w:rsidRDefault="00D34FBF" w:rsidP="00481755">
            <w:pPr>
              <w:jc w:val="center"/>
              <w:rPr>
                <w:ins w:id="1416" w:author="Steven Travers" w:date="2023-06-04T13:53:00Z"/>
                <w:rFonts w:ascii="Times New Roman" w:eastAsia="Times New Roman" w:hAnsi="Times New Roman" w:cs="Times New Roman"/>
                <w:color w:val="000000"/>
              </w:rPr>
            </w:pPr>
            <w:ins w:id="1417" w:author="Steven Travers" w:date="2023-06-04T13:53:00Z">
              <w:r>
                <w:rPr>
                  <w:rFonts w:ascii="Times New Roman" w:eastAsia="Times New Roman" w:hAnsi="Times New Roman" w:cs="Times New Roman"/>
                  <w:color w:val="000000"/>
                </w:rPr>
                <w:t>1, 29</w:t>
              </w:r>
            </w:ins>
          </w:p>
        </w:tc>
        <w:tc>
          <w:tcPr>
            <w:tcW w:w="505" w:type="pct"/>
          </w:tcPr>
          <w:p w14:paraId="5CFACB4D" w14:textId="77777777" w:rsidR="00D34FBF" w:rsidRPr="008756EA" w:rsidRDefault="00D34FBF" w:rsidP="00481755">
            <w:pPr>
              <w:jc w:val="center"/>
              <w:rPr>
                <w:ins w:id="1418" w:author="Steven Travers" w:date="2023-06-04T13:53:00Z"/>
                <w:rFonts w:ascii="Times New Roman" w:eastAsia="Times New Roman" w:hAnsi="Times New Roman" w:cs="Times New Roman"/>
                <w:color w:val="000000"/>
              </w:rPr>
            </w:pPr>
            <w:ins w:id="1419" w:author="Steven Travers" w:date="2023-06-04T13:53:00Z">
              <w:r>
                <w:rPr>
                  <w:rFonts w:ascii="Times New Roman" w:eastAsia="Times New Roman" w:hAnsi="Times New Roman" w:cs="Times New Roman"/>
                  <w:color w:val="000000"/>
                </w:rPr>
                <w:t>0.446</w:t>
              </w:r>
            </w:ins>
          </w:p>
        </w:tc>
        <w:tc>
          <w:tcPr>
            <w:tcW w:w="514" w:type="pct"/>
            <w:tcBorders>
              <w:right w:val="nil"/>
            </w:tcBorders>
            <w:noWrap/>
            <w:hideMark/>
          </w:tcPr>
          <w:p w14:paraId="1C563C37" w14:textId="77777777" w:rsidR="00D34FBF" w:rsidRPr="008756EA" w:rsidRDefault="00D34FBF" w:rsidP="00481755">
            <w:pPr>
              <w:jc w:val="right"/>
              <w:rPr>
                <w:ins w:id="1420" w:author="Steven Travers" w:date="2023-06-04T13:53:00Z"/>
                <w:rFonts w:ascii="Times New Roman" w:eastAsia="Times New Roman" w:hAnsi="Times New Roman" w:cs="Times New Roman"/>
                <w:color w:val="000000"/>
              </w:rPr>
            </w:pPr>
            <w:ins w:id="1421" w:author="Steven Travers" w:date="2023-06-04T13:53:00Z">
              <w:r>
                <w:rPr>
                  <w:rFonts w:ascii="Times New Roman" w:eastAsia="Times New Roman" w:hAnsi="Times New Roman" w:cs="Times New Roman"/>
                  <w:color w:val="000000"/>
                </w:rPr>
                <w:t>0.509</w:t>
              </w:r>
            </w:ins>
          </w:p>
        </w:tc>
      </w:tr>
      <w:tr w:rsidR="00D34FBF" w:rsidRPr="008756EA" w14:paraId="20669858" w14:textId="77777777" w:rsidTr="00481755">
        <w:trPr>
          <w:trHeight w:val="144"/>
          <w:ins w:id="1422" w:author="Steven Travers" w:date="2023-06-04T13:53:00Z"/>
        </w:trPr>
        <w:tc>
          <w:tcPr>
            <w:tcW w:w="303" w:type="pct"/>
            <w:vMerge/>
            <w:tcBorders>
              <w:top w:val="nil"/>
              <w:left w:val="nil"/>
              <w:bottom w:val="single" w:sz="4" w:space="0" w:color="auto"/>
            </w:tcBorders>
            <w:hideMark/>
          </w:tcPr>
          <w:p w14:paraId="3D97AB1F" w14:textId="77777777" w:rsidR="00D34FBF" w:rsidRPr="008756EA" w:rsidRDefault="00D34FBF" w:rsidP="00481755">
            <w:pPr>
              <w:rPr>
                <w:ins w:id="1423" w:author="Steven Travers" w:date="2023-06-04T13:53:00Z"/>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ins w:id="1424" w:author="Steven Travers" w:date="2023-06-04T13:53:00Z"/>
                <w:rFonts w:ascii="Times New Roman" w:eastAsia="Times New Roman" w:hAnsi="Times New Roman" w:cs="Times New Roman"/>
                <w:color w:val="000000"/>
              </w:rPr>
            </w:pPr>
            <w:ins w:id="1425" w:author="Steven Travers" w:date="2023-06-04T13:53:00Z">
              <w:r w:rsidRPr="008756EA">
                <w:rPr>
                  <w:rFonts w:ascii="Times New Roman" w:eastAsia="Times New Roman" w:hAnsi="Times New Roman" w:cs="Times New Roman"/>
                  <w:color w:val="000000"/>
                </w:rPr>
                <w:t>Pollen Tube Growth Rate (Topt)</w:t>
              </w:r>
            </w:ins>
          </w:p>
        </w:tc>
        <w:tc>
          <w:tcPr>
            <w:tcW w:w="634" w:type="pct"/>
            <w:noWrap/>
            <w:hideMark/>
          </w:tcPr>
          <w:p w14:paraId="73A59C99" w14:textId="77777777" w:rsidR="00D34FBF" w:rsidRPr="008756EA" w:rsidRDefault="00D34FBF" w:rsidP="00481755">
            <w:pPr>
              <w:jc w:val="center"/>
              <w:rPr>
                <w:ins w:id="1426" w:author="Steven Travers" w:date="2023-06-04T13:53:00Z"/>
                <w:rFonts w:ascii="Times New Roman" w:eastAsia="Times New Roman" w:hAnsi="Times New Roman" w:cs="Times New Roman"/>
                <w:color w:val="000000"/>
              </w:rPr>
            </w:pPr>
            <w:ins w:id="1427" w:author="Steven Travers" w:date="2023-06-04T13:53:00Z">
              <w:r w:rsidRPr="008756EA">
                <w:rPr>
                  <w:rFonts w:ascii="Times New Roman" w:eastAsia="Times New Roman" w:hAnsi="Times New Roman" w:cs="Times New Roman"/>
                  <w:color w:val="000000"/>
                </w:rPr>
                <w:t>S &gt; N</w:t>
              </w:r>
            </w:ins>
          </w:p>
        </w:tc>
        <w:tc>
          <w:tcPr>
            <w:tcW w:w="648" w:type="pct"/>
            <w:noWrap/>
            <w:hideMark/>
          </w:tcPr>
          <w:p w14:paraId="33758900" w14:textId="77777777" w:rsidR="00D34FBF" w:rsidRPr="008756EA" w:rsidRDefault="00D34FBF" w:rsidP="00481755">
            <w:pPr>
              <w:jc w:val="center"/>
              <w:rPr>
                <w:ins w:id="1428" w:author="Steven Travers" w:date="2023-06-04T13:53:00Z"/>
                <w:rFonts w:ascii="Times New Roman" w:eastAsia="Times New Roman" w:hAnsi="Times New Roman" w:cs="Times New Roman"/>
                <w:color w:val="000000"/>
              </w:rPr>
            </w:pPr>
            <w:ins w:id="1429" w:author="Steven Travers" w:date="2023-06-04T13:53:00Z">
              <w:r w:rsidRPr="008756EA">
                <w:rPr>
                  <w:rFonts w:ascii="Times New Roman" w:eastAsia="Times New Roman" w:hAnsi="Times New Roman" w:cs="Times New Roman"/>
                  <w:color w:val="000000"/>
                </w:rPr>
                <w:t>-</w:t>
              </w:r>
            </w:ins>
          </w:p>
        </w:tc>
        <w:tc>
          <w:tcPr>
            <w:tcW w:w="472" w:type="pct"/>
          </w:tcPr>
          <w:p w14:paraId="3F15A2BC" w14:textId="77777777" w:rsidR="00D34FBF" w:rsidRPr="008756EA" w:rsidRDefault="00D34FBF" w:rsidP="00481755">
            <w:pPr>
              <w:jc w:val="center"/>
              <w:rPr>
                <w:ins w:id="1430" w:author="Steven Travers" w:date="2023-06-04T13:53:00Z"/>
                <w:rFonts w:ascii="Times New Roman" w:eastAsia="Times New Roman" w:hAnsi="Times New Roman" w:cs="Times New Roman"/>
                <w:color w:val="000000"/>
              </w:rPr>
            </w:pPr>
            <w:ins w:id="1431" w:author="Steven Travers" w:date="2023-06-04T13:53:00Z">
              <w:r>
                <w:rPr>
                  <w:rFonts w:ascii="Times New Roman" w:eastAsia="Times New Roman" w:hAnsi="Times New Roman" w:cs="Times New Roman"/>
                  <w:color w:val="000000"/>
                </w:rPr>
                <w:t>1, 29</w:t>
              </w:r>
            </w:ins>
          </w:p>
        </w:tc>
        <w:tc>
          <w:tcPr>
            <w:tcW w:w="505" w:type="pct"/>
          </w:tcPr>
          <w:p w14:paraId="3C10E90E" w14:textId="77777777" w:rsidR="00D34FBF" w:rsidRPr="008756EA" w:rsidRDefault="00D34FBF" w:rsidP="00481755">
            <w:pPr>
              <w:jc w:val="center"/>
              <w:rPr>
                <w:ins w:id="1432" w:author="Steven Travers" w:date="2023-06-04T13:53:00Z"/>
                <w:rFonts w:ascii="Times New Roman" w:eastAsia="Times New Roman" w:hAnsi="Times New Roman" w:cs="Times New Roman"/>
                <w:color w:val="000000"/>
              </w:rPr>
            </w:pPr>
            <w:ins w:id="1433" w:author="Steven Travers" w:date="2023-06-04T13:53:00Z">
              <w:r>
                <w:rPr>
                  <w:rFonts w:ascii="Times New Roman" w:eastAsia="Times New Roman" w:hAnsi="Times New Roman" w:cs="Times New Roman"/>
                  <w:color w:val="000000"/>
                </w:rPr>
                <w:t>0.121</w:t>
              </w:r>
            </w:ins>
          </w:p>
        </w:tc>
        <w:tc>
          <w:tcPr>
            <w:tcW w:w="514" w:type="pct"/>
            <w:tcBorders>
              <w:right w:val="nil"/>
            </w:tcBorders>
            <w:noWrap/>
            <w:hideMark/>
          </w:tcPr>
          <w:p w14:paraId="6FC980FF" w14:textId="77777777" w:rsidR="00D34FBF" w:rsidRPr="008756EA" w:rsidRDefault="00D34FBF" w:rsidP="00481755">
            <w:pPr>
              <w:jc w:val="right"/>
              <w:rPr>
                <w:ins w:id="1434" w:author="Steven Travers" w:date="2023-06-04T13:53:00Z"/>
                <w:rFonts w:ascii="Times New Roman" w:eastAsia="Times New Roman" w:hAnsi="Times New Roman" w:cs="Times New Roman"/>
                <w:color w:val="000000"/>
              </w:rPr>
            </w:pPr>
            <w:ins w:id="1435" w:author="Steven Travers" w:date="2023-06-04T13:53:00Z">
              <w:r>
                <w:rPr>
                  <w:rFonts w:ascii="Times New Roman" w:eastAsia="Times New Roman" w:hAnsi="Times New Roman" w:cs="Times New Roman"/>
                  <w:color w:val="000000"/>
                </w:rPr>
                <w:t>0.731</w:t>
              </w:r>
            </w:ins>
          </w:p>
        </w:tc>
      </w:tr>
      <w:tr w:rsidR="00D34FBF" w:rsidRPr="008756EA" w14:paraId="56F6D1FF" w14:textId="77777777" w:rsidTr="00481755">
        <w:trPr>
          <w:trHeight w:val="144"/>
          <w:ins w:id="1436" w:author="Steven Travers" w:date="2023-06-04T13:53:00Z"/>
        </w:trPr>
        <w:tc>
          <w:tcPr>
            <w:tcW w:w="303" w:type="pct"/>
            <w:vMerge/>
            <w:tcBorders>
              <w:top w:val="nil"/>
              <w:left w:val="nil"/>
              <w:bottom w:val="single" w:sz="4" w:space="0" w:color="auto"/>
            </w:tcBorders>
            <w:hideMark/>
          </w:tcPr>
          <w:p w14:paraId="1AEF3C6A" w14:textId="77777777" w:rsidR="00D34FBF" w:rsidRPr="008756EA" w:rsidRDefault="00D34FBF" w:rsidP="00481755">
            <w:pPr>
              <w:rPr>
                <w:ins w:id="1437" w:author="Steven Travers" w:date="2023-06-04T13:53:00Z"/>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ins w:id="1438" w:author="Steven Travers" w:date="2023-06-04T13:53:00Z"/>
                <w:rFonts w:ascii="Times New Roman" w:eastAsia="Times New Roman" w:hAnsi="Times New Roman" w:cs="Times New Roman"/>
                <w:color w:val="000000"/>
              </w:rPr>
            </w:pPr>
            <w:ins w:id="1439" w:author="Steven Travers" w:date="2023-06-04T13:53:00Z">
              <w:r w:rsidRPr="008756EA">
                <w:rPr>
                  <w:rFonts w:ascii="Times New Roman" w:eastAsia="Times New Roman" w:hAnsi="Times New Roman" w:cs="Times New Roman"/>
                  <w:color w:val="000000"/>
                </w:rPr>
                <w:t>Pollen Tube Growth Rate (Tmin)</w:t>
              </w:r>
            </w:ins>
          </w:p>
        </w:tc>
        <w:tc>
          <w:tcPr>
            <w:tcW w:w="634" w:type="pct"/>
            <w:tcBorders>
              <w:bottom w:val="single" w:sz="4" w:space="0" w:color="auto"/>
            </w:tcBorders>
            <w:noWrap/>
            <w:hideMark/>
          </w:tcPr>
          <w:p w14:paraId="3FE84346" w14:textId="77777777" w:rsidR="00D34FBF" w:rsidRPr="008756EA" w:rsidRDefault="00D34FBF" w:rsidP="00481755">
            <w:pPr>
              <w:jc w:val="center"/>
              <w:rPr>
                <w:ins w:id="1440" w:author="Steven Travers" w:date="2023-06-04T13:53:00Z"/>
                <w:rFonts w:ascii="Times New Roman" w:eastAsia="Times New Roman" w:hAnsi="Times New Roman" w:cs="Times New Roman"/>
                <w:color w:val="000000"/>
              </w:rPr>
            </w:pPr>
            <w:ins w:id="1441" w:author="Steven Travers" w:date="2023-06-04T13:53:00Z">
              <w:r w:rsidRPr="008756EA">
                <w:rPr>
                  <w:rFonts w:ascii="Times New Roman" w:eastAsia="Times New Roman" w:hAnsi="Times New Roman" w:cs="Times New Roman"/>
                  <w:color w:val="000000"/>
                </w:rPr>
                <w:t>S &gt; N</w:t>
              </w:r>
            </w:ins>
          </w:p>
        </w:tc>
        <w:tc>
          <w:tcPr>
            <w:tcW w:w="648" w:type="pct"/>
            <w:tcBorders>
              <w:bottom w:val="single" w:sz="4" w:space="0" w:color="auto"/>
            </w:tcBorders>
            <w:noWrap/>
            <w:hideMark/>
          </w:tcPr>
          <w:p w14:paraId="4C69AE0B" w14:textId="77777777" w:rsidR="00D34FBF" w:rsidRPr="008756EA" w:rsidRDefault="00D34FBF" w:rsidP="00481755">
            <w:pPr>
              <w:jc w:val="center"/>
              <w:rPr>
                <w:ins w:id="1442" w:author="Steven Travers" w:date="2023-06-04T13:53:00Z"/>
                <w:rFonts w:ascii="Times New Roman" w:eastAsia="Times New Roman" w:hAnsi="Times New Roman" w:cs="Times New Roman"/>
                <w:color w:val="000000"/>
              </w:rPr>
            </w:pPr>
            <w:ins w:id="1443" w:author="Steven Travers" w:date="2023-06-04T13:53:00Z">
              <w:r w:rsidRPr="008756EA">
                <w:rPr>
                  <w:rFonts w:ascii="Times New Roman" w:eastAsia="Times New Roman" w:hAnsi="Times New Roman" w:cs="Times New Roman"/>
                  <w:color w:val="000000"/>
                </w:rPr>
                <w:t>-</w:t>
              </w:r>
            </w:ins>
          </w:p>
        </w:tc>
        <w:tc>
          <w:tcPr>
            <w:tcW w:w="472" w:type="pct"/>
            <w:tcBorders>
              <w:bottom w:val="single" w:sz="4" w:space="0" w:color="auto"/>
            </w:tcBorders>
          </w:tcPr>
          <w:p w14:paraId="0D46BF21" w14:textId="77777777" w:rsidR="00D34FBF" w:rsidRPr="008756EA" w:rsidRDefault="00D34FBF" w:rsidP="00481755">
            <w:pPr>
              <w:jc w:val="center"/>
              <w:rPr>
                <w:ins w:id="1444" w:author="Steven Travers" w:date="2023-06-04T13:53:00Z"/>
                <w:rFonts w:ascii="Times New Roman" w:eastAsia="Times New Roman" w:hAnsi="Times New Roman" w:cs="Times New Roman"/>
                <w:color w:val="000000"/>
              </w:rPr>
            </w:pPr>
            <w:ins w:id="1445" w:author="Steven Travers" w:date="2023-06-04T13:53:00Z">
              <w:r>
                <w:rPr>
                  <w:rFonts w:ascii="Times New Roman" w:eastAsia="Times New Roman" w:hAnsi="Times New Roman" w:cs="Times New Roman"/>
                  <w:color w:val="000000"/>
                </w:rPr>
                <w:t>1, 59</w:t>
              </w:r>
            </w:ins>
          </w:p>
        </w:tc>
        <w:tc>
          <w:tcPr>
            <w:tcW w:w="505" w:type="pct"/>
            <w:tcBorders>
              <w:bottom w:val="single" w:sz="4" w:space="0" w:color="auto"/>
            </w:tcBorders>
          </w:tcPr>
          <w:p w14:paraId="6E1F1460" w14:textId="77777777" w:rsidR="00D34FBF" w:rsidRPr="008756EA" w:rsidRDefault="00D34FBF" w:rsidP="00481755">
            <w:pPr>
              <w:jc w:val="center"/>
              <w:rPr>
                <w:ins w:id="1446" w:author="Steven Travers" w:date="2023-06-04T13:53:00Z"/>
                <w:rFonts w:ascii="Times New Roman" w:eastAsia="Times New Roman" w:hAnsi="Times New Roman" w:cs="Times New Roman"/>
                <w:color w:val="000000"/>
              </w:rPr>
            </w:pPr>
            <w:ins w:id="1447" w:author="Steven Travers" w:date="2023-06-04T13:53:00Z">
              <w:r>
                <w:rPr>
                  <w:rFonts w:ascii="Times New Roman" w:eastAsia="Times New Roman" w:hAnsi="Times New Roman" w:cs="Times New Roman"/>
                  <w:color w:val="000000"/>
                </w:rPr>
                <w:t>0.168</w:t>
              </w:r>
            </w:ins>
          </w:p>
        </w:tc>
        <w:tc>
          <w:tcPr>
            <w:tcW w:w="514" w:type="pct"/>
            <w:tcBorders>
              <w:bottom w:val="single" w:sz="4" w:space="0" w:color="auto"/>
              <w:right w:val="nil"/>
            </w:tcBorders>
            <w:noWrap/>
            <w:hideMark/>
          </w:tcPr>
          <w:p w14:paraId="395D9A57" w14:textId="77777777" w:rsidR="00D34FBF" w:rsidRPr="008756EA" w:rsidRDefault="00D34FBF" w:rsidP="00481755">
            <w:pPr>
              <w:jc w:val="right"/>
              <w:rPr>
                <w:ins w:id="1448" w:author="Steven Travers" w:date="2023-06-04T13:53:00Z"/>
                <w:rFonts w:ascii="Times New Roman" w:eastAsia="Times New Roman" w:hAnsi="Times New Roman" w:cs="Times New Roman"/>
                <w:color w:val="000000"/>
              </w:rPr>
            </w:pPr>
            <w:ins w:id="1449" w:author="Steven Travers" w:date="2023-06-04T13:53:00Z">
              <w:r w:rsidRPr="008756EA">
                <w:rPr>
                  <w:rFonts w:ascii="Times New Roman" w:eastAsia="Times New Roman" w:hAnsi="Times New Roman" w:cs="Times New Roman"/>
                  <w:color w:val="000000"/>
                </w:rPr>
                <w:t>0.683</w:t>
              </w:r>
            </w:ins>
          </w:p>
        </w:tc>
      </w:tr>
    </w:tbl>
    <w:p w14:paraId="55E30E09" w14:textId="77777777" w:rsidR="00D34FBF" w:rsidDel="00F75653" w:rsidRDefault="00D34FBF">
      <w:pPr>
        <w:pStyle w:val="BodyDoubleSpace05FirstLine"/>
        <w:spacing w:before="240"/>
        <w:ind w:firstLine="0"/>
        <w:rPr>
          <w:ins w:id="1450" w:author="Steven Travers" w:date="2023-06-04T13:53:00Z"/>
          <w:del w:id="1451" w:author="Emma Chandler" w:date="2023-07-20T11:58:00Z"/>
        </w:rPr>
        <w:pPrChange w:id="1452" w:author="Emma Chandler" w:date="2023-07-20T12:02:00Z">
          <w:pPr>
            <w:pStyle w:val="BodyDoubleSpace05FirstLine"/>
            <w:ind w:firstLine="0"/>
          </w:pPr>
        </w:pPrChange>
      </w:pPr>
      <w:ins w:id="1453" w:author="Steven Travers" w:date="2023-06-04T13:53:00Z">
        <w:r>
          <w:t>* Outlier removed. Bolded values: statistically significant (α=0.05).</w:t>
        </w:r>
      </w:ins>
    </w:p>
    <w:p w14:paraId="029E466A" w14:textId="5D27ACF3" w:rsidR="005B0F73" w:rsidRDefault="005B0F73">
      <w:pPr>
        <w:pStyle w:val="BodyDoubleSpace05FirstLine"/>
        <w:ind w:firstLine="0"/>
        <w:rPr>
          <w:ins w:id="1454" w:author="Steven Travers" w:date="2023-06-04T16:02:00Z"/>
        </w:rPr>
        <w:pPrChange w:id="1455" w:author="Emma Chandler" w:date="2023-07-20T12:02:00Z">
          <w:pPr/>
        </w:pPrChange>
      </w:pPr>
      <w:ins w:id="1456" w:author="Steven Travers" w:date="2023-06-04T16:02:00Z">
        <w:r>
          <w:br w:type="page"/>
        </w:r>
      </w:ins>
    </w:p>
    <w:p w14:paraId="5622D060" w14:textId="77777777" w:rsidR="00D34FBF" w:rsidRDefault="00D34FBF" w:rsidP="00D34FBF">
      <w:pPr>
        <w:pStyle w:val="BodyDoubleSpace05FirstLine"/>
        <w:ind w:firstLine="0"/>
        <w:rPr>
          <w:ins w:id="1457" w:author="Steven Travers" w:date="2023-06-04T13:53:00Z"/>
          <w:i/>
          <w:iCs/>
        </w:rPr>
      </w:pPr>
    </w:p>
    <w:p w14:paraId="0D000D81" w14:textId="77777777" w:rsidR="00D34FBF" w:rsidRDefault="00D34FBF" w:rsidP="00D34FBF">
      <w:pPr>
        <w:pStyle w:val="BodyDoubleSpace05FirstLine"/>
        <w:ind w:firstLine="0"/>
        <w:rPr>
          <w:ins w:id="1458" w:author="Steven Travers" w:date="2023-06-04T13:53:00Z"/>
          <w:i/>
          <w:iCs/>
        </w:rPr>
      </w:pPr>
      <w:ins w:id="1459" w:author="Steven Travers" w:date="2023-06-04T13:53:00Z">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ins>
    </w:p>
    <w:p w14:paraId="5612BBCC" w14:textId="0CEB90DB" w:rsidR="00D34FBF" w:rsidRDefault="00D34FBF">
      <w:pPr>
        <w:pStyle w:val="BodyDoubleSpace05FirstLine"/>
        <w:spacing w:after="240"/>
        <w:ind w:firstLine="0"/>
        <w:rPr>
          <w:ins w:id="1460" w:author="Steven Travers" w:date="2023-06-04T13:53:00Z"/>
        </w:rPr>
        <w:pPrChange w:id="1461" w:author="Emma Chandler" w:date="2023-07-20T12:03:00Z">
          <w:pPr>
            <w:pStyle w:val="BodyDoubleSpace05FirstLine"/>
            <w:spacing w:after="240" w:line="240" w:lineRule="auto"/>
            <w:ind w:firstLine="0"/>
          </w:pPr>
        </w:pPrChange>
      </w:pPr>
      <w:ins w:id="1462" w:author="Steven Travers" w:date="2023-06-04T13:53:00Z">
        <w:r>
          <w:t xml:space="preserve">Figure </w:t>
        </w:r>
      </w:ins>
      <w:ins w:id="1463" w:author="Steven Travers" w:date="2023-06-04T16:02:00Z">
        <w:r w:rsidR="005B0F73">
          <w:t>4</w:t>
        </w:r>
      </w:ins>
      <w:ins w:id="1464" w:author="Steven Travers" w:date="2023-06-04T13:53:00Z">
        <w:r>
          <w:t>.</w:t>
        </w:r>
      </w:ins>
      <w:ins w:id="1465" w:author="Steven Travers" w:date="2023-06-04T16:02:00Z">
        <w:r w:rsidR="005B0F73">
          <w:t xml:space="preserve"> </w:t>
        </w:r>
      </w:ins>
      <w:ins w:id="1466" w:author="Steven Travers" w:date="2023-06-04T16:03:00Z">
        <w:r w:rsidR="005B0F73">
          <w:t>Results from Experiment 2 measures of pollen germination.</w:t>
        </w:r>
      </w:ins>
      <w:ins w:id="1467" w:author="Steven Travers" w:date="2023-06-04T13:53:00Z">
        <w:r>
          <w:t xml:space="preserve"> (A) Percent pollen germination per genet (points) and regional mean (bolded lines: blue=northern, red=southern) . (B) Mean (±se) Tmax for northern (blue) and southern (red) genets. Tmax is the upper x-intercept of the quadratic fit for each individual (i.e., the highest temperature predicted with pollen germinatipn). Pollen from the northern region germinates at higher temperatures compared to pollen from the south (Tmax: F</w:t>
        </w:r>
        <w:r>
          <w:rPr>
            <w:vertAlign w:val="subscript"/>
          </w:rPr>
          <w:t>1,26</w:t>
        </w:r>
        <w:r>
          <w:t>=12, p =0.002).</w:t>
        </w:r>
      </w:ins>
    </w:p>
    <w:p w14:paraId="27BB58D8" w14:textId="47956EFE" w:rsidR="00D34FBF" w:rsidDel="001C7D33" w:rsidRDefault="00D34FBF" w:rsidP="00D34FBF">
      <w:pPr>
        <w:pStyle w:val="BodyDoubleSpace05FirstLine"/>
        <w:spacing w:after="240" w:line="240" w:lineRule="auto"/>
        <w:ind w:firstLine="0"/>
        <w:rPr>
          <w:ins w:id="1468" w:author="Steven Travers" w:date="2023-06-04T13:53:00Z"/>
          <w:del w:id="1469" w:author="Emma Chandler" w:date="2023-07-20T12:03:00Z"/>
          <w:i/>
          <w:iCs/>
        </w:rPr>
      </w:pPr>
    </w:p>
    <w:p w14:paraId="594C158F" w14:textId="60B09F94" w:rsidR="00D34FBF" w:rsidRPr="005123E8" w:rsidRDefault="001D65A0" w:rsidP="00D34FBF">
      <w:pPr>
        <w:pStyle w:val="BodyDoubleSpace05FirstLine"/>
        <w:spacing w:after="240" w:line="240" w:lineRule="auto"/>
        <w:ind w:firstLine="0"/>
        <w:rPr>
          <w:ins w:id="1470" w:author="Steven Travers" w:date="2023-06-04T13:53:00Z"/>
          <w:u w:val="single"/>
          <w:rPrChange w:id="1471" w:author="Steven Travers" w:date="2023-06-04T15:10:00Z">
            <w:rPr>
              <w:ins w:id="1472" w:author="Steven Travers" w:date="2023-06-04T13:53:00Z"/>
            </w:rPr>
          </w:rPrChange>
        </w:rPr>
      </w:pPr>
      <w:ins w:id="1473" w:author="Steven Travers" w:date="2023-06-04T16:08:00Z">
        <w:r>
          <w:rPr>
            <w:iCs/>
            <w:u w:val="single"/>
          </w:rPr>
          <w:t>Reproductive</w:t>
        </w:r>
      </w:ins>
      <w:ins w:id="1474" w:author="Steven Travers" w:date="2023-06-04T13:53:00Z">
        <w:r w:rsidR="00D34FBF" w:rsidRPr="005123E8">
          <w:rPr>
            <w:iCs/>
            <w:u w:val="single"/>
            <w:rPrChange w:id="1475" w:author="Steven Travers" w:date="2023-06-04T15:10:00Z">
              <w:rPr>
                <w:i/>
                <w:iCs/>
              </w:rPr>
            </w:rPrChange>
          </w:rPr>
          <w:t xml:space="preserve"> traits</w:t>
        </w:r>
      </w:ins>
    </w:p>
    <w:p w14:paraId="56E3E68A" w14:textId="4267285F" w:rsidR="00D34FBF" w:rsidRDefault="00D34FBF" w:rsidP="00D34FBF">
      <w:pPr>
        <w:pStyle w:val="BodyDoubleSpace05FirstLine"/>
        <w:rPr>
          <w:ins w:id="1476" w:author="Steven Travers" w:date="2023-06-04T13:53:00Z"/>
        </w:rPr>
      </w:pPr>
      <w:ins w:id="1477" w:author="Steven Travers" w:date="2023-06-04T13:53:00Z">
        <w:r>
          <w:t>There was a significant difference between regions for Tmax (</w:t>
        </w:r>
      </w:ins>
      <w:ins w:id="1478" w:author="Steven Travers" w:date="2023-06-04T16:05:00Z">
        <w:r w:rsidR="005B0F73">
          <w:t>Figure</w:t>
        </w:r>
      </w:ins>
      <w:ins w:id="1479" w:author="Steven Travers" w:date="2023-06-04T13:53:00Z">
        <w:r>
          <w:t xml:space="preserve"> </w:t>
        </w:r>
      </w:ins>
      <w:ins w:id="1480" w:author="Steven Travers" w:date="2023-06-04T16:03:00Z">
        <w:r w:rsidR="005B0F73">
          <w:t>4</w:t>
        </w:r>
      </w:ins>
      <w:ins w:id="1481" w:author="Steven Travers" w:date="2023-06-04T13:53:00Z">
        <w:r>
          <w:t xml:space="preserve">, </w:t>
        </w:r>
      </w:ins>
      <w:ins w:id="1482" w:author="Steven Travers" w:date="2023-06-04T15:46:00Z">
        <w:r w:rsidR="005721DD">
          <w:t>Table 2</w:t>
        </w:r>
      </w:ins>
      <w:ins w:id="1483" w:author="Steven Travers" w:date="2023-06-04T13:53:00Z">
        <w:r>
          <w:t>) and Topt (</w:t>
        </w:r>
      </w:ins>
      <w:ins w:id="1484" w:author="Steven Travers" w:date="2023-06-04T15:46:00Z">
        <w:r w:rsidR="005721DD">
          <w:t>Table 2</w:t>
        </w:r>
      </w:ins>
      <w:ins w:id="1485" w:author="Steven Travers" w:date="2023-06-04T13:53:00Z">
        <w:r>
          <w:t>). Pollen from plants from the north germinated more readily at high temperatures (Tmax: F</w:t>
        </w:r>
        <w:r>
          <w:rPr>
            <w:vertAlign w:val="subscript"/>
          </w:rPr>
          <w:t>1,26</w:t>
        </w:r>
        <w:r>
          <w:t>=12, p =0.002) and had higher thermal optima (Topt: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w:t>
        </w:r>
        <w:r>
          <w:lastRenderedPageBreak/>
          <w:t xml:space="preserve">from the analysis. There were no significant differences in pollen tube growth rate between plants from the north and south for Tmax, Topt or Tmin. </w:t>
        </w:r>
      </w:ins>
    </w:p>
    <w:p w14:paraId="261193F0" w14:textId="0E0B29A7" w:rsidR="00124300" w:rsidRPr="006826F0" w:rsidRDefault="00124300" w:rsidP="00124300">
      <w:pPr>
        <w:pStyle w:val="BodyDoubleSpace05FirstLine"/>
        <w:spacing w:after="240" w:line="240" w:lineRule="auto"/>
        <w:ind w:firstLine="0"/>
        <w:rPr>
          <w:ins w:id="1486" w:author="Emma Chandler" w:date="2023-06-13T10:08:00Z"/>
          <w:u w:val="single"/>
        </w:rPr>
      </w:pPr>
      <w:ins w:id="1487" w:author="Emma Chandler" w:date="2023-06-13T10:08:00Z">
        <w:r>
          <w:rPr>
            <w:iCs/>
            <w:u w:val="single"/>
          </w:rPr>
          <w:t>Vegetative and Reproductive</w:t>
        </w:r>
        <w:r w:rsidRPr="006826F0">
          <w:rPr>
            <w:iCs/>
            <w:u w:val="single"/>
          </w:rPr>
          <w:t xml:space="preserve"> </w:t>
        </w:r>
      </w:ins>
      <w:ins w:id="1488" w:author="Emma Chandler" w:date="2023-06-13T10:16:00Z">
        <w:r w:rsidR="0036010E">
          <w:rPr>
            <w:iCs/>
            <w:u w:val="single"/>
          </w:rPr>
          <w:t>T</w:t>
        </w:r>
      </w:ins>
      <w:ins w:id="1489" w:author="Emma Chandler" w:date="2023-06-13T10:08:00Z">
        <w:r>
          <w:rPr>
            <w:iCs/>
            <w:u w:val="single"/>
          </w:rPr>
          <w:t>olerance correlations</w:t>
        </w:r>
      </w:ins>
    </w:p>
    <w:p w14:paraId="001022F0" w14:textId="33731D97" w:rsidR="00D34FBF" w:rsidRDefault="00150283" w:rsidP="00D34FBF">
      <w:pPr>
        <w:pStyle w:val="BodyDoubleSpace05FirstLine"/>
        <w:rPr>
          <w:ins w:id="1490" w:author="Steven Travers" w:date="2023-06-04T13:53:00Z"/>
        </w:rPr>
      </w:pPr>
      <w:ins w:id="1491" w:author="Emma Chandler" w:date="2023-06-15T20:57:00Z">
        <w:r>
          <w:t>After a Holm-Bonferroni correction for multiple correlations, t</w:t>
        </w:r>
      </w:ins>
      <w:ins w:id="1492" w:author="Steven Travers" w:date="2023-06-04T13:53:00Z">
        <w:del w:id="1493" w:author="Emma Chandler" w:date="2023-06-15T20:57:00Z">
          <w:r w:rsidR="00D34FBF" w:rsidDel="00150283">
            <w:delText>T</w:delText>
          </w:r>
        </w:del>
        <w:r w:rsidR="00D34FBF">
          <w:t xml:space="preserve">here were </w:t>
        </w:r>
        <w:del w:id="1494" w:author="Emma Chandler" w:date="2023-06-15T20:57:00Z">
          <w:r w:rsidR="00D34FBF" w:rsidDel="00150283">
            <w:delText xml:space="preserve">also </w:delText>
          </w:r>
        </w:del>
        <w:r w:rsidR="00D34FBF">
          <w:t xml:space="preserve">no significant correlations between the </w:t>
        </w:r>
      </w:ins>
      <w:ins w:id="1495" w:author="Emma Chandler" w:date="2023-06-13T10:09:00Z">
        <w:r w:rsidR="00124300">
          <w:t xml:space="preserve">vegetative variables and </w:t>
        </w:r>
      </w:ins>
      <w:ins w:id="1496" w:author="Steven Travers" w:date="2023-06-04T16:08:00Z">
        <w:r w:rsidR="001D65A0">
          <w:t>reproductive</w:t>
        </w:r>
      </w:ins>
      <w:ins w:id="1497" w:author="Steven Travers" w:date="2023-06-04T13:53:00Z">
        <w:r w:rsidR="00D34FBF">
          <w:t xml:space="preserve"> and </w:t>
        </w:r>
      </w:ins>
      <w:ins w:id="1498" w:author="Steven Travers" w:date="2023-06-04T16:07:00Z">
        <w:r w:rsidR="001D65A0">
          <w:t>vegetative</w:t>
        </w:r>
      </w:ins>
      <w:ins w:id="1499" w:author="Steven Travers" w:date="2023-06-04T13:53:00Z">
        <w:r w:rsidR="00D34FBF">
          <w:t xml:space="preserve"> variables. However, there were two significant correlation coefficients between </w:t>
        </w:r>
      </w:ins>
      <w:ins w:id="1500" w:author="Steven Travers" w:date="2023-06-04T16:08:00Z">
        <w:r w:rsidR="001D65A0">
          <w:t>reproductive</w:t>
        </w:r>
      </w:ins>
      <w:ins w:id="1501" w:author="Steven Travers" w:date="2023-06-04T13:53:00Z">
        <w:r w:rsidR="00D34FBF">
          <w:t xml:space="preserve"> variables. Tmax and Tmin of pollen tube growth rates were positively correlated (r = 0.46). There was also a significant correlation between Tmax for pollen tube growth rate and for pollen germination (r = 0.3). </w:t>
        </w:r>
      </w:ins>
    </w:p>
    <w:p w14:paraId="06190CC2" w14:textId="2676CD1E" w:rsidR="00D34FBF" w:rsidDel="00124300" w:rsidRDefault="00D34FBF" w:rsidP="00D34FBF">
      <w:pPr>
        <w:pStyle w:val="BodyDoubleSpace05FirstLine"/>
        <w:ind w:firstLine="0"/>
        <w:rPr>
          <w:ins w:id="1502" w:author="Steven Travers" w:date="2023-06-04T13:53:00Z"/>
          <w:del w:id="1503" w:author="Emma Chandler" w:date="2023-06-13T10:09:00Z"/>
          <w:b/>
        </w:rPr>
      </w:pPr>
    </w:p>
    <w:p w14:paraId="532EDDF2" w14:textId="56AFA6EF" w:rsidR="00D52B73" w:rsidDel="00124300" w:rsidRDefault="00D52B73" w:rsidP="008C3644">
      <w:pPr>
        <w:pStyle w:val="GS3"/>
        <w:rPr>
          <w:ins w:id="1504" w:author="Steven Travers" w:date="2023-05-19T16:04:00Z"/>
          <w:del w:id="1505" w:author="Emma Chandler" w:date="2023-06-13T10:09:00Z"/>
        </w:rPr>
      </w:pPr>
    </w:p>
    <w:p w14:paraId="303E5B2C" w14:textId="5B2EFACE" w:rsidR="008C3644" w:rsidRDefault="008C3644">
      <w:pPr>
        <w:pStyle w:val="GS3"/>
        <w:jc w:val="center"/>
        <w:pPrChange w:id="1506" w:author="Steven Travers" w:date="2023-06-04T15:12:00Z">
          <w:pPr>
            <w:pStyle w:val="GS3"/>
          </w:pPr>
        </w:pPrChange>
      </w:pPr>
      <w:r>
        <w:t>Discussion</w:t>
      </w:r>
    </w:p>
    <w:p w14:paraId="2D2306E7" w14:textId="240143AC" w:rsidR="00DC60A0" w:rsidRPr="00782822" w:rsidRDefault="00DC60A0">
      <w:pPr>
        <w:spacing w:line="480" w:lineRule="auto"/>
        <w:ind w:firstLine="720"/>
        <w:rPr>
          <w:ins w:id="1507" w:author="Steven Travers" w:date="2023-06-04T14:48:00Z"/>
          <w:rFonts w:ascii="Times New Roman" w:hAnsi="Times New Roman" w:cs="Times New Roman"/>
          <w:sz w:val="24"/>
          <w:rPrChange w:id="1508" w:author="Steven Travers" w:date="2023-06-04T14:57:00Z">
            <w:rPr>
              <w:ins w:id="1509" w:author="Steven Travers" w:date="2023-06-04T14:48:00Z"/>
            </w:rPr>
          </w:rPrChange>
        </w:rPr>
        <w:pPrChange w:id="1510" w:author="Steven Travers" w:date="2023-06-04T14:57:00Z">
          <w:pPr>
            <w:ind w:firstLine="720"/>
          </w:pPr>
        </w:pPrChange>
      </w:pPr>
      <w:ins w:id="1511" w:author="Steven Travers" w:date="2023-06-04T14:48:00Z">
        <w:r w:rsidRPr="00782822">
          <w:rPr>
            <w:rFonts w:ascii="Times New Roman" w:hAnsi="Times New Roman" w:cs="Times New Roman"/>
            <w:sz w:val="24"/>
            <w:rPrChange w:id="1512" w:author="Steven Travers" w:date="2023-06-04T14:57:00Z">
              <w:rPr/>
            </w:rPrChange>
          </w:rPr>
          <w:t xml:space="preserve">The results of the combined experiments we have conducted indicate that not only do </w:t>
        </w:r>
        <w:commentRangeStart w:id="1513"/>
        <w:commentRangeStart w:id="1514"/>
        <w:r w:rsidRPr="00782822">
          <w:rPr>
            <w:rFonts w:ascii="Times New Roman" w:hAnsi="Times New Roman" w:cs="Times New Roman"/>
            <w:sz w:val="24"/>
            <w:rPrChange w:id="1515" w:author="Steven Travers" w:date="2023-06-04T14:57:00Z">
              <w:rPr/>
            </w:rPrChange>
          </w:rPr>
          <w:t xml:space="preserve">relatively extreme temperatures </w:t>
        </w:r>
      </w:ins>
      <w:commentRangeEnd w:id="1513"/>
      <w:r w:rsidR="0036010E">
        <w:rPr>
          <w:rStyle w:val="CommentReference"/>
        </w:rPr>
        <w:commentReference w:id="1513"/>
      </w:r>
      <w:commentRangeEnd w:id="1514"/>
      <w:r w:rsidR="004000F2">
        <w:rPr>
          <w:rStyle w:val="CommentReference"/>
        </w:rPr>
        <w:commentReference w:id="1514"/>
      </w:r>
      <w:ins w:id="1516" w:author="Steven Travers" w:date="2023-06-04T14:48:00Z">
        <w:r w:rsidRPr="00782822">
          <w:rPr>
            <w:rFonts w:ascii="Times New Roman" w:hAnsi="Times New Roman" w:cs="Times New Roman"/>
            <w:sz w:val="24"/>
            <w:rPrChange w:id="1517" w:author="Steven Travers" w:date="2023-06-04T14:57:00Z">
              <w:rPr/>
            </w:rPrChange>
          </w:rPr>
          <w:t>affect viable seed production and morphological traits but</w:t>
        </w:r>
      </w:ins>
      <w:ins w:id="1518" w:author="Emma Chandler" w:date="2023-06-13T10:19:00Z">
        <w:r w:rsidR="0036010E">
          <w:rPr>
            <w:rFonts w:ascii="Times New Roman" w:hAnsi="Times New Roman" w:cs="Times New Roman"/>
            <w:sz w:val="24"/>
          </w:rPr>
          <w:t>,</w:t>
        </w:r>
      </w:ins>
      <w:ins w:id="1519" w:author="Steven Travers" w:date="2023-06-04T14:48:00Z">
        <w:del w:id="1520" w:author="Emma Chandler" w:date="2023-06-13T10:19:00Z">
          <w:r w:rsidRPr="00782822" w:rsidDel="0036010E">
            <w:rPr>
              <w:rFonts w:ascii="Times New Roman" w:hAnsi="Times New Roman" w:cs="Times New Roman"/>
              <w:sz w:val="24"/>
              <w:rPrChange w:id="1521" w:author="Steven Travers" w:date="2023-06-04T14:57:00Z">
                <w:rPr/>
              </w:rPrChange>
            </w:rPr>
            <w:delText xml:space="preserve"> that</w:delText>
          </w:r>
        </w:del>
        <w:r w:rsidRPr="00782822">
          <w:rPr>
            <w:rFonts w:ascii="Times New Roman" w:hAnsi="Times New Roman" w:cs="Times New Roman"/>
            <w:sz w:val="24"/>
            <w:rPrChange w:id="1522" w:author="Steven Travers" w:date="2023-06-04T14:57:00Z">
              <w:rPr/>
            </w:rPrChange>
          </w:rPr>
          <w:t xml:space="preserve"> the responses to heat differ between plants from northern </w:t>
        </w:r>
        <w:del w:id="1523" w:author="Emma Chandler" w:date="2023-06-13T10:20:00Z">
          <w:r w:rsidRPr="00782822" w:rsidDel="0036010E">
            <w:rPr>
              <w:rFonts w:ascii="Times New Roman" w:hAnsi="Times New Roman" w:cs="Times New Roman"/>
              <w:sz w:val="24"/>
              <w:rPrChange w:id="1524" w:author="Steven Travers" w:date="2023-06-04T14:57:00Z">
                <w:rPr/>
              </w:rPrChange>
            </w:rPr>
            <w:delText>populations relative to</w:delText>
          </w:r>
        </w:del>
      </w:ins>
      <w:ins w:id="1525" w:author="Emma Chandler" w:date="2023-06-13T10:20:00Z">
        <w:r w:rsidR="0036010E">
          <w:rPr>
            <w:rFonts w:ascii="Times New Roman" w:hAnsi="Times New Roman" w:cs="Times New Roman"/>
            <w:sz w:val="24"/>
          </w:rPr>
          <w:t>and</w:t>
        </w:r>
      </w:ins>
      <w:ins w:id="1526" w:author="Steven Travers" w:date="2023-06-04T14:48:00Z">
        <w:r w:rsidRPr="00782822">
          <w:rPr>
            <w:rFonts w:ascii="Times New Roman" w:hAnsi="Times New Roman" w:cs="Times New Roman"/>
            <w:sz w:val="24"/>
            <w:rPrChange w:id="1527" w:author="Steven Travers" w:date="2023-06-04T14:57:00Z">
              <w:rPr/>
            </w:rPrChange>
          </w:rPr>
          <w:t xml:space="preserve"> southern populations</w:t>
        </w:r>
      </w:ins>
      <w:ins w:id="1528" w:author="Emma Chandler" w:date="2023-06-13T10:19:00Z">
        <w:r w:rsidR="0036010E">
          <w:rPr>
            <w:rFonts w:ascii="Times New Roman" w:hAnsi="Times New Roman" w:cs="Times New Roman"/>
            <w:sz w:val="24"/>
          </w:rPr>
          <w:t xml:space="preserve"> in both moderate and extreme temperature conditions</w:t>
        </w:r>
      </w:ins>
      <w:ins w:id="1529" w:author="Steven Travers" w:date="2023-06-04T14:48:00Z">
        <w:r w:rsidRPr="00782822">
          <w:rPr>
            <w:rFonts w:ascii="Times New Roman" w:hAnsi="Times New Roman" w:cs="Times New Roman"/>
            <w:sz w:val="24"/>
            <w:rPrChange w:id="1530" w:author="Steven Travers" w:date="2023-06-04T14:57:00Z">
              <w:rPr/>
            </w:rPrChange>
          </w:rPr>
          <w:t>.</w:t>
        </w:r>
        <w:del w:id="1531" w:author="Emma Chandler" w:date="2023-06-13T10:20:00Z">
          <w:r w:rsidRPr="00782822" w:rsidDel="0036010E">
            <w:rPr>
              <w:rFonts w:ascii="Times New Roman" w:hAnsi="Times New Roman" w:cs="Times New Roman"/>
              <w:sz w:val="24"/>
              <w:rPrChange w:id="1532" w:author="Steven Travers" w:date="2023-06-04T14:57:00Z">
                <w:rPr/>
              </w:rPrChange>
            </w:rPr>
            <w:delText xml:space="preserve"> </w:delText>
          </w:r>
        </w:del>
        <w:r w:rsidRPr="00782822">
          <w:rPr>
            <w:rFonts w:ascii="Times New Roman" w:hAnsi="Times New Roman" w:cs="Times New Roman"/>
            <w:sz w:val="24"/>
            <w:rPrChange w:id="1533" w:author="Steven Travers" w:date="2023-06-04T14:57:00Z">
              <w:rPr/>
            </w:rPrChange>
          </w:rPr>
          <w:t xml:space="preserve"> As in other studies (Muller et al.</w:t>
        </w:r>
      </w:ins>
      <w:ins w:id="1534" w:author="Steven Travers" w:date="2023-06-04T19:31:00Z">
        <w:r w:rsidR="003E0299">
          <w:rPr>
            <w:rFonts w:ascii="Times New Roman" w:hAnsi="Times New Roman" w:cs="Times New Roman"/>
            <w:sz w:val="24"/>
          </w:rPr>
          <w:t xml:space="preserve"> 2016,</w:t>
        </w:r>
      </w:ins>
      <w:ins w:id="1535" w:author="Steven Travers" w:date="2023-06-04T14:48:00Z">
        <w:r w:rsidRPr="00782822">
          <w:rPr>
            <w:rFonts w:ascii="Times New Roman" w:hAnsi="Times New Roman" w:cs="Times New Roman"/>
            <w:sz w:val="24"/>
            <w:rPrChange w:id="1536" w:author="Steven Travers" w:date="2023-06-04T14:57:00Z">
              <w:rPr/>
            </w:rPrChange>
          </w:rPr>
          <w:t xml:space="preserve">  Fahad et al. 2017), we found that exposure to higher temperatures during plant and floral growth led to negative effects on traits tied to successful reproduction. In experiment one, where plants were exposed to moderate heat (32 </w:t>
        </w:r>
      </w:ins>
      <w:ins w:id="1537" w:author="Steven Travers" w:date="2023-06-04T19:32:00Z">
        <w:r w:rsidR="003E0299">
          <w:rPr>
            <w:rFonts w:ascii="Calibri" w:hAnsi="Calibri" w:cs="Calibri"/>
            <w:sz w:val="24"/>
          </w:rPr>
          <w:t>°</w:t>
        </w:r>
      </w:ins>
      <w:ins w:id="1538" w:author="Steven Travers" w:date="2023-06-04T14:48:00Z">
        <w:r w:rsidRPr="00782822">
          <w:rPr>
            <w:rFonts w:ascii="Times New Roman" w:hAnsi="Times New Roman" w:cs="Times New Roman"/>
            <w:sz w:val="24"/>
            <w:rPrChange w:id="1539" w:author="Steven Travers" w:date="2023-06-04T14:57:00Z">
              <w:rPr/>
            </w:rPrChange>
          </w:rPr>
          <w:t xml:space="preserve">C) and control conditions (25 </w:t>
        </w:r>
      </w:ins>
      <w:ins w:id="1540" w:author="Steven Travers" w:date="2023-06-04T19:32:00Z">
        <w:r w:rsidR="003E0299">
          <w:rPr>
            <w:rFonts w:ascii="Calibri" w:hAnsi="Calibri" w:cs="Calibri"/>
            <w:sz w:val="24"/>
          </w:rPr>
          <w:t>°</w:t>
        </w:r>
      </w:ins>
      <w:ins w:id="1541" w:author="Steven Travers" w:date="2023-06-04T14:48:00Z">
        <w:r w:rsidRPr="00782822">
          <w:rPr>
            <w:rFonts w:ascii="Times New Roman" w:hAnsi="Times New Roman" w:cs="Times New Roman"/>
            <w:sz w:val="24"/>
            <w:rPrChange w:id="1542" w:author="Steven Travers" w:date="2023-06-04T14:57:00Z">
              <w:rPr/>
            </w:rPrChange>
          </w:rPr>
          <w:t>C) during floral development, there was a significant treatment effect on 7 of the 8 characteristics we measured (</w:t>
        </w:r>
      </w:ins>
      <w:ins w:id="1543" w:author="Steven Travers" w:date="2023-06-04T15:42:00Z">
        <w:r w:rsidR="005721DD">
          <w:rPr>
            <w:rFonts w:ascii="Times New Roman" w:hAnsi="Times New Roman" w:cs="Times New Roman"/>
            <w:sz w:val="24"/>
          </w:rPr>
          <w:t>Table 1</w:t>
        </w:r>
      </w:ins>
      <w:ins w:id="1544" w:author="Steven Travers" w:date="2023-06-04T14:48:00Z">
        <w:r w:rsidRPr="00782822">
          <w:rPr>
            <w:rFonts w:ascii="Times New Roman" w:hAnsi="Times New Roman" w:cs="Times New Roman"/>
            <w:sz w:val="24"/>
            <w:rPrChange w:id="1545" w:author="Steven Travers" w:date="2023-06-04T14:57:00Z">
              <w:rPr/>
            </w:rPrChange>
          </w:rPr>
          <w:t xml:space="preserve">, </w:t>
        </w:r>
      </w:ins>
      <w:ins w:id="1546" w:author="Steven Travers" w:date="2023-06-04T15:53:00Z">
        <w:r w:rsidR="000046CD">
          <w:rPr>
            <w:rFonts w:ascii="Times New Roman" w:hAnsi="Times New Roman" w:cs="Times New Roman"/>
            <w:sz w:val="24"/>
          </w:rPr>
          <w:t>Figure 1</w:t>
        </w:r>
      </w:ins>
      <w:ins w:id="1547" w:author="Steven Travers" w:date="2023-06-04T14:48:00Z">
        <w:r w:rsidRPr="00782822">
          <w:rPr>
            <w:rFonts w:ascii="Times New Roman" w:hAnsi="Times New Roman" w:cs="Times New Roman"/>
            <w:sz w:val="24"/>
            <w:rPrChange w:id="1548" w:author="Steven Travers" w:date="2023-06-04T14:57:00Z">
              <w:rPr/>
            </w:rPrChange>
          </w:rPr>
          <w:t xml:space="preserve">) including floral morphology measurements, pollen size and ovule fate (viable, aborted, unfertilized). Regardless of where they were from, flowers </w:t>
        </w:r>
        <w:del w:id="1549" w:author="Emma Chandler" w:date="2023-06-13T10:22:00Z">
          <w:r w:rsidRPr="00782822" w:rsidDel="0036010E">
            <w:rPr>
              <w:rFonts w:ascii="Times New Roman" w:hAnsi="Times New Roman" w:cs="Times New Roman"/>
              <w:sz w:val="24"/>
              <w:rPrChange w:id="1550" w:author="Steven Travers" w:date="2023-06-04T14:57:00Z">
                <w:rPr/>
              </w:rPrChange>
            </w:rPr>
            <w:delText>got</w:delText>
          </w:r>
        </w:del>
      </w:ins>
      <w:ins w:id="1551" w:author="Emma Chandler" w:date="2023-06-13T10:22:00Z">
        <w:r w:rsidR="0036010E">
          <w:rPr>
            <w:rFonts w:ascii="Times New Roman" w:hAnsi="Times New Roman" w:cs="Times New Roman"/>
            <w:sz w:val="24"/>
          </w:rPr>
          <w:t>were</w:t>
        </w:r>
      </w:ins>
      <w:ins w:id="1552" w:author="Steven Travers" w:date="2023-06-04T14:48:00Z">
        <w:r w:rsidRPr="00782822">
          <w:rPr>
            <w:rFonts w:ascii="Times New Roman" w:hAnsi="Times New Roman" w:cs="Times New Roman"/>
            <w:sz w:val="24"/>
            <w:rPrChange w:id="1553" w:author="Steven Travers" w:date="2023-06-04T14:57:00Z">
              <w:rPr/>
            </w:rPrChange>
          </w:rPr>
          <w:t xml:space="preserve"> smaller and the number of viable seeds decreased in hot conditions. </w:t>
        </w:r>
      </w:ins>
    </w:p>
    <w:p w14:paraId="33CC9FFD" w14:textId="0804F33C" w:rsidR="00DC60A0" w:rsidRPr="00782822" w:rsidRDefault="00DC60A0">
      <w:pPr>
        <w:spacing w:line="480" w:lineRule="auto"/>
        <w:ind w:firstLine="720"/>
        <w:rPr>
          <w:ins w:id="1554" w:author="Steven Travers" w:date="2023-06-04T14:48:00Z"/>
          <w:rFonts w:ascii="Times New Roman" w:hAnsi="Times New Roman" w:cs="Times New Roman"/>
          <w:sz w:val="24"/>
          <w:rPrChange w:id="1555" w:author="Steven Travers" w:date="2023-06-04T14:57:00Z">
            <w:rPr>
              <w:ins w:id="1556" w:author="Steven Travers" w:date="2023-06-04T14:48:00Z"/>
            </w:rPr>
          </w:rPrChange>
        </w:rPr>
        <w:pPrChange w:id="1557" w:author="Steven Travers" w:date="2023-06-04T14:57:00Z">
          <w:pPr>
            <w:ind w:firstLine="720"/>
          </w:pPr>
        </w:pPrChange>
      </w:pPr>
      <w:ins w:id="1558" w:author="Steven Travers" w:date="2023-06-04T14:48:00Z">
        <w:r w:rsidRPr="00782822">
          <w:rPr>
            <w:rFonts w:ascii="Times New Roman" w:hAnsi="Times New Roman" w:cs="Times New Roman"/>
            <w:sz w:val="24"/>
            <w:rPrChange w:id="1559" w:author="Steven Travers" w:date="2023-06-04T14:57:00Z">
              <w:rPr/>
            </w:rPrChange>
          </w:rPr>
          <w:t xml:space="preserve">Several other studies have found that heat affects the floral structures in other taxa, but not necessarily </w:t>
        </w:r>
      </w:ins>
      <w:ins w:id="1560" w:author="Emma Chandler" w:date="2023-06-13T10:23:00Z">
        <w:r w:rsidR="0036010E">
          <w:rPr>
            <w:rFonts w:ascii="Times New Roman" w:hAnsi="Times New Roman" w:cs="Times New Roman"/>
            <w:sz w:val="24"/>
          </w:rPr>
          <w:t xml:space="preserve">in </w:t>
        </w:r>
      </w:ins>
      <w:ins w:id="1561" w:author="Steven Travers" w:date="2023-06-04T14:48:00Z">
        <w:r w:rsidRPr="00782822">
          <w:rPr>
            <w:rFonts w:ascii="Times New Roman" w:hAnsi="Times New Roman" w:cs="Times New Roman"/>
            <w:sz w:val="24"/>
            <w:rPrChange w:id="1562" w:author="Steven Travers" w:date="2023-06-04T14:57:00Z">
              <w:rPr/>
            </w:rPrChange>
          </w:rPr>
          <w:t xml:space="preserve">the same way </w:t>
        </w:r>
        <w:r w:rsidRPr="00782822">
          <w:rPr>
            <w:rFonts w:ascii="Times New Roman" w:hAnsi="Times New Roman" w:cs="Times New Roman"/>
            <w:sz w:val="24"/>
            <w:rPrChange w:id="1563" w:author="Steven Travers" w:date="2023-06-04T14:57:00Z">
              <w:rPr/>
            </w:rPrChange>
          </w:rPr>
          <w:fldChar w:fldCharType="begin"/>
        </w:r>
        <w:r w:rsidRPr="00782822">
          <w:rPr>
            <w:rFonts w:ascii="Times New Roman" w:hAnsi="Times New Roman" w:cs="Times New Roman"/>
            <w:sz w:val="24"/>
            <w:rPrChange w:id="1564" w:author="Steven Travers" w:date="2023-06-04T14:57:00Z">
              <w:rPr/>
            </w:rPrChange>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782822">
          <w:rPr>
            <w:rFonts w:ascii="Times New Roman" w:hAnsi="Times New Roman" w:cs="Times New Roman"/>
            <w:sz w:val="24"/>
            <w:rPrChange w:id="1565" w:author="Steven Travers" w:date="2023-06-04T14:57:00Z">
              <w:rPr/>
            </w:rPrChange>
          </w:rPr>
          <w:fldChar w:fldCharType="separate"/>
        </w:r>
        <w:r w:rsidRPr="00782822">
          <w:rPr>
            <w:rFonts w:ascii="Times New Roman" w:hAnsi="Times New Roman" w:cs="Times New Roman"/>
            <w:noProof/>
            <w:sz w:val="24"/>
            <w:rPrChange w:id="1566" w:author="Steven Travers" w:date="2023-06-04T14:57:00Z">
              <w:rPr>
                <w:noProof/>
              </w:rPr>
            </w:rPrChange>
          </w:rPr>
          <w:t>(Lyrene 1994)</w:t>
        </w:r>
        <w:r w:rsidRPr="00782822">
          <w:rPr>
            <w:rFonts w:ascii="Times New Roman" w:hAnsi="Times New Roman" w:cs="Times New Roman"/>
            <w:sz w:val="24"/>
            <w:rPrChange w:id="1567" w:author="Steven Travers" w:date="2023-06-04T14:57:00Z">
              <w:rPr/>
            </w:rPrChange>
          </w:rPr>
          <w:fldChar w:fldCharType="end"/>
        </w:r>
        <w:r w:rsidRPr="00782822">
          <w:rPr>
            <w:rFonts w:ascii="Times New Roman" w:hAnsi="Times New Roman" w:cs="Times New Roman"/>
            <w:sz w:val="24"/>
            <w:rPrChange w:id="1568" w:author="Steven Travers" w:date="2023-06-04T14:57:00Z">
              <w:rPr/>
            </w:rPrChange>
          </w:rPr>
          <w:t xml:space="preserve">. Muller et al. </w:t>
        </w:r>
        <w:r w:rsidRPr="00782822">
          <w:rPr>
            <w:rFonts w:ascii="Times New Roman" w:hAnsi="Times New Roman" w:cs="Times New Roman"/>
            <w:sz w:val="24"/>
            <w:rPrChange w:id="1569" w:author="Steven Travers" w:date="2023-06-04T14:57:00Z">
              <w:rPr/>
            </w:rPrChange>
          </w:rPr>
          <w:fldChar w:fldCharType="begin"/>
        </w:r>
        <w:r w:rsidRPr="00782822">
          <w:rPr>
            <w:rFonts w:ascii="Times New Roman" w:hAnsi="Times New Roman" w:cs="Times New Roman"/>
            <w:sz w:val="24"/>
            <w:rPrChange w:id="1570" w:author="Steven Travers" w:date="2023-06-04T14:57:00Z">
              <w:rPr/>
            </w:rPrChange>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782822">
          <w:rPr>
            <w:rFonts w:ascii="Times New Roman" w:hAnsi="Times New Roman" w:cs="Times New Roman"/>
            <w:sz w:val="24"/>
            <w:rPrChange w:id="1571" w:author="Steven Travers" w:date="2023-06-04T14:57:00Z">
              <w:rPr/>
            </w:rPrChange>
          </w:rPr>
          <w:fldChar w:fldCharType="separate"/>
        </w:r>
        <w:r w:rsidRPr="00782822">
          <w:rPr>
            <w:rFonts w:ascii="Times New Roman" w:hAnsi="Times New Roman" w:cs="Times New Roman"/>
            <w:noProof/>
            <w:sz w:val="24"/>
            <w:rPrChange w:id="1572" w:author="Steven Travers" w:date="2023-06-04T14:57:00Z">
              <w:rPr>
                <w:noProof/>
              </w:rPr>
            </w:rPrChange>
          </w:rPr>
          <w:t>(2016)</w:t>
        </w:r>
        <w:r w:rsidRPr="00782822">
          <w:rPr>
            <w:rFonts w:ascii="Times New Roman" w:hAnsi="Times New Roman" w:cs="Times New Roman"/>
            <w:sz w:val="24"/>
            <w:rPrChange w:id="1573" w:author="Steven Travers" w:date="2023-06-04T14:57:00Z">
              <w:rPr/>
            </w:rPrChange>
          </w:rPr>
          <w:fldChar w:fldCharType="end"/>
        </w:r>
        <w:r w:rsidRPr="00782822">
          <w:rPr>
            <w:rFonts w:ascii="Times New Roman" w:hAnsi="Times New Roman" w:cs="Times New Roman"/>
            <w:sz w:val="24"/>
            <w:rPrChange w:id="1574" w:author="Steven Travers" w:date="2023-06-04T14:57:00Z">
              <w:rPr/>
            </w:rPrChange>
          </w:rPr>
          <w:t xml:space="preserve"> found anther deformations </w:t>
        </w:r>
        <w:r w:rsidRPr="00782822">
          <w:rPr>
            <w:rFonts w:ascii="Times New Roman" w:hAnsi="Times New Roman" w:cs="Times New Roman"/>
            <w:sz w:val="24"/>
            <w:rPrChange w:id="1575" w:author="Steven Travers" w:date="2023-06-04T14:57:00Z">
              <w:rPr/>
            </w:rPrChange>
          </w:rPr>
          <w:lastRenderedPageBreak/>
          <w:t xml:space="preserve">when tomato flowers developed in mild heat (32°C/26°C ). Charles and Harris </w:t>
        </w:r>
        <w:r w:rsidRPr="00782822">
          <w:rPr>
            <w:rFonts w:ascii="Times New Roman" w:hAnsi="Times New Roman" w:cs="Times New Roman"/>
            <w:sz w:val="24"/>
            <w:rPrChange w:id="1576" w:author="Steven Travers" w:date="2023-06-04T14:57:00Z">
              <w:rPr/>
            </w:rPrChange>
          </w:rPr>
          <w:fldChar w:fldCharType="begin"/>
        </w:r>
        <w:r w:rsidRPr="00782822">
          <w:rPr>
            <w:rFonts w:ascii="Times New Roman" w:hAnsi="Times New Roman" w:cs="Times New Roman"/>
            <w:sz w:val="24"/>
            <w:rPrChange w:id="1577" w:author="Steven Travers" w:date="2023-06-04T14:57:00Z">
              <w:rPr/>
            </w:rPrChange>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782822">
          <w:rPr>
            <w:rFonts w:ascii="Times New Roman" w:hAnsi="Times New Roman" w:cs="Times New Roman"/>
            <w:sz w:val="24"/>
            <w:rPrChange w:id="1578" w:author="Steven Travers" w:date="2023-06-04T14:57:00Z">
              <w:rPr/>
            </w:rPrChange>
          </w:rPr>
          <w:fldChar w:fldCharType="separate"/>
        </w:r>
        <w:r w:rsidRPr="00782822">
          <w:rPr>
            <w:rFonts w:ascii="Times New Roman" w:hAnsi="Times New Roman" w:cs="Times New Roman"/>
            <w:noProof/>
            <w:sz w:val="24"/>
            <w:rPrChange w:id="1579" w:author="Steven Travers" w:date="2023-06-04T14:57:00Z">
              <w:rPr>
                <w:noProof/>
              </w:rPr>
            </w:rPrChange>
          </w:rPr>
          <w:t>(1972)</w:t>
        </w:r>
        <w:r w:rsidRPr="00782822">
          <w:rPr>
            <w:rFonts w:ascii="Times New Roman" w:hAnsi="Times New Roman" w:cs="Times New Roman"/>
            <w:sz w:val="24"/>
            <w:rPrChange w:id="1580" w:author="Steven Travers" w:date="2023-06-04T14:57:00Z">
              <w:rPr/>
            </w:rPrChange>
          </w:rPr>
          <w:fldChar w:fldCharType="end"/>
        </w:r>
        <w:r w:rsidRPr="00782822">
          <w:rPr>
            <w:rFonts w:ascii="Times New Roman" w:hAnsi="Times New Roman" w:cs="Times New Roman"/>
            <w:sz w:val="24"/>
            <w:rPrChange w:id="1581" w:author="Steven Travers" w:date="2023-06-04T14:57:00Z">
              <w:rPr/>
            </w:rPrChange>
          </w:rPr>
          <w:t xml:space="preserve"> found that as temperatures increased the distance between the antheridial cone and the stigma</w:t>
        </w:r>
      </w:ins>
      <w:ins w:id="1582" w:author="Emma Chandler" w:date="2023-06-13T10:23:00Z">
        <w:r w:rsidR="0036010E">
          <w:rPr>
            <w:rFonts w:ascii="Times New Roman" w:hAnsi="Times New Roman" w:cs="Times New Roman"/>
            <w:sz w:val="24"/>
          </w:rPr>
          <w:t xml:space="preserve"> (herkogamy)</w:t>
        </w:r>
      </w:ins>
      <w:ins w:id="1583" w:author="Steven Travers" w:date="2023-06-04T14:48:00Z">
        <w:r w:rsidRPr="00782822">
          <w:rPr>
            <w:rFonts w:ascii="Times New Roman" w:hAnsi="Times New Roman" w:cs="Times New Roman"/>
            <w:sz w:val="24"/>
            <w:rPrChange w:id="1584" w:author="Steven Travers" w:date="2023-06-04T14:57:00Z">
              <w:rPr/>
            </w:rPrChange>
          </w:rPr>
          <w:t xml:space="preserve"> in tomatoes decreased (longer pistil or shorter stamen). We didn’t specifically look at herkogamy. Regardless, different sizes of the style could have implications for pollen competition </w:t>
        </w:r>
        <w:r w:rsidRPr="00782822">
          <w:rPr>
            <w:rFonts w:ascii="Times New Roman" w:hAnsi="Times New Roman" w:cs="Times New Roman"/>
            <w:sz w:val="24"/>
            <w:rPrChange w:id="1585" w:author="Steven Travers" w:date="2023-06-04T14:57:00Z">
              <w:rPr/>
            </w:rPrChange>
          </w:rPr>
          <w:fldChar w:fldCharType="begin"/>
        </w:r>
      </w:ins>
      <w:r w:rsidR="001C7D33">
        <w:rPr>
          <w:rFonts w:ascii="Times New Roman" w:hAnsi="Times New Roman" w:cs="Times New Roman"/>
          <w:sz w:val="24"/>
        </w:rPr>
        <w:instrText xml:space="preserve"> ADDIN EN.CITE &lt;EndNote&gt;&lt;Cite&gt;&lt;Author&gt;Ramesha&lt;/Author&gt;&lt;Year&gt;2011&lt;/Year&gt;&lt;IDText&gt;Stylish lengths: Mate choice in flowers&lt;/IDText&gt;&lt;DisplayText&gt;(Ramesha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ins w:id="1586" w:author="Steven Travers" w:date="2023-06-04T14:48:00Z">
        <w:r w:rsidRPr="00782822">
          <w:rPr>
            <w:rFonts w:ascii="Times New Roman" w:hAnsi="Times New Roman" w:cs="Times New Roman"/>
            <w:sz w:val="24"/>
            <w:rPrChange w:id="1587" w:author="Steven Travers" w:date="2023-06-04T14:57:00Z">
              <w:rPr/>
            </w:rPrChange>
          </w:rPr>
          <w:fldChar w:fldCharType="separate"/>
        </w:r>
      </w:ins>
      <w:r w:rsidR="001C7D33">
        <w:rPr>
          <w:rFonts w:ascii="Times New Roman" w:hAnsi="Times New Roman" w:cs="Times New Roman"/>
          <w:noProof/>
          <w:sz w:val="24"/>
        </w:rPr>
        <w:t>(Ramesha et al. 2011)</w:t>
      </w:r>
      <w:ins w:id="1588" w:author="Steven Travers" w:date="2023-06-04T14:48:00Z">
        <w:r w:rsidRPr="00782822">
          <w:rPr>
            <w:rFonts w:ascii="Times New Roman" w:hAnsi="Times New Roman" w:cs="Times New Roman"/>
            <w:sz w:val="24"/>
            <w:rPrChange w:id="1589" w:author="Steven Travers" w:date="2023-06-04T14:57:00Z">
              <w:rPr/>
            </w:rPrChange>
          </w:rPr>
          <w:fldChar w:fldCharType="end"/>
        </w:r>
        <w:r w:rsidRPr="00782822">
          <w:rPr>
            <w:rFonts w:ascii="Times New Roman" w:hAnsi="Times New Roman" w:cs="Times New Roman"/>
            <w:sz w:val="24"/>
            <w:rPrChange w:id="1590" w:author="Steven Travers" w:date="2023-06-04T14:57:00Z">
              <w:rPr/>
            </w:rPrChange>
          </w:rPr>
          <w:t xml:space="preserve"> and the position of anthers relative to the stigma could affect the receipt of outcross versus self pollen from pollinators.  We did find that the correlation between the length of male and female reproductive structures breaks down in heat (</w:t>
        </w:r>
      </w:ins>
      <w:ins w:id="1591" w:author="Steven Travers" w:date="2023-06-04T16:05:00Z">
        <w:r w:rsidR="005B0F73">
          <w:rPr>
            <w:rFonts w:ascii="Times New Roman" w:hAnsi="Times New Roman" w:cs="Times New Roman"/>
            <w:sz w:val="24"/>
          </w:rPr>
          <w:t>Figure</w:t>
        </w:r>
      </w:ins>
      <w:ins w:id="1592" w:author="Steven Travers" w:date="2023-06-04T14:48:00Z">
        <w:r w:rsidRPr="00782822">
          <w:rPr>
            <w:rFonts w:ascii="Times New Roman" w:hAnsi="Times New Roman" w:cs="Times New Roman"/>
            <w:sz w:val="24"/>
            <w:rPrChange w:id="1593" w:author="Steven Travers" w:date="2023-06-04T14:57:00Z">
              <w:rPr/>
            </w:rPrChange>
          </w:rPr>
          <w:t xml:space="preserve"> </w:t>
        </w:r>
      </w:ins>
      <w:ins w:id="1594" w:author="Steven Travers" w:date="2023-06-04T19:36:00Z">
        <w:r w:rsidR="003E0299">
          <w:rPr>
            <w:rFonts w:ascii="Times New Roman" w:hAnsi="Times New Roman" w:cs="Times New Roman"/>
            <w:sz w:val="24"/>
          </w:rPr>
          <w:t>3</w:t>
        </w:r>
      </w:ins>
      <w:ins w:id="1595" w:author="Steven Travers" w:date="2023-06-04T14:48:00Z">
        <w:r w:rsidRPr="00782822">
          <w:rPr>
            <w:rFonts w:ascii="Times New Roman" w:hAnsi="Times New Roman" w:cs="Times New Roman"/>
            <w:sz w:val="24"/>
            <w:rPrChange w:id="1596" w:author="Steven Travers" w:date="2023-06-04T14:57:00Z">
              <w:rPr/>
            </w:rPrChange>
          </w:rPr>
          <w:t xml:space="preserve">) suggesting that the fundamental proportions of floral structures are disrupted in heat. The change to position of integral reproductive structures in heat could affect rates of self-pollination and inbreeding for </w:t>
        </w:r>
        <w:r w:rsidRPr="00782822">
          <w:rPr>
            <w:rFonts w:ascii="Times New Roman" w:hAnsi="Times New Roman" w:cs="Times New Roman"/>
            <w:i/>
            <w:sz w:val="24"/>
            <w:rPrChange w:id="1597" w:author="Steven Travers" w:date="2023-06-04T14:57:00Z">
              <w:rPr>
                <w:i/>
              </w:rPr>
            </w:rPrChange>
          </w:rPr>
          <w:t>Solanum carolinense</w:t>
        </w:r>
        <w:r w:rsidRPr="00782822">
          <w:rPr>
            <w:rFonts w:ascii="Times New Roman" w:hAnsi="Times New Roman" w:cs="Times New Roman"/>
            <w:sz w:val="24"/>
            <w:rPrChange w:id="1598" w:author="Steven Travers" w:date="2023-06-04T14:57:00Z">
              <w:rPr/>
            </w:rPrChange>
          </w:rPr>
          <w:t>.</w:t>
        </w:r>
      </w:ins>
    </w:p>
    <w:p w14:paraId="4C227F1B" w14:textId="60F79BB0" w:rsidR="00DC60A0" w:rsidRPr="00782822" w:rsidRDefault="00DC60A0">
      <w:pPr>
        <w:spacing w:line="480" w:lineRule="auto"/>
        <w:ind w:firstLine="720"/>
        <w:rPr>
          <w:ins w:id="1599" w:author="Steven Travers" w:date="2023-06-04T14:48:00Z"/>
          <w:rFonts w:ascii="Times New Roman" w:hAnsi="Times New Roman" w:cs="Times New Roman"/>
          <w:sz w:val="24"/>
          <w:rPrChange w:id="1600" w:author="Steven Travers" w:date="2023-06-04T14:57:00Z">
            <w:rPr>
              <w:ins w:id="1601" w:author="Steven Travers" w:date="2023-06-04T14:48:00Z"/>
            </w:rPr>
          </w:rPrChange>
        </w:rPr>
        <w:pPrChange w:id="1602" w:author="Steven Travers" w:date="2023-06-04T14:57:00Z">
          <w:pPr>
            <w:ind w:firstLine="720"/>
          </w:pPr>
        </w:pPrChange>
      </w:pPr>
      <w:ins w:id="1603" w:author="Steven Travers" w:date="2023-06-04T14:48:00Z">
        <w:r w:rsidRPr="00782822">
          <w:rPr>
            <w:rFonts w:ascii="Times New Roman" w:hAnsi="Times New Roman" w:cs="Times New Roman"/>
            <w:sz w:val="24"/>
            <w:rPrChange w:id="1604" w:author="Steven Travers" w:date="2023-06-04T14:57:00Z">
              <w:rPr/>
            </w:rPrChange>
          </w:rPr>
          <w:t>The effect of heat on viable seed production and pollen size in our study represent important responses to temperature stress that could have fitness consequences.</w:t>
        </w:r>
      </w:ins>
      <w:ins w:id="1605" w:author="Steven Travers" w:date="2023-06-04T19:38:00Z">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 xml:space="preserve">in </w:t>
        </w:r>
      </w:ins>
      <w:ins w:id="1606" w:author="Steven Travers" w:date="2023-06-04T19:39:00Z">
        <w:r w:rsidR="00481755">
          <w:rPr>
            <w:rFonts w:ascii="Times New Roman" w:hAnsi="Times New Roman" w:cs="Times New Roman"/>
            <w:sz w:val="24"/>
          </w:rPr>
          <w:t xml:space="preserve">Experiment 1, when flowers developed in hotter conditions (Figure </w:t>
        </w:r>
      </w:ins>
      <w:ins w:id="1607" w:author="Steven Travers" w:date="2023-06-04T19:41:00Z">
        <w:r w:rsidR="00481755">
          <w:rPr>
            <w:rFonts w:ascii="Times New Roman" w:hAnsi="Times New Roman" w:cs="Times New Roman"/>
            <w:sz w:val="24"/>
          </w:rPr>
          <w:t>1</w:t>
        </w:r>
      </w:ins>
      <w:ins w:id="1608" w:author="Steven Travers" w:date="2023-06-04T19:39:00Z">
        <w:r w:rsidR="00481755">
          <w:rPr>
            <w:rFonts w:ascii="Times New Roman" w:hAnsi="Times New Roman" w:cs="Times New Roman"/>
            <w:sz w:val="24"/>
          </w:rPr>
          <w:t>).</w:t>
        </w:r>
      </w:ins>
      <w:ins w:id="1609" w:author="Steven Travers" w:date="2023-06-04T14:48:00Z">
        <w:r w:rsidRPr="00782822">
          <w:rPr>
            <w:rFonts w:ascii="Times New Roman" w:hAnsi="Times New Roman" w:cs="Times New Roman"/>
            <w:sz w:val="24"/>
            <w:rPrChange w:id="1610" w:author="Steven Travers" w:date="2023-06-04T14:57:00Z">
              <w:rPr/>
            </w:rPrChange>
          </w:rPr>
          <w:t xml:space="preserve">  McCallum and Chang (2016) found evidence of pollen size influencing siring success; larger pollen grains were more competitive (sired more seeds) than smaller pollen grains in common morning glory. </w:t>
        </w:r>
      </w:ins>
      <w:ins w:id="1611" w:author="Emma Chandler" w:date="2023-06-13T10:27:00Z">
        <w:r w:rsidR="00F3607B">
          <w:rPr>
            <w:rFonts w:ascii="Times New Roman" w:hAnsi="Times New Roman" w:cs="Times New Roman"/>
            <w:sz w:val="24"/>
          </w:rPr>
          <w:t xml:space="preserve">Our result of reduced </w:t>
        </w:r>
      </w:ins>
      <w:ins w:id="1612" w:author="Emma Chandler" w:date="2023-06-13T10:29:00Z">
        <w:r w:rsidR="00F3607B">
          <w:rPr>
            <w:rFonts w:ascii="Times New Roman" w:hAnsi="Times New Roman" w:cs="Times New Roman"/>
            <w:sz w:val="24"/>
          </w:rPr>
          <w:t>viable seed counts</w:t>
        </w:r>
      </w:ins>
      <w:ins w:id="1613" w:author="Emma Chandler" w:date="2023-06-13T10:27:00Z">
        <w:r w:rsidR="00F3607B">
          <w:rPr>
            <w:rFonts w:ascii="Times New Roman" w:hAnsi="Times New Roman" w:cs="Times New Roman"/>
            <w:sz w:val="24"/>
          </w:rPr>
          <w:t xml:space="preserve"> in </w:t>
        </w:r>
      </w:ins>
      <w:ins w:id="1614" w:author="Emma Chandler" w:date="2023-06-13T10:29:00Z">
        <w:r w:rsidR="00F3607B">
          <w:rPr>
            <w:rFonts w:ascii="Times New Roman" w:hAnsi="Times New Roman" w:cs="Times New Roman"/>
            <w:sz w:val="24"/>
          </w:rPr>
          <w:t xml:space="preserve">fruits developed in moderate heat </w:t>
        </w:r>
      </w:ins>
      <w:ins w:id="1615" w:author="Emma Chandler" w:date="2023-06-13T10:27:00Z">
        <w:r w:rsidR="00F3607B">
          <w:rPr>
            <w:rFonts w:ascii="Times New Roman" w:hAnsi="Times New Roman" w:cs="Times New Roman"/>
            <w:sz w:val="24"/>
          </w:rPr>
          <w:t>mod</w:t>
        </w:r>
      </w:ins>
      <w:ins w:id="1616" w:author="Emma Chandler" w:date="2023-06-13T10:28:00Z">
        <w:r w:rsidR="00F3607B">
          <w:rPr>
            <w:rFonts w:ascii="Times New Roman" w:hAnsi="Times New Roman" w:cs="Times New Roman"/>
            <w:sz w:val="24"/>
          </w:rPr>
          <w:t>erate heat has mixed support in the literature</w:t>
        </w:r>
      </w:ins>
      <w:ins w:id="1617" w:author="Emma Chandler" w:date="2023-06-13T10:29:00Z">
        <w:r w:rsidR="00F3607B">
          <w:rPr>
            <w:rFonts w:ascii="Times New Roman" w:hAnsi="Times New Roman" w:cs="Times New Roman"/>
            <w:sz w:val="24"/>
          </w:rPr>
          <w:t xml:space="preserve"> on a close relative, tomatoes</w:t>
        </w:r>
      </w:ins>
      <w:ins w:id="1618" w:author="Emma Chandler" w:date="2023-06-13T10:28:00Z">
        <w:r w:rsidR="00F3607B">
          <w:rPr>
            <w:rFonts w:ascii="Times New Roman" w:hAnsi="Times New Roman" w:cs="Times New Roman"/>
            <w:sz w:val="24"/>
          </w:rPr>
          <w:t xml:space="preserve">. </w:t>
        </w:r>
      </w:ins>
      <w:ins w:id="1619" w:author="Steven Travers" w:date="2023-06-04T14:48:00Z">
        <w:del w:id="1620" w:author="Emma Chandler" w:date="2023-06-13T10:29:00Z">
          <w:r w:rsidRPr="00782822" w:rsidDel="00F3607B">
            <w:rPr>
              <w:rFonts w:ascii="Times New Roman" w:hAnsi="Times New Roman" w:cs="Times New Roman"/>
              <w:sz w:val="24"/>
              <w:rPrChange w:id="1621" w:author="Steven Travers" w:date="2023-06-04T14:57:00Z">
                <w:rPr/>
              </w:rPrChange>
            </w:rPr>
            <w:delText>Previous studies have found mixed responses to heat in terms of viable seed product</w:delText>
          </w:r>
        </w:del>
        <w:del w:id="1622" w:author="Emma Chandler" w:date="2023-06-13T10:30:00Z">
          <w:r w:rsidRPr="00782822" w:rsidDel="00F3607B">
            <w:rPr>
              <w:rFonts w:ascii="Times New Roman" w:hAnsi="Times New Roman" w:cs="Times New Roman"/>
              <w:sz w:val="24"/>
              <w:rPrChange w:id="1623" w:author="Steven Travers" w:date="2023-06-04T14:57:00Z">
                <w:rPr/>
              </w:rPrChange>
            </w:rPr>
            <w:delText>ion in a close relative, tomatoes. X</w:delText>
          </w:r>
        </w:del>
      </w:ins>
      <w:ins w:id="1624" w:author="Emma Chandler" w:date="2023-06-13T10:30:00Z">
        <w:r w:rsidR="00F3607B">
          <w:rPr>
            <w:rFonts w:ascii="Times New Roman" w:hAnsi="Times New Roman" w:cs="Times New Roman"/>
            <w:sz w:val="24"/>
          </w:rPr>
          <w:t>X</w:t>
        </w:r>
      </w:ins>
      <w:ins w:id="1625" w:author="Steven Travers" w:date="2023-06-04T14:48:00Z">
        <w:r w:rsidRPr="00782822">
          <w:rPr>
            <w:rFonts w:ascii="Times New Roman" w:hAnsi="Times New Roman" w:cs="Times New Roman"/>
            <w:sz w:val="24"/>
            <w:rPrChange w:id="1626" w:author="Steven Travers" w:date="2023-06-04T14:57:00Z">
              <w:rPr/>
            </w:rPrChange>
          </w:rPr>
          <w:t>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consequences with potential evolutionary consequences.</w:t>
        </w:r>
      </w:ins>
    </w:p>
    <w:p w14:paraId="6273129C" w14:textId="2E408096" w:rsidR="00DC60A0" w:rsidRPr="00782822" w:rsidDel="00F3607B" w:rsidRDefault="00DC60A0">
      <w:pPr>
        <w:spacing w:line="480" w:lineRule="auto"/>
        <w:jc w:val="both"/>
        <w:rPr>
          <w:ins w:id="1627" w:author="Steven Travers" w:date="2023-06-04T14:48:00Z"/>
          <w:del w:id="1628" w:author="Emma Chandler" w:date="2023-06-13T10:30:00Z"/>
          <w:rFonts w:ascii="Times New Roman" w:hAnsi="Times New Roman" w:cs="Times New Roman"/>
          <w:sz w:val="24"/>
          <w:u w:val="single"/>
          <w:rPrChange w:id="1629" w:author="Steven Travers" w:date="2023-06-04T14:57:00Z">
            <w:rPr>
              <w:ins w:id="1630" w:author="Steven Travers" w:date="2023-06-04T14:48:00Z"/>
              <w:del w:id="1631" w:author="Emma Chandler" w:date="2023-06-13T10:30:00Z"/>
              <w:u w:val="single"/>
            </w:rPr>
          </w:rPrChange>
        </w:rPr>
        <w:pPrChange w:id="1632" w:author="Steven Travers" w:date="2023-06-04T14:57:00Z">
          <w:pPr>
            <w:jc w:val="both"/>
          </w:pPr>
        </w:pPrChange>
      </w:pPr>
    </w:p>
    <w:p w14:paraId="739DE8C6" w14:textId="77777777" w:rsidR="00DC60A0" w:rsidRPr="00782822" w:rsidRDefault="00DC60A0">
      <w:pPr>
        <w:spacing w:line="480" w:lineRule="auto"/>
        <w:jc w:val="both"/>
        <w:rPr>
          <w:ins w:id="1633" w:author="Steven Travers" w:date="2023-06-04T14:48:00Z"/>
          <w:rFonts w:ascii="Times New Roman" w:hAnsi="Times New Roman" w:cs="Times New Roman"/>
          <w:sz w:val="24"/>
          <w:u w:val="single"/>
          <w:rPrChange w:id="1634" w:author="Steven Travers" w:date="2023-06-04T14:57:00Z">
            <w:rPr>
              <w:ins w:id="1635" w:author="Steven Travers" w:date="2023-06-04T14:48:00Z"/>
              <w:u w:val="single"/>
            </w:rPr>
          </w:rPrChange>
        </w:rPr>
        <w:pPrChange w:id="1636" w:author="Steven Travers" w:date="2023-06-04T14:57:00Z">
          <w:pPr>
            <w:jc w:val="both"/>
          </w:pPr>
        </w:pPrChange>
      </w:pPr>
      <w:ins w:id="1637" w:author="Steven Travers" w:date="2023-06-04T14:48:00Z">
        <w:r w:rsidRPr="00782822">
          <w:rPr>
            <w:rFonts w:ascii="Times New Roman" w:hAnsi="Times New Roman" w:cs="Times New Roman"/>
            <w:sz w:val="24"/>
            <w:u w:val="single"/>
            <w:rPrChange w:id="1638" w:author="Steven Travers" w:date="2023-06-04T14:57:00Z">
              <w:rPr>
                <w:u w:val="single"/>
              </w:rPr>
            </w:rPrChange>
          </w:rPr>
          <w:t>Regional differences</w:t>
        </w:r>
      </w:ins>
    </w:p>
    <w:p w14:paraId="0BF7E8AC" w14:textId="24F5848F" w:rsidR="00DC60A0" w:rsidRPr="00782822" w:rsidRDefault="00DC60A0">
      <w:pPr>
        <w:spacing w:line="480" w:lineRule="auto"/>
        <w:ind w:firstLine="720"/>
        <w:jc w:val="both"/>
        <w:rPr>
          <w:ins w:id="1639" w:author="Steven Travers" w:date="2023-06-04T14:48:00Z"/>
          <w:rFonts w:ascii="Times New Roman" w:hAnsi="Times New Roman" w:cs="Times New Roman"/>
          <w:sz w:val="24"/>
          <w:rPrChange w:id="1640" w:author="Steven Travers" w:date="2023-06-04T14:57:00Z">
            <w:rPr>
              <w:ins w:id="1641" w:author="Steven Travers" w:date="2023-06-04T14:48:00Z"/>
            </w:rPr>
          </w:rPrChange>
        </w:rPr>
        <w:pPrChange w:id="1642" w:author="Steven Travers" w:date="2023-06-04T14:57:00Z">
          <w:pPr>
            <w:ind w:firstLine="720"/>
            <w:jc w:val="both"/>
          </w:pPr>
        </w:pPrChange>
      </w:pPr>
      <w:ins w:id="1643" w:author="Steven Travers" w:date="2023-06-04T14:48:00Z">
        <w:r w:rsidRPr="00782822">
          <w:rPr>
            <w:rFonts w:ascii="Times New Roman" w:hAnsi="Times New Roman" w:cs="Times New Roman"/>
            <w:sz w:val="24"/>
            <w:rPrChange w:id="1644" w:author="Steven Travers" w:date="2023-06-04T14:57:00Z">
              <w:rPr/>
            </w:rPrChange>
          </w:rPr>
          <w:t xml:space="preserve">Despite the fact that all of the plants used in our experiments were the same species and were grown in approximately the same conditions, there were significant differences between the responses to </w:t>
        </w:r>
      </w:ins>
      <w:ins w:id="1645" w:author="Steven Travers" w:date="2023-06-04T19:40:00Z">
        <w:r w:rsidR="00481755">
          <w:rPr>
            <w:rFonts w:ascii="Times New Roman" w:hAnsi="Times New Roman" w:cs="Times New Roman"/>
            <w:sz w:val="24"/>
          </w:rPr>
          <w:t>hot</w:t>
        </w:r>
      </w:ins>
      <w:ins w:id="1646" w:author="Steven Travers" w:date="2023-06-04T14:48:00Z">
        <w:r w:rsidRPr="00782822">
          <w:rPr>
            <w:rFonts w:ascii="Times New Roman" w:hAnsi="Times New Roman" w:cs="Times New Roman"/>
            <w:sz w:val="24"/>
            <w:rPrChange w:id="1647" w:author="Steven Travers" w:date="2023-06-04T14:57:00Z">
              <w:rPr/>
            </w:rPrChange>
          </w:rPr>
          <w:t xml:space="preserve"> temperatures between plants from northern versus southern latitudes</w:t>
        </w:r>
      </w:ins>
      <w:ins w:id="1648" w:author="Steven Travers" w:date="2023-06-04T19:40:00Z">
        <w:r w:rsidR="00481755">
          <w:rPr>
            <w:rFonts w:ascii="Times New Roman" w:hAnsi="Times New Roman" w:cs="Times New Roman"/>
            <w:sz w:val="24"/>
          </w:rPr>
          <w:t xml:space="preserve"> (Figure</w:t>
        </w:r>
      </w:ins>
      <w:ins w:id="1649" w:author="Steven Travers" w:date="2023-06-04T19:41:00Z">
        <w:r w:rsidR="00481755">
          <w:rPr>
            <w:rFonts w:ascii="Times New Roman" w:hAnsi="Times New Roman" w:cs="Times New Roman"/>
            <w:sz w:val="24"/>
          </w:rPr>
          <w:t xml:space="preserve"> 2)</w:t>
        </w:r>
      </w:ins>
      <w:ins w:id="1650" w:author="Steven Travers" w:date="2023-06-04T14:48:00Z">
        <w:r w:rsidRPr="00782822">
          <w:rPr>
            <w:rFonts w:ascii="Times New Roman" w:hAnsi="Times New Roman" w:cs="Times New Roman"/>
            <w:sz w:val="24"/>
            <w:rPrChange w:id="1651" w:author="Steven Travers" w:date="2023-06-04T14:57:00Z">
              <w:rPr/>
            </w:rPrChange>
          </w:rPr>
          <w:t>.  These differences are consistent with long-term local adaptation of plants to the thermal patterns and environments in the two different places</w:t>
        </w:r>
      </w:ins>
      <w:ins w:id="1652" w:author="Emma Chandler" w:date="2023-06-13T10:33:00Z">
        <w:r w:rsidR="00F3607B">
          <w:rPr>
            <w:rFonts w:ascii="Times New Roman" w:hAnsi="Times New Roman" w:cs="Times New Roman"/>
            <w:sz w:val="24"/>
          </w:rPr>
          <w:t xml:space="preserve"> (MN and TX)</w:t>
        </w:r>
      </w:ins>
      <w:ins w:id="1653" w:author="Steven Travers" w:date="2023-06-04T14:48:00Z">
        <w:r w:rsidRPr="00782822">
          <w:rPr>
            <w:rFonts w:ascii="Times New Roman" w:hAnsi="Times New Roman" w:cs="Times New Roman"/>
            <w:sz w:val="24"/>
            <w:rPrChange w:id="1654" w:author="Steven Travers" w:date="2023-06-04T14:57:00Z">
              <w:rPr/>
            </w:rPrChange>
          </w:rPr>
          <w:t>. The floral morphology reductions in response to heat described previously</w:t>
        </w:r>
      </w:ins>
      <w:ins w:id="1655" w:author="Steven Travers" w:date="2023-06-04T19:42:00Z">
        <w:r w:rsidR="00481755">
          <w:rPr>
            <w:rFonts w:ascii="Times New Roman" w:hAnsi="Times New Roman" w:cs="Times New Roman"/>
            <w:sz w:val="24"/>
          </w:rPr>
          <w:t>,</w:t>
        </w:r>
      </w:ins>
      <w:ins w:id="1656" w:author="Steven Travers" w:date="2023-06-04T14:48:00Z">
        <w:r w:rsidRPr="00782822">
          <w:rPr>
            <w:rFonts w:ascii="Times New Roman" w:hAnsi="Times New Roman" w:cs="Times New Roman"/>
            <w:sz w:val="24"/>
            <w:rPrChange w:id="1657" w:author="Steven Travers" w:date="2023-06-04T14:57:00Z">
              <w:rPr/>
            </w:rPrChange>
          </w:rPr>
          <w:t xml:space="preserve"> were not consistent between northern and southern plants</w:t>
        </w:r>
      </w:ins>
      <w:ins w:id="1658" w:author="Steven Travers" w:date="2023-06-04T19:42:00Z">
        <w:r w:rsidR="00481755">
          <w:rPr>
            <w:rFonts w:ascii="Times New Roman" w:hAnsi="Times New Roman" w:cs="Times New Roman"/>
            <w:sz w:val="24"/>
          </w:rPr>
          <w:t>.</w:t>
        </w:r>
      </w:ins>
      <w:ins w:id="1659" w:author="Steven Travers" w:date="2023-06-04T14:48:00Z">
        <w:r w:rsidRPr="00782822">
          <w:rPr>
            <w:rFonts w:ascii="Times New Roman" w:hAnsi="Times New Roman" w:cs="Times New Roman"/>
            <w:sz w:val="24"/>
            <w:rPrChange w:id="1660" w:author="Steven Travers" w:date="2023-06-04T14:57:00Z">
              <w:rPr/>
            </w:rPrChange>
          </w:rPr>
          <w:t xml:space="preserve"> </w:t>
        </w:r>
      </w:ins>
      <w:ins w:id="1661" w:author="Steven Travers" w:date="2023-06-04T19:42:00Z">
        <w:r w:rsidR="00481755">
          <w:rPr>
            <w:rFonts w:ascii="Times New Roman" w:hAnsi="Times New Roman" w:cs="Times New Roman"/>
            <w:sz w:val="24"/>
          </w:rPr>
          <w:t>R</w:t>
        </w:r>
      </w:ins>
      <w:ins w:id="1662" w:author="Steven Travers" w:date="2023-06-04T14:48:00Z">
        <w:r w:rsidRPr="00782822">
          <w:rPr>
            <w:rFonts w:ascii="Times New Roman" w:hAnsi="Times New Roman" w:cs="Times New Roman"/>
            <w:sz w:val="24"/>
            <w:rPrChange w:id="1663" w:author="Steven Travers" w:date="2023-06-04T14:57:00Z">
              <w:rPr/>
            </w:rPrChange>
          </w:rPr>
          <w:t>eductions in the length of female and male floral structures were significantly more dramatic in plants from northern populations relative to southern populations (</w:t>
        </w:r>
      </w:ins>
      <w:ins w:id="1664" w:author="Steven Travers" w:date="2023-06-04T15:42:00Z">
        <w:r w:rsidR="005721DD">
          <w:rPr>
            <w:rFonts w:ascii="Times New Roman" w:hAnsi="Times New Roman" w:cs="Times New Roman"/>
            <w:sz w:val="24"/>
          </w:rPr>
          <w:t>Table 1</w:t>
        </w:r>
      </w:ins>
      <w:ins w:id="1665" w:author="Steven Travers" w:date="2023-06-04T14:48:00Z">
        <w:r w:rsidRPr="00782822">
          <w:rPr>
            <w:rFonts w:ascii="Times New Roman" w:hAnsi="Times New Roman" w:cs="Times New Roman"/>
            <w:sz w:val="24"/>
            <w:rPrChange w:id="1666" w:author="Steven Travers" w:date="2023-06-04T14:57:00Z">
              <w:rPr/>
            </w:rPrChange>
          </w:rPr>
          <w:t xml:space="preserve"> – treatment x region effects, Figure </w:t>
        </w:r>
      </w:ins>
      <w:ins w:id="1667" w:author="Steven Travers" w:date="2023-06-04T19:42:00Z">
        <w:r w:rsidR="00481755">
          <w:rPr>
            <w:rFonts w:ascii="Times New Roman" w:hAnsi="Times New Roman" w:cs="Times New Roman"/>
            <w:sz w:val="24"/>
          </w:rPr>
          <w:t>2</w:t>
        </w:r>
      </w:ins>
      <w:ins w:id="1668" w:author="Steven Travers" w:date="2023-06-04T14:48:00Z">
        <w:r w:rsidRPr="00782822">
          <w:rPr>
            <w:rFonts w:ascii="Times New Roman" w:hAnsi="Times New Roman" w:cs="Times New Roman"/>
            <w:sz w:val="24"/>
            <w:rPrChange w:id="1669" w:author="Steven Travers" w:date="2023-06-04T14:57:00Z">
              <w:rPr/>
            </w:rPrChange>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ins>
    </w:p>
    <w:p w14:paraId="5D3C4FD9" w14:textId="2643CD3C" w:rsidR="00D17BCE" w:rsidRDefault="00DC60A0">
      <w:pPr>
        <w:spacing w:line="480" w:lineRule="auto"/>
        <w:ind w:firstLine="720"/>
        <w:jc w:val="both"/>
        <w:rPr>
          <w:ins w:id="1670" w:author="Emma Chandler" w:date="2023-06-13T10:44:00Z"/>
          <w:rFonts w:ascii="Times New Roman" w:hAnsi="Times New Roman" w:cs="Times New Roman"/>
          <w:sz w:val="24"/>
        </w:rPr>
      </w:pPr>
      <w:ins w:id="1671" w:author="Steven Travers" w:date="2023-06-04T14:48:00Z">
        <w:r w:rsidRPr="00782822">
          <w:rPr>
            <w:rFonts w:ascii="Times New Roman" w:hAnsi="Times New Roman" w:cs="Times New Roman"/>
            <w:sz w:val="24"/>
            <w:rPrChange w:id="1672" w:author="Steven Travers" w:date="2023-06-04T14:57:00Z">
              <w:rPr/>
            </w:rPrChange>
          </w:rPr>
          <w:t>Another key difference between northern and southern plants was how heat, during pollination and fruit development, influenced the number of aborted and unfertilized ovules. In southern</w:t>
        </w:r>
      </w:ins>
      <w:ins w:id="1673" w:author="Emma Chandler" w:date="2023-06-13T10:35:00Z">
        <w:r w:rsidR="00F3607B">
          <w:rPr>
            <w:rFonts w:ascii="Times New Roman" w:hAnsi="Times New Roman" w:cs="Times New Roman"/>
            <w:sz w:val="24"/>
          </w:rPr>
          <w:t xml:space="preserve"> plants,</w:t>
        </w:r>
      </w:ins>
      <w:ins w:id="1674" w:author="Steven Travers" w:date="2023-06-04T14:48:00Z">
        <w:del w:id="1675" w:author="Emma Chandler" w:date="2023-06-13T10:35:00Z">
          <w:r w:rsidRPr="00782822" w:rsidDel="00F3607B">
            <w:rPr>
              <w:rFonts w:ascii="Times New Roman" w:hAnsi="Times New Roman" w:cs="Times New Roman"/>
              <w:sz w:val="24"/>
              <w:rPrChange w:id="1676" w:author="Steven Travers" w:date="2023-06-04T14:57:00Z">
                <w:rPr/>
              </w:rPrChange>
            </w:rPr>
            <w:delText xml:space="preserve"> but not northern plants,</w:delText>
          </w:r>
        </w:del>
        <w:r w:rsidRPr="00782822">
          <w:rPr>
            <w:rFonts w:ascii="Times New Roman" w:hAnsi="Times New Roman" w:cs="Times New Roman"/>
            <w:sz w:val="24"/>
            <w:rPrChange w:id="1677" w:author="Steven Travers" w:date="2023-06-04T14:57:00Z">
              <w:rPr/>
            </w:rPrChange>
          </w:rPr>
          <w:t xml:space="preserve"> heat led to increases in the number of ovules that were unfertilized</w:t>
        </w:r>
        <w:del w:id="1678" w:author="Emma Chandler" w:date="2023-06-13T10:35:00Z">
          <w:r w:rsidRPr="00782822" w:rsidDel="00D17BCE">
            <w:rPr>
              <w:rFonts w:ascii="Times New Roman" w:hAnsi="Times New Roman" w:cs="Times New Roman"/>
              <w:sz w:val="24"/>
              <w:rPrChange w:id="1679" w:author="Steven Travers" w:date="2023-06-04T14:57:00Z">
                <w:rPr/>
              </w:rPrChange>
            </w:rPr>
            <w:delText>.</w:delText>
          </w:r>
        </w:del>
      </w:ins>
      <w:ins w:id="1680" w:author="Emma Chandler" w:date="2023-06-13T10:35:00Z">
        <w:r w:rsidR="00D17BCE">
          <w:rPr>
            <w:rFonts w:ascii="Times New Roman" w:hAnsi="Times New Roman" w:cs="Times New Roman"/>
            <w:sz w:val="24"/>
          </w:rPr>
          <w:t>, while i</w:t>
        </w:r>
      </w:ins>
      <w:ins w:id="1681" w:author="Steven Travers" w:date="2023-06-04T14:48:00Z">
        <w:del w:id="1682" w:author="Emma Chandler" w:date="2023-06-13T10:35:00Z">
          <w:r w:rsidRPr="00782822" w:rsidDel="00D17BCE">
            <w:rPr>
              <w:rFonts w:ascii="Times New Roman" w:hAnsi="Times New Roman" w:cs="Times New Roman"/>
              <w:sz w:val="24"/>
              <w:rPrChange w:id="1683" w:author="Steven Travers" w:date="2023-06-04T14:57:00Z">
                <w:rPr/>
              </w:rPrChange>
            </w:rPr>
            <w:delText xml:space="preserve"> </w:delText>
          </w:r>
          <w:r w:rsidRPr="00782822" w:rsidDel="00F3607B">
            <w:rPr>
              <w:rFonts w:ascii="Times New Roman" w:hAnsi="Times New Roman" w:cs="Times New Roman"/>
              <w:sz w:val="24"/>
              <w:rPrChange w:id="1684" w:author="Steven Travers" w:date="2023-06-04T14:57:00Z">
                <w:rPr/>
              </w:rPrChange>
            </w:rPr>
            <w:delText>However, i</w:delText>
          </w:r>
        </w:del>
        <w:r w:rsidRPr="00782822">
          <w:rPr>
            <w:rFonts w:ascii="Times New Roman" w:hAnsi="Times New Roman" w:cs="Times New Roman"/>
            <w:sz w:val="24"/>
            <w:rPrChange w:id="1685" w:author="Steven Travers" w:date="2023-06-04T14:57:00Z">
              <w:rPr/>
            </w:rPrChange>
          </w:rPr>
          <w:t xml:space="preserve">n </w:t>
        </w:r>
        <w:del w:id="1686" w:author="Emma Chandler" w:date="2023-06-13T10:35:00Z">
          <w:r w:rsidRPr="00782822" w:rsidDel="00D17BCE">
            <w:rPr>
              <w:rFonts w:ascii="Times New Roman" w:hAnsi="Times New Roman" w:cs="Times New Roman"/>
              <w:sz w:val="24"/>
              <w:rPrChange w:id="1687" w:author="Steven Travers" w:date="2023-06-04T14:57:00Z">
                <w:rPr/>
              </w:rPrChange>
            </w:rPr>
            <w:delText xml:space="preserve">northern </w:delText>
          </w:r>
        </w:del>
        <w:r w:rsidRPr="00782822">
          <w:rPr>
            <w:rFonts w:ascii="Times New Roman" w:hAnsi="Times New Roman" w:cs="Times New Roman"/>
            <w:sz w:val="24"/>
            <w:rPrChange w:id="1688" w:author="Steven Travers" w:date="2023-06-04T14:57:00Z">
              <w:rPr/>
            </w:rPrChange>
          </w:rPr>
          <w:t>plants</w:t>
        </w:r>
      </w:ins>
      <w:ins w:id="1689" w:author="Emma Chandler" w:date="2023-06-13T10:35:00Z">
        <w:r w:rsidR="00D17BCE">
          <w:rPr>
            <w:rFonts w:ascii="Times New Roman" w:hAnsi="Times New Roman" w:cs="Times New Roman"/>
            <w:sz w:val="24"/>
          </w:rPr>
          <w:t xml:space="preserve"> from the north</w:t>
        </w:r>
      </w:ins>
      <w:ins w:id="1690" w:author="Steven Travers" w:date="2023-06-04T14:48:00Z">
        <w:r w:rsidRPr="00782822">
          <w:rPr>
            <w:rFonts w:ascii="Times New Roman" w:hAnsi="Times New Roman" w:cs="Times New Roman"/>
            <w:sz w:val="24"/>
            <w:rPrChange w:id="1691" w:author="Steven Travers" w:date="2023-06-04T14:57:00Z">
              <w:rPr/>
            </w:rPrChange>
          </w:rPr>
          <w:t xml:space="preserve">, heat led to increases in the number of aborted ovules. </w:t>
        </w:r>
      </w:ins>
      <w:ins w:id="1692" w:author="Emma Chandler" w:date="2023-06-15T21:14:00Z">
        <w:r w:rsidR="006C3735">
          <w:rPr>
            <w:rFonts w:ascii="Times New Roman" w:hAnsi="Times New Roman" w:cs="Times New Roman"/>
            <w:sz w:val="24"/>
          </w:rPr>
          <w:t>In control conditions, southern plants had a much lower percentage of ovules that were unfertilized</w:t>
        </w:r>
      </w:ins>
      <w:ins w:id="1693" w:author="Emma Chandler" w:date="2023-06-15T21:15:00Z">
        <w:r w:rsidR="006C3735">
          <w:rPr>
            <w:rFonts w:ascii="Times New Roman" w:hAnsi="Times New Roman" w:cs="Times New Roman"/>
            <w:sz w:val="24"/>
          </w:rPr>
          <w:t xml:space="preserve"> than northern plants. In heat, the percentage was about the same for the two regions</w:t>
        </w:r>
      </w:ins>
      <w:moveFromRangeStart w:id="1694" w:author="Emma Chandler" w:date="2023-06-15T21:20:00Z" w:name="move137756420"/>
      <w:moveFrom w:id="1695" w:author="Emma Chandler" w:date="2023-06-15T21:20:00Z">
        <w:ins w:id="1696" w:author="Steven Travers" w:date="2023-06-04T14:48:00Z">
          <w:del w:id="1697" w:author="Emma Chandler" w:date="2023-07-20T11:40:00Z">
            <w:r w:rsidRPr="00782822" w:rsidDel="00963612">
              <w:rPr>
                <w:rFonts w:ascii="Times New Roman" w:hAnsi="Times New Roman" w:cs="Times New Roman"/>
                <w:sz w:val="24"/>
                <w:rPrChange w:id="1698" w:author="Steven Travers" w:date="2023-06-04T14:57:00Z">
                  <w:rPr/>
                </w:rPrChange>
              </w:rPr>
              <w:delText xml:space="preserve">Both effects reduced the ultimate number of viable seeds produced but the mechanisms were different. </w:delText>
            </w:r>
          </w:del>
        </w:ins>
      </w:moveFrom>
      <w:moveFromRangeEnd w:id="1694"/>
      <w:ins w:id="1699" w:author="Steven Travers" w:date="2023-06-04T14:48:00Z">
        <w:del w:id="1700" w:author="Emma Chandler" w:date="2023-07-20T11:40:00Z">
          <w:r w:rsidRPr="00150283" w:rsidDel="00963612">
            <w:rPr>
              <w:rFonts w:ascii="Times New Roman" w:hAnsi="Times New Roman" w:cs="Times New Roman"/>
              <w:sz w:val="24"/>
              <w:highlight w:val="yellow"/>
              <w:rPrChange w:id="1701" w:author="Emma Chandler" w:date="2023-06-15T21:00:00Z">
                <w:rPr/>
              </w:rPrChange>
            </w:rPr>
            <w:delText xml:space="preserve">This regional difference is the pattern expected if pollen performance (growth rate, competitive ability, endurance) is more intolerant to heat during tube growth in the southern plants. Fewer ovules may have been fertilized in southern plants because fewer tubes reached them in hot conditions. However, in the northern plants, pollen tubes appear to have successfully fertilized ovules even under hot </w:delText>
          </w:r>
        </w:del>
        <w:del w:id="1702" w:author="Emma Chandler" w:date="2023-06-13T10:44:00Z">
          <w:r w:rsidRPr="00150283" w:rsidDel="00D17BCE">
            <w:rPr>
              <w:rFonts w:ascii="Times New Roman" w:hAnsi="Times New Roman" w:cs="Times New Roman"/>
              <w:sz w:val="24"/>
              <w:highlight w:val="yellow"/>
              <w:rPrChange w:id="1703" w:author="Emma Chandler" w:date="2023-06-15T21:00:00Z">
                <w:rPr/>
              </w:rPrChange>
            </w:rPr>
            <w:delText>conditions</w:delText>
          </w:r>
        </w:del>
        <w:del w:id="1704" w:author="Emma Chandler" w:date="2023-07-20T11:40:00Z">
          <w:r w:rsidRPr="00150283" w:rsidDel="00963612">
            <w:rPr>
              <w:rFonts w:ascii="Times New Roman" w:hAnsi="Times New Roman" w:cs="Times New Roman"/>
              <w:sz w:val="24"/>
              <w:highlight w:val="yellow"/>
              <w:rPrChange w:id="1705" w:author="Emma Chandler" w:date="2023-06-15T21:00:00Z">
                <w:rPr/>
              </w:rPrChange>
            </w:rPr>
            <w:delText xml:space="preserve"> but the fertilized ovules then aborted prior to reaching complete maturity.</w:delText>
          </w:r>
          <w:r w:rsidRPr="00782822" w:rsidDel="00963612">
            <w:rPr>
              <w:rFonts w:ascii="Times New Roman" w:hAnsi="Times New Roman" w:cs="Times New Roman"/>
              <w:sz w:val="24"/>
              <w:rPrChange w:id="1706" w:author="Steven Travers" w:date="2023-06-04T14:57:00Z">
                <w:rPr/>
              </w:rPrChange>
            </w:rPr>
            <w:delText xml:space="preserve"> </w:delText>
          </w:r>
        </w:del>
      </w:ins>
      <w:ins w:id="1707" w:author="Emma Chandler" w:date="2023-07-20T11:40:00Z">
        <w:r w:rsidR="00963612">
          <w:rPr>
            <w:rFonts w:ascii="Times New Roman" w:hAnsi="Times New Roman" w:cs="Times New Roman"/>
            <w:sz w:val="24"/>
          </w:rPr>
          <w:t xml:space="preserve">. </w:t>
        </w:r>
      </w:ins>
      <w:ins w:id="1708" w:author="Emma Chandler" w:date="2023-06-15T21:16:00Z">
        <w:r w:rsidR="006C3735">
          <w:rPr>
            <w:rFonts w:ascii="Times New Roman" w:hAnsi="Times New Roman" w:cs="Times New Roman"/>
            <w:sz w:val="24"/>
          </w:rPr>
          <w:t xml:space="preserve">The </w:t>
        </w:r>
      </w:ins>
      <w:ins w:id="1709" w:author="Emma Chandler" w:date="2023-06-15T21:17:00Z">
        <w:r w:rsidR="006C3735">
          <w:rPr>
            <w:rFonts w:ascii="Times New Roman" w:hAnsi="Times New Roman" w:cs="Times New Roman"/>
            <w:sz w:val="24"/>
          </w:rPr>
          <w:t>reduced efficiency of fertilization</w:t>
        </w:r>
      </w:ins>
      <w:ins w:id="1710" w:author="Emma Chandler" w:date="2023-06-15T21:18:00Z">
        <w:r w:rsidR="006C3735">
          <w:rPr>
            <w:rFonts w:ascii="Times New Roman" w:hAnsi="Times New Roman" w:cs="Times New Roman"/>
            <w:sz w:val="24"/>
          </w:rPr>
          <w:t xml:space="preserve"> in southern plants when exposed to</w:t>
        </w:r>
      </w:ins>
      <w:ins w:id="1711" w:author="Emma Chandler" w:date="2023-06-15T21:17:00Z">
        <w:r w:rsidR="006C3735">
          <w:rPr>
            <w:rFonts w:ascii="Times New Roman" w:hAnsi="Times New Roman" w:cs="Times New Roman"/>
            <w:sz w:val="24"/>
          </w:rPr>
          <w:t xml:space="preserve"> heat may be the result of two separate phenomena. </w:t>
        </w:r>
      </w:ins>
      <w:ins w:id="1712" w:author="Emma Chandler" w:date="2023-06-15T21:29:00Z">
        <w:r w:rsidR="008F3C8F">
          <w:rPr>
            <w:rFonts w:ascii="Times New Roman" w:hAnsi="Times New Roman" w:cs="Times New Roman"/>
            <w:sz w:val="24"/>
          </w:rPr>
          <w:t>First, i</w:t>
        </w:r>
      </w:ins>
      <w:ins w:id="1713" w:author="Emma Chandler" w:date="2023-06-13T10:44:00Z">
        <w:r w:rsidR="00D17BCE">
          <w:rPr>
            <w:rFonts w:ascii="Times New Roman" w:hAnsi="Times New Roman" w:cs="Times New Roman"/>
            <w:sz w:val="24"/>
          </w:rPr>
          <w:t xml:space="preserve">n heat, southern </w:t>
        </w:r>
      </w:ins>
      <w:ins w:id="1714" w:author="Emma Chandler" w:date="2023-06-13T10:45:00Z">
        <w:r w:rsidR="00D17BCE">
          <w:rPr>
            <w:rFonts w:ascii="Times New Roman" w:hAnsi="Times New Roman" w:cs="Times New Roman"/>
            <w:sz w:val="24"/>
          </w:rPr>
          <w:t xml:space="preserve">plants produced more ovules and generally had longer styles than northern plants. </w:t>
        </w:r>
        <w:r w:rsidR="0046586A">
          <w:rPr>
            <w:rFonts w:ascii="Times New Roman" w:hAnsi="Times New Roman" w:cs="Times New Roman"/>
            <w:sz w:val="24"/>
          </w:rPr>
          <w:t>The increased number of unfertilized o</w:t>
        </w:r>
      </w:ins>
      <w:ins w:id="1715" w:author="Emma Chandler" w:date="2023-06-13T10:46:00Z">
        <w:r w:rsidR="0046586A">
          <w:rPr>
            <w:rFonts w:ascii="Times New Roman" w:hAnsi="Times New Roman" w:cs="Times New Roman"/>
            <w:sz w:val="24"/>
          </w:rPr>
          <w:t xml:space="preserve">vules may be a result of </w:t>
        </w:r>
      </w:ins>
      <w:ins w:id="1716" w:author="Emma Chandler" w:date="2023-06-15T21:25:00Z">
        <w:r w:rsidR="008F3C8F">
          <w:rPr>
            <w:rFonts w:ascii="Times New Roman" w:hAnsi="Times New Roman" w:cs="Times New Roman"/>
            <w:sz w:val="24"/>
          </w:rPr>
          <w:t xml:space="preserve">southern plants </w:t>
        </w:r>
      </w:ins>
      <w:ins w:id="1717" w:author="Emma Chandler" w:date="2023-06-15T21:01:00Z">
        <w:r w:rsidR="003F2BEF">
          <w:rPr>
            <w:rFonts w:ascii="Times New Roman" w:hAnsi="Times New Roman" w:cs="Times New Roman"/>
            <w:sz w:val="24"/>
          </w:rPr>
          <w:t xml:space="preserve">producing a larger </w:t>
        </w:r>
      </w:ins>
      <w:ins w:id="1718" w:author="Emma Chandler" w:date="2023-06-13T10:46:00Z">
        <w:r w:rsidR="0046586A">
          <w:rPr>
            <w:rFonts w:ascii="Times New Roman" w:hAnsi="Times New Roman" w:cs="Times New Roman"/>
            <w:sz w:val="24"/>
          </w:rPr>
          <w:t>number of ovules</w:t>
        </w:r>
      </w:ins>
      <w:ins w:id="1719" w:author="Emma Chandler" w:date="2023-06-15T21:01:00Z">
        <w:r w:rsidR="003F2BEF">
          <w:rPr>
            <w:rFonts w:ascii="Times New Roman" w:hAnsi="Times New Roman" w:cs="Times New Roman"/>
            <w:sz w:val="24"/>
          </w:rPr>
          <w:t xml:space="preserve"> during development</w:t>
        </w:r>
      </w:ins>
      <w:ins w:id="1720" w:author="Emma Chandler" w:date="2023-06-15T21:26:00Z">
        <w:r w:rsidR="008F3C8F">
          <w:rPr>
            <w:rFonts w:ascii="Times New Roman" w:hAnsi="Times New Roman" w:cs="Times New Roman"/>
            <w:sz w:val="24"/>
          </w:rPr>
          <w:t xml:space="preserve"> and the inability of </w:t>
        </w:r>
      </w:ins>
      <w:ins w:id="1721" w:author="Emma Chandler" w:date="2023-06-15T21:27:00Z">
        <w:r w:rsidR="008F3C8F">
          <w:rPr>
            <w:rFonts w:ascii="Times New Roman" w:hAnsi="Times New Roman" w:cs="Times New Roman"/>
            <w:sz w:val="24"/>
          </w:rPr>
          <w:t xml:space="preserve">a full </w:t>
        </w:r>
      </w:ins>
      <w:ins w:id="1722" w:author="Emma Chandler" w:date="2023-06-15T21:26:00Z">
        <w:r w:rsidR="008F3C8F">
          <w:rPr>
            <w:rFonts w:ascii="Times New Roman" w:hAnsi="Times New Roman" w:cs="Times New Roman"/>
            <w:sz w:val="24"/>
          </w:rPr>
          <w:t xml:space="preserve">pollen </w:t>
        </w:r>
      </w:ins>
      <w:ins w:id="1723" w:author="Emma Chandler" w:date="2023-06-15T21:27:00Z">
        <w:r w:rsidR="008F3C8F">
          <w:rPr>
            <w:rFonts w:ascii="Times New Roman" w:hAnsi="Times New Roman" w:cs="Times New Roman"/>
            <w:sz w:val="24"/>
          </w:rPr>
          <w:t xml:space="preserve">load </w:t>
        </w:r>
      </w:ins>
      <w:ins w:id="1724" w:author="Emma Chandler" w:date="2023-06-15T21:26:00Z">
        <w:r w:rsidR="008F3C8F">
          <w:rPr>
            <w:rFonts w:ascii="Times New Roman" w:hAnsi="Times New Roman" w:cs="Times New Roman"/>
            <w:sz w:val="24"/>
          </w:rPr>
          <w:t xml:space="preserve">to fertilize the </w:t>
        </w:r>
        <w:r w:rsidR="008F3C8F">
          <w:rPr>
            <w:rFonts w:ascii="Times New Roman" w:hAnsi="Times New Roman" w:cs="Times New Roman"/>
            <w:sz w:val="24"/>
          </w:rPr>
          <w:lastRenderedPageBreak/>
          <w:t>excess ovules</w:t>
        </w:r>
      </w:ins>
      <w:ins w:id="1725" w:author="Emma Chandler" w:date="2023-06-13T10:46:00Z">
        <w:r w:rsidR="0046586A">
          <w:rPr>
            <w:rFonts w:ascii="Times New Roman" w:hAnsi="Times New Roman" w:cs="Times New Roman"/>
            <w:sz w:val="24"/>
          </w:rPr>
          <w:t>.</w:t>
        </w:r>
      </w:ins>
      <w:ins w:id="1726" w:author="Emma Chandler" w:date="2023-06-15T21:01:00Z">
        <w:r w:rsidR="003F2BEF">
          <w:rPr>
            <w:rFonts w:ascii="Times New Roman" w:hAnsi="Times New Roman" w:cs="Times New Roman"/>
            <w:sz w:val="24"/>
          </w:rPr>
          <w:t xml:space="preserve"> </w:t>
        </w:r>
      </w:ins>
      <w:ins w:id="1727" w:author="Emma Chandler" w:date="2023-06-15T21:29:00Z">
        <w:r w:rsidR="008F3C8F">
          <w:rPr>
            <w:rFonts w:ascii="Times New Roman" w:hAnsi="Times New Roman" w:cs="Times New Roman"/>
            <w:sz w:val="24"/>
          </w:rPr>
          <w:t>Second, p</w:t>
        </w:r>
      </w:ins>
      <w:ins w:id="1728" w:author="Emma Chandler" w:date="2023-06-15T21:19:00Z">
        <w:r w:rsidR="006C3735">
          <w:rPr>
            <w:rFonts w:ascii="Times New Roman" w:hAnsi="Times New Roman" w:cs="Times New Roman"/>
            <w:sz w:val="24"/>
          </w:rPr>
          <w:t>rolonged</w:t>
        </w:r>
      </w:ins>
      <w:ins w:id="1729" w:author="Emma Chandler" w:date="2023-06-15T21:09:00Z">
        <w:r w:rsidR="003F2BEF">
          <w:rPr>
            <w:rFonts w:ascii="Times New Roman" w:hAnsi="Times New Roman" w:cs="Times New Roman"/>
            <w:sz w:val="24"/>
          </w:rPr>
          <w:t xml:space="preserve"> heat exposure and termination of pollen tube growth in the longer styles of flowers on southern plants</w:t>
        </w:r>
      </w:ins>
      <w:ins w:id="1730" w:author="Emma Chandler" w:date="2023-06-15T21:19:00Z">
        <w:r w:rsidR="006C3735">
          <w:rPr>
            <w:rFonts w:ascii="Times New Roman" w:hAnsi="Times New Roman" w:cs="Times New Roman"/>
            <w:sz w:val="24"/>
          </w:rPr>
          <w:t xml:space="preserve"> could also contribute to the number of ovules that went unfertilized</w:t>
        </w:r>
      </w:ins>
      <w:ins w:id="1731" w:author="Emma Chandler" w:date="2023-06-15T21:29:00Z">
        <w:r w:rsidR="008F3C8F">
          <w:rPr>
            <w:rFonts w:ascii="Times New Roman" w:hAnsi="Times New Roman" w:cs="Times New Roman"/>
            <w:sz w:val="24"/>
          </w:rPr>
          <w:t xml:space="preserve"> in heat</w:t>
        </w:r>
      </w:ins>
      <w:ins w:id="1732" w:author="Emma Chandler" w:date="2023-06-15T21:02:00Z">
        <w:r w:rsidR="003F2BEF">
          <w:rPr>
            <w:rFonts w:ascii="Times New Roman" w:hAnsi="Times New Roman" w:cs="Times New Roman"/>
            <w:sz w:val="24"/>
          </w:rPr>
          <w:t xml:space="preserve">. </w:t>
        </w:r>
      </w:ins>
      <w:ins w:id="1733" w:author="Emma Chandler" w:date="2023-06-15T21:27:00Z">
        <w:r w:rsidR="008F3C8F">
          <w:rPr>
            <w:rFonts w:ascii="Times New Roman" w:hAnsi="Times New Roman" w:cs="Times New Roman"/>
            <w:sz w:val="24"/>
          </w:rPr>
          <w:t>Both</w:t>
        </w:r>
      </w:ins>
      <w:ins w:id="1734" w:author="Emma Chandler" w:date="2023-06-15T21:30:00Z">
        <w:r w:rsidR="008F3C8F">
          <w:rPr>
            <w:rFonts w:ascii="Times New Roman" w:hAnsi="Times New Roman" w:cs="Times New Roman"/>
            <w:sz w:val="24"/>
          </w:rPr>
          <w:t xml:space="preserve"> of the above</w:t>
        </w:r>
      </w:ins>
      <w:ins w:id="1735" w:author="Emma Chandler" w:date="2023-06-15T21:27:00Z">
        <w:r w:rsidR="008F3C8F">
          <w:rPr>
            <w:rFonts w:ascii="Times New Roman" w:hAnsi="Times New Roman" w:cs="Times New Roman"/>
            <w:sz w:val="24"/>
          </w:rPr>
          <w:t xml:space="preserve"> </w:t>
        </w:r>
      </w:ins>
      <w:ins w:id="1736" w:author="Emma Chandler" w:date="2023-06-15T21:28:00Z">
        <w:r w:rsidR="008F3C8F">
          <w:rPr>
            <w:rFonts w:ascii="Times New Roman" w:hAnsi="Times New Roman" w:cs="Times New Roman"/>
            <w:sz w:val="24"/>
          </w:rPr>
          <w:t xml:space="preserve">phenomena </w:t>
        </w:r>
      </w:ins>
      <w:ins w:id="1737" w:author="Emma Chandler" w:date="2023-06-15T21:30:00Z">
        <w:r w:rsidR="008F3C8F">
          <w:rPr>
            <w:rFonts w:ascii="Times New Roman" w:hAnsi="Times New Roman" w:cs="Times New Roman"/>
            <w:sz w:val="24"/>
          </w:rPr>
          <w:t xml:space="preserve">and the generally low seed abortion rate </w:t>
        </w:r>
      </w:ins>
      <w:ins w:id="1738" w:author="Emma Chandler" w:date="2023-06-15T21:29:00Z">
        <w:r w:rsidR="008F3C8F">
          <w:rPr>
            <w:rFonts w:ascii="Times New Roman" w:hAnsi="Times New Roman" w:cs="Times New Roman"/>
            <w:sz w:val="24"/>
          </w:rPr>
          <w:t>suggest</w:t>
        </w:r>
      </w:ins>
      <w:ins w:id="1739" w:author="Emma Chandler" w:date="2023-06-15T21:28:00Z">
        <w:r w:rsidR="008F3C8F">
          <w:rPr>
            <w:rFonts w:ascii="Times New Roman" w:hAnsi="Times New Roman" w:cs="Times New Roman"/>
            <w:sz w:val="24"/>
          </w:rPr>
          <w:t xml:space="preserve"> that pollen is the limiting factor</w:t>
        </w:r>
      </w:ins>
      <w:ins w:id="1740" w:author="Emma Chandler" w:date="2023-06-15T21:29:00Z">
        <w:r w:rsidR="008F3C8F">
          <w:rPr>
            <w:rFonts w:ascii="Times New Roman" w:hAnsi="Times New Roman" w:cs="Times New Roman"/>
            <w:sz w:val="24"/>
          </w:rPr>
          <w:t>.</w:t>
        </w:r>
      </w:ins>
      <w:moveToRangeStart w:id="1741" w:author="Emma Chandler" w:date="2023-06-15T21:20:00Z" w:name="move137756420"/>
      <w:moveTo w:id="1742" w:author="Emma Chandler" w:date="2023-06-15T21:20:00Z">
        <w:del w:id="1743" w:author="Emma Chandler" w:date="2023-06-15T21:21:00Z">
          <w:r w:rsidR="006C3735" w:rsidRPr="00040128" w:rsidDel="008F3C8F">
            <w:rPr>
              <w:rFonts w:ascii="Times New Roman" w:hAnsi="Times New Roman" w:cs="Times New Roman"/>
              <w:sz w:val="24"/>
            </w:rPr>
            <w:delText>Both effects reduced the ultimate</w:delText>
          </w:r>
        </w:del>
        <w:del w:id="1744" w:author="Emma Chandler" w:date="2023-06-15T21:29:00Z">
          <w:r w:rsidR="006C3735" w:rsidRPr="00040128" w:rsidDel="008F3C8F">
            <w:rPr>
              <w:rFonts w:ascii="Times New Roman" w:hAnsi="Times New Roman" w:cs="Times New Roman"/>
              <w:sz w:val="24"/>
            </w:rPr>
            <w:delText xml:space="preserve"> number of viable seeds </w:delText>
          </w:r>
        </w:del>
        <w:del w:id="1745" w:author="Emma Chandler" w:date="2023-06-15T21:21:00Z">
          <w:r w:rsidR="006C3735" w:rsidRPr="00040128" w:rsidDel="008F3C8F">
            <w:rPr>
              <w:rFonts w:ascii="Times New Roman" w:hAnsi="Times New Roman" w:cs="Times New Roman"/>
              <w:sz w:val="24"/>
            </w:rPr>
            <w:delText>produced but the mechanisms were different</w:delText>
          </w:r>
        </w:del>
        <w:del w:id="1746" w:author="Emma Chandler" w:date="2023-06-15T21:22:00Z">
          <w:r w:rsidR="006C3735" w:rsidRPr="00040128" w:rsidDel="008F3C8F">
            <w:rPr>
              <w:rFonts w:ascii="Times New Roman" w:hAnsi="Times New Roman" w:cs="Times New Roman"/>
              <w:sz w:val="24"/>
            </w:rPr>
            <w:delText>.</w:delText>
          </w:r>
        </w:del>
      </w:moveTo>
      <w:moveToRangeEnd w:id="1741"/>
    </w:p>
    <w:p w14:paraId="178FD8AD" w14:textId="2DB8E9C7" w:rsidR="001434C3" w:rsidRDefault="00DC60A0">
      <w:pPr>
        <w:spacing w:line="480" w:lineRule="auto"/>
        <w:ind w:firstLine="720"/>
        <w:jc w:val="both"/>
        <w:rPr>
          <w:ins w:id="1747" w:author="Emma Chandler" w:date="2023-06-15T21:37:00Z"/>
          <w:rFonts w:ascii="Times New Roman" w:hAnsi="Times New Roman" w:cs="Times New Roman"/>
          <w:sz w:val="24"/>
        </w:rPr>
      </w:pPr>
      <w:ins w:id="1748" w:author="Steven Travers" w:date="2023-06-04T14:48:00Z">
        <w:r w:rsidRPr="00782822">
          <w:rPr>
            <w:rFonts w:ascii="Times New Roman" w:hAnsi="Times New Roman" w:cs="Times New Roman"/>
            <w:sz w:val="24"/>
            <w:rPrChange w:id="1749" w:author="Steven Travers" w:date="2023-06-04T14:57:00Z">
              <w:rPr/>
            </w:rPrChange>
          </w:rPr>
          <w:t xml:space="preserve">A similar result to ours </w:t>
        </w:r>
        <w:del w:id="1750" w:author="Emma Chandler" w:date="2023-06-13T10:49:00Z">
          <w:r w:rsidRPr="00782822" w:rsidDel="0046586A">
            <w:rPr>
              <w:rFonts w:ascii="Times New Roman" w:hAnsi="Times New Roman" w:cs="Times New Roman"/>
              <w:sz w:val="24"/>
              <w:rPrChange w:id="1751" w:author="Steven Travers" w:date="2023-06-04T14:57:00Z">
                <w:rPr/>
              </w:rPrChange>
            </w:rPr>
            <w:delText xml:space="preserve">for southern plants </w:delText>
          </w:r>
        </w:del>
        <w:r w:rsidRPr="00782822">
          <w:rPr>
            <w:rFonts w:ascii="Times New Roman" w:hAnsi="Times New Roman" w:cs="Times New Roman"/>
            <w:sz w:val="24"/>
            <w:rPrChange w:id="1752" w:author="Steven Travers" w:date="2023-06-04T14:57:00Z">
              <w:rPr/>
            </w:rPrChange>
          </w:rPr>
          <w:t>was attained by Jiang (2019), who found, in peas, that ovules maintained viability in heat stress, but pollen viability decreased. Indeed, pollen germination has been shown to be negatively affected by heat in many studies</w:t>
        </w:r>
      </w:ins>
      <w:ins w:id="1753" w:author="Emma Chandler [2]" w:date="2023-08-14T10:26:00Z">
        <w:r w:rsidR="00D60D49">
          <w:rPr>
            <w:rFonts w:ascii="Times New Roman" w:hAnsi="Times New Roman" w:cs="Times New Roman"/>
            <w:sz w:val="24"/>
          </w:rPr>
          <w:t xml:space="preserve"> </w:t>
        </w:r>
      </w:ins>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R2VuZXM8L0lEVGV4dD48RGlzcGxheVRleHQ+KEppYW5nIGV0IGFsLiAyMDE5OyBNw7xsbGVyIGV0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PkVuZ2xpc2g8L2xhbmd1YWdlPjxhZGRlZC1kYXRlIGZvcm1hdD0idXRjIj4xNjYyMjQ4OTM1PC9h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YmVyPjgzOTwvcmVjLW51bWJlcj48bGFzdC11cGRhdGVkLWRhdGUgZm9ybWF0PSJ1dGMiPjE2NjIy
NDg5MzU8L2xhc3QtdXBkYXRlZC1kYXRlPjxhY2Nlc3Npb24tbnVtPldPUzowMDA0NTI2NTUyMDAw
MDQ8L2FjY2Vzc2lvbi1udW0+PGVsZWN0cm9uaWMtcmVzb3VyY2UtbnVtPjEwLjEwNzEvZnAxNzMx
NzwvZWxlY3Ryb25pYy1yZXNvdXJjZS1udW0+PHZvbHVtZT40Njwvdm9sdW1lPjwvcmVjb3JkPjwv
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R2VuZXM8L0lEVGV4dD48RGlzcGxheVRleHQ+KEppYW5nIGV0IGFsLiAyMDE5OyBNw7xsbGVyIGV0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PkVuZ2xpc2g8L2xhbmd1YWdlPjxhZGRlZC1kYXRlIGZvcm1hdD0idXRjIj4xNjYyMjQ4OTM1PC9h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YmVyPjgzOTwvcmVjLW51bWJlcj48bGFzdC11cGRhdGVkLWRhdGUgZm9ybWF0PSJ1dGMiPjE2NjIy
NDg5MzU8L2xhc3QtdXBkYXRlZC1kYXRlPjxhY2Nlc3Npb24tbnVtPldPUzowMDA0NTI2NTUyMDAw
MDQ8L2FjY2Vzc2lvbi1udW0+PGVsZWN0cm9uaWMtcmVzb3VyY2UtbnVtPjEwLjEwNzEvZnAxNzMx
NzwvZWxlY3Ryb25pYy1yZXNvdXJjZS1udW0+PHZvbHVtZT40Njwvdm9sdW1lPjwvcmVjb3JkPjwv
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fldChar w:fldCharType="separate"/>
      </w:r>
      <w:r w:rsidR="00D60D49">
        <w:rPr>
          <w:rFonts w:ascii="Times New Roman" w:hAnsi="Times New Roman" w:cs="Times New Roman"/>
          <w:noProof/>
          <w:sz w:val="24"/>
        </w:rPr>
        <w:t>(Jiang et al. 2019; Müller et al. 2016; Poudyal et al. 2019; Sato et al. 2006; Xu et al. 2017)</w:t>
      </w:r>
      <w:r w:rsidR="00D60D49">
        <w:rPr>
          <w:rFonts w:ascii="Times New Roman" w:hAnsi="Times New Roman" w:cs="Times New Roman"/>
          <w:sz w:val="24"/>
        </w:rPr>
        <w:fldChar w:fldCharType="end"/>
      </w:r>
      <w:ins w:id="1754" w:author="Steven Travers" w:date="2023-06-04T14:48:00Z">
        <w:del w:id="1755" w:author="Emma Chandler [2]" w:date="2023-08-14T10:28:00Z">
          <w:r w:rsidRPr="00782822" w:rsidDel="00D60D49">
            <w:rPr>
              <w:rFonts w:ascii="Times New Roman" w:hAnsi="Times New Roman" w:cs="Times New Roman"/>
              <w:sz w:val="24"/>
              <w:rPrChange w:id="1756" w:author="Steven Travers" w:date="2023-06-04T14:57:00Z">
                <w:rPr/>
              </w:rPrChange>
            </w:rPr>
            <w:delText xml:space="preserve"> </w:delText>
          </w:r>
          <w:r w:rsidRPr="001C7D33" w:rsidDel="00D60D49">
            <w:rPr>
              <w:rFonts w:ascii="Times New Roman" w:hAnsi="Times New Roman" w:cs="Times New Roman"/>
              <w:sz w:val="24"/>
              <w:highlight w:val="yellow"/>
              <w:rPrChange w:id="1757" w:author="Emma Chandler" w:date="2023-07-20T12:04:00Z">
                <w:rPr/>
              </w:rPrChange>
            </w:rPr>
            <w:delText>(Muller et al. 2016, (Sato, Kamiyama et al. 2006, Xu, Wolters-Arts et al. 2017, Jiang, Lahlali et al. 2019, Poudyal, Rosenqvist et al. 2019)</w:delText>
          </w:r>
        </w:del>
        <w:r w:rsidRPr="00782822">
          <w:rPr>
            <w:rFonts w:ascii="Times New Roman" w:hAnsi="Times New Roman" w:cs="Times New Roman"/>
            <w:sz w:val="24"/>
            <w:rPrChange w:id="1758" w:author="Steven Travers" w:date="2023-06-04T14:57:00Z">
              <w:rPr/>
            </w:rPrChange>
          </w:rPr>
          <w:t xml:space="preserve">. </w:t>
        </w:r>
      </w:ins>
      <w:ins w:id="1759" w:author="Emma Chandler" w:date="2023-06-15T21:38:00Z">
        <w:r w:rsidR="001434C3">
          <w:rPr>
            <w:rFonts w:ascii="Times New Roman" w:hAnsi="Times New Roman" w:cs="Times New Roman"/>
            <w:sz w:val="24"/>
          </w:rPr>
          <w:t>In Experiment 1</w:t>
        </w:r>
      </w:ins>
      <w:ins w:id="1760" w:author="Emma Chandler" w:date="2023-06-15T21:39:00Z">
        <w:r w:rsidR="001434C3">
          <w:rPr>
            <w:rFonts w:ascii="Times New Roman" w:hAnsi="Times New Roman" w:cs="Times New Roman"/>
            <w:sz w:val="24"/>
          </w:rPr>
          <w:t>,</w:t>
        </w:r>
      </w:ins>
      <w:ins w:id="1761" w:author="Emma Chandler" w:date="2023-06-15T21:38:00Z">
        <w:r w:rsidR="001434C3">
          <w:rPr>
            <w:rFonts w:ascii="Times New Roman" w:hAnsi="Times New Roman" w:cs="Times New Roman"/>
            <w:sz w:val="24"/>
          </w:rPr>
          <w:t xml:space="preserve"> w</w:t>
        </w:r>
      </w:ins>
      <w:ins w:id="1762" w:author="Steven Travers" w:date="2023-06-04T14:48:00Z">
        <w:del w:id="1763" w:author="Emma Chandler" w:date="2023-06-15T21:38:00Z">
          <w:r w:rsidRPr="00782822" w:rsidDel="001434C3">
            <w:rPr>
              <w:rFonts w:ascii="Times New Roman" w:hAnsi="Times New Roman" w:cs="Times New Roman"/>
              <w:sz w:val="24"/>
              <w:rPrChange w:id="1764" w:author="Steven Travers" w:date="2023-06-04T14:57:00Z">
                <w:rPr/>
              </w:rPrChange>
            </w:rPr>
            <w:delText>W</w:delText>
          </w:r>
        </w:del>
        <w:r w:rsidRPr="00782822">
          <w:rPr>
            <w:rFonts w:ascii="Times New Roman" w:hAnsi="Times New Roman" w:cs="Times New Roman"/>
            <w:sz w:val="24"/>
            <w:rPrChange w:id="1765" w:author="Steven Travers" w:date="2023-06-04T14:57:00Z">
              <w:rPr/>
            </w:rPrChange>
          </w:rPr>
          <w:t xml:space="preserve">e found </w:t>
        </w:r>
        <w:del w:id="1766" w:author="Emma Chandler" w:date="2023-06-15T21:38:00Z">
          <w:r w:rsidRPr="00782822" w:rsidDel="001434C3">
            <w:rPr>
              <w:rFonts w:ascii="Times New Roman" w:hAnsi="Times New Roman" w:cs="Times New Roman"/>
              <w:sz w:val="24"/>
              <w:rPrChange w:id="1767" w:author="Steven Travers" w:date="2023-06-04T14:57:00Z">
                <w:rPr/>
              </w:rPrChange>
            </w:rPr>
            <w:delText>no effects of</w:delText>
          </w:r>
        </w:del>
      </w:ins>
      <w:ins w:id="1768" w:author="Emma Chandler" w:date="2023-06-15T21:38:00Z">
        <w:r w:rsidR="001434C3">
          <w:rPr>
            <w:rFonts w:ascii="Times New Roman" w:hAnsi="Times New Roman" w:cs="Times New Roman"/>
            <w:sz w:val="24"/>
          </w:rPr>
          <w:t>no evidence that</w:t>
        </w:r>
      </w:ins>
      <w:ins w:id="1769" w:author="Steven Travers" w:date="2023-06-04T14:48:00Z">
        <w:r w:rsidRPr="00782822">
          <w:rPr>
            <w:rFonts w:ascii="Times New Roman" w:hAnsi="Times New Roman" w:cs="Times New Roman"/>
            <w:sz w:val="24"/>
            <w:rPrChange w:id="1770" w:author="Steven Travers" w:date="2023-06-04T14:57:00Z">
              <w:rPr/>
            </w:rPrChange>
          </w:rPr>
          <w:t xml:space="preserve"> </w:t>
        </w:r>
      </w:ins>
      <w:ins w:id="1771" w:author="Emma Chandler" w:date="2023-06-15T21:35:00Z">
        <w:r w:rsidR="001434C3">
          <w:rPr>
            <w:rFonts w:ascii="Times New Roman" w:hAnsi="Times New Roman" w:cs="Times New Roman"/>
            <w:sz w:val="24"/>
          </w:rPr>
          <w:t xml:space="preserve">pollen development in </w:t>
        </w:r>
      </w:ins>
      <w:ins w:id="1772" w:author="Steven Travers" w:date="2023-06-04T14:48:00Z">
        <w:r w:rsidRPr="00782822">
          <w:rPr>
            <w:rFonts w:ascii="Times New Roman" w:hAnsi="Times New Roman" w:cs="Times New Roman"/>
            <w:sz w:val="24"/>
            <w:rPrChange w:id="1773" w:author="Steven Travers" w:date="2023-06-04T14:57:00Z">
              <w:rPr/>
            </w:rPrChange>
          </w:rPr>
          <w:t xml:space="preserve">heat </w:t>
        </w:r>
        <w:del w:id="1774" w:author="Emma Chandler" w:date="2023-06-15T21:38:00Z">
          <w:r w:rsidRPr="00782822" w:rsidDel="001434C3">
            <w:rPr>
              <w:rFonts w:ascii="Times New Roman" w:hAnsi="Times New Roman" w:cs="Times New Roman"/>
              <w:sz w:val="24"/>
              <w:rPrChange w:id="1775" w:author="Steven Travers" w:date="2023-06-04T14:57:00Z">
                <w:rPr/>
              </w:rPrChange>
            </w:rPr>
            <w:delText>on</w:delText>
          </w:r>
        </w:del>
      </w:ins>
      <w:ins w:id="1776" w:author="Emma Chandler" w:date="2023-06-15T21:39:00Z">
        <w:r w:rsidR="001434C3">
          <w:rPr>
            <w:rFonts w:ascii="Times New Roman" w:hAnsi="Times New Roman" w:cs="Times New Roman"/>
            <w:sz w:val="24"/>
          </w:rPr>
          <w:t>reduces</w:t>
        </w:r>
      </w:ins>
      <w:ins w:id="1777" w:author="Steven Travers" w:date="2023-06-04T14:48:00Z">
        <w:r w:rsidRPr="00782822">
          <w:rPr>
            <w:rFonts w:ascii="Times New Roman" w:hAnsi="Times New Roman" w:cs="Times New Roman"/>
            <w:sz w:val="24"/>
            <w:rPrChange w:id="1778" w:author="Steven Travers" w:date="2023-06-04T14:57:00Z">
              <w:rPr/>
            </w:rPrChange>
          </w:rPr>
          <w:t xml:space="preserve"> pollen germination (Table 2)</w:t>
        </w:r>
        <w:del w:id="1779" w:author="Emma Chandler" w:date="2023-06-15T21:39:00Z">
          <w:r w:rsidRPr="00782822" w:rsidDel="001434C3">
            <w:rPr>
              <w:rFonts w:ascii="Times New Roman" w:hAnsi="Times New Roman" w:cs="Times New Roman"/>
              <w:sz w:val="24"/>
              <w:rPrChange w:id="1780" w:author="Steven Travers" w:date="2023-06-04T14:57:00Z">
                <w:rPr/>
              </w:rPrChange>
            </w:rPr>
            <w:delText xml:space="preserve"> in this experiment</w:delText>
          </w:r>
        </w:del>
        <w:r w:rsidRPr="00782822">
          <w:rPr>
            <w:rFonts w:ascii="Times New Roman" w:hAnsi="Times New Roman" w:cs="Times New Roman"/>
            <w:sz w:val="24"/>
            <w:rPrChange w:id="1781" w:author="Steven Travers" w:date="2023-06-04T14:57:00Z">
              <w:rPr/>
            </w:rPrChange>
          </w:rPr>
          <w:t>,</w:t>
        </w:r>
      </w:ins>
      <w:ins w:id="1782" w:author="Steven Travers" w:date="2023-06-05T11:10:00Z">
        <w:r w:rsidR="00AF4317">
          <w:rPr>
            <w:rFonts w:ascii="Times New Roman" w:hAnsi="Times New Roman" w:cs="Times New Roman"/>
            <w:sz w:val="24"/>
          </w:rPr>
          <w:t xml:space="preserve"> </w:t>
        </w:r>
      </w:ins>
      <w:ins w:id="1783" w:author="Emma Chandler" w:date="2023-06-15T21:36:00Z">
        <w:r w:rsidR="001434C3">
          <w:rPr>
            <w:rFonts w:ascii="Times New Roman" w:hAnsi="Times New Roman" w:cs="Times New Roman"/>
            <w:sz w:val="24"/>
          </w:rPr>
          <w:t xml:space="preserve">but </w:t>
        </w:r>
      </w:ins>
      <w:ins w:id="1784" w:author="Emma Chandler" w:date="2023-06-15T21:39:00Z">
        <w:r w:rsidR="001434C3">
          <w:rPr>
            <w:rFonts w:ascii="Times New Roman" w:hAnsi="Times New Roman" w:cs="Times New Roman"/>
            <w:sz w:val="24"/>
          </w:rPr>
          <w:t xml:space="preserve">in Experiment 2, we </w:t>
        </w:r>
      </w:ins>
      <w:ins w:id="1785" w:author="Emma Chandler" w:date="2023-06-15T21:36:00Z">
        <w:r w:rsidR="001434C3">
          <w:rPr>
            <w:rFonts w:ascii="Times New Roman" w:hAnsi="Times New Roman" w:cs="Times New Roman"/>
            <w:sz w:val="24"/>
          </w:rPr>
          <w:t>established that heat generally reduces pollen germination for pollen from northern and to a greater extent southern plants.</w:t>
        </w:r>
      </w:ins>
      <w:ins w:id="1786" w:author="Steven Travers" w:date="2023-06-05T11:10:00Z">
        <w:del w:id="1787" w:author="Emma Chandler" w:date="2023-06-15T21:37:00Z">
          <w:r w:rsidR="00AF4317" w:rsidDel="001434C3">
            <w:rPr>
              <w:rFonts w:ascii="Times New Roman" w:hAnsi="Times New Roman" w:cs="Times New Roman"/>
              <w:sz w:val="24"/>
            </w:rPr>
            <w:delText xml:space="preserve">but southern plants had lower pollen germination at high temperatures in </w:delText>
          </w:r>
        </w:del>
      </w:ins>
      <w:ins w:id="1788" w:author="Steven Travers" w:date="2023-06-05T11:11:00Z">
        <w:del w:id="1789" w:author="Emma Chandler" w:date="2023-06-15T21:37:00Z">
          <w:r w:rsidR="00AF4317" w:rsidDel="001434C3">
            <w:rPr>
              <w:rFonts w:ascii="Times New Roman" w:hAnsi="Times New Roman" w:cs="Times New Roman"/>
              <w:sz w:val="24"/>
            </w:rPr>
            <w:delText>Experiment 2.</w:delText>
          </w:r>
        </w:del>
      </w:ins>
    </w:p>
    <w:p w14:paraId="40A5C1F6" w14:textId="03322BC6" w:rsidR="00DC60A0" w:rsidRPr="00782822" w:rsidDel="00963612" w:rsidRDefault="00AF4317">
      <w:pPr>
        <w:spacing w:line="480" w:lineRule="auto"/>
        <w:ind w:firstLine="720"/>
        <w:jc w:val="both"/>
        <w:rPr>
          <w:ins w:id="1790" w:author="Steven Travers" w:date="2023-06-04T14:48:00Z"/>
          <w:del w:id="1791" w:author="Emma Chandler" w:date="2023-07-20T11:40:00Z"/>
          <w:rFonts w:ascii="Times New Roman" w:hAnsi="Times New Roman" w:cs="Times New Roman"/>
          <w:sz w:val="24"/>
          <w:rPrChange w:id="1792" w:author="Steven Travers" w:date="2023-06-04T14:57:00Z">
            <w:rPr>
              <w:ins w:id="1793" w:author="Steven Travers" w:date="2023-06-04T14:48:00Z"/>
              <w:del w:id="1794" w:author="Emma Chandler" w:date="2023-07-20T11:40:00Z"/>
            </w:rPr>
          </w:rPrChange>
        </w:rPr>
        <w:pPrChange w:id="1795" w:author="Steven Travers" w:date="2023-06-04T14:57:00Z">
          <w:pPr>
            <w:ind w:firstLine="720"/>
            <w:jc w:val="both"/>
          </w:pPr>
        </w:pPrChange>
      </w:pPr>
      <w:ins w:id="1796" w:author="Steven Travers" w:date="2023-06-05T11:11:00Z">
        <w:del w:id="1797" w:author="Emma Chandler" w:date="2023-07-20T11:40:00Z">
          <w:r w:rsidDel="00963612">
            <w:rPr>
              <w:rFonts w:ascii="Times New Roman" w:hAnsi="Times New Roman" w:cs="Times New Roman"/>
              <w:sz w:val="24"/>
            </w:rPr>
            <w:delText xml:space="preserve"> </w:delText>
          </w:r>
        </w:del>
      </w:ins>
      <w:ins w:id="1798" w:author="Steven Travers" w:date="2023-06-04T14:48:00Z">
        <w:del w:id="1799" w:author="Emma Chandler" w:date="2023-07-20T11:40:00Z">
          <w:r w:rsidR="00DC60A0" w:rsidRPr="00782822" w:rsidDel="00963612">
            <w:rPr>
              <w:rFonts w:ascii="Times New Roman" w:hAnsi="Times New Roman" w:cs="Times New Roman"/>
              <w:sz w:val="24"/>
              <w:rPrChange w:id="1800" w:author="Steven Travers" w:date="2023-06-04T14:57:00Z">
                <w:rPr/>
              </w:rPrChange>
            </w:rPr>
            <w:delText xml:space="preserve"> </w:delText>
          </w:r>
        </w:del>
      </w:ins>
      <w:commentRangeStart w:id="1801"/>
      <w:commentRangeStart w:id="1802"/>
      <w:commentRangeStart w:id="1803"/>
      <w:ins w:id="1804" w:author="Steven Travers" w:date="2023-06-05T11:11:00Z">
        <w:del w:id="1805" w:author="Emma Chandler" w:date="2023-07-20T11:40:00Z">
          <w:r w:rsidRPr="001434C3" w:rsidDel="00963612">
            <w:rPr>
              <w:rFonts w:ascii="Times New Roman" w:hAnsi="Times New Roman" w:cs="Times New Roman"/>
              <w:sz w:val="24"/>
              <w:highlight w:val="yellow"/>
              <w:rPrChange w:id="1806" w:author="Emma Chandler" w:date="2023-06-15T21:31:00Z">
                <w:rPr>
                  <w:rFonts w:ascii="Times New Roman" w:hAnsi="Times New Roman" w:cs="Times New Roman"/>
                  <w:sz w:val="24"/>
                </w:rPr>
              </w:rPrChange>
            </w:rPr>
            <w:delText xml:space="preserve">The increase in </w:delText>
          </w:r>
        </w:del>
      </w:ins>
      <w:ins w:id="1807" w:author="Steven Travers" w:date="2023-06-05T11:12:00Z">
        <w:del w:id="1808" w:author="Emma Chandler" w:date="2023-07-20T11:40:00Z">
          <w:r w:rsidRPr="001434C3" w:rsidDel="00963612">
            <w:rPr>
              <w:rFonts w:ascii="Times New Roman" w:hAnsi="Times New Roman" w:cs="Times New Roman"/>
              <w:sz w:val="24"/>
              <w:highlight w:val="yellow"/>
              <w:rPrChange w:id="1809" w:author="Emma Chandler" w:date="2023-06-15T21:31:00Z">
                <w:rPr>
                  <w:rFonts w:ascii="Times New Roman" w:hAnsi="Times New Roman" w:cs="Times New Roman"/>
                  <w:sz w:val="24"/>
                </w:rPr>
              </w:rPrChange>
            </w:rPr>
            <w:delText>unfertilized ovules we observed in Experiment 1</w:delText>
          </w:r>
        </w:del>
      </w:ins>
      <w:ins w:id="1810" w:author="Steven Travers" w:date="2023-06-04T14:48:00Z">
        <w:del w:id="1811" w:author="Emma Chandler" w:date="2023-07-20T11:40:00Z">
          <w:r w:rsidR="00DC60A0" w:rsidRPr="001434C3" w:rsidDel="00963612">
            <w:rPr>
              <w:rFonts w:ascii="Times New Roman" w:hAnsi="Times New Roman" w:cs="Times New Roman"/>
              <w:sz w:val="24"/>
              <w:highlight w:val="yellow"/>
              <w:rPrChange w:id="1812" w:author="Emma Chandler" w:date="2023-06-15T21:31:00Z">
                <w:rPr/>
              </w:rPrChange>
            </w:rPr>
            <w:delText xml:space="preserve"> suggest that pollen performance during tube growth is negatively affected by heat and much more so in southern than northern plants. </w:delText>
          </w:r>
        </w:del>
      </w:ins>
      <w:commentRangeEnd w:id="1801"/>
      <w:del w:id="1813" w:author="Emma Chandler" w:date="2023-07-20T11:40:00Z">
        <w:r w:rsidR="0046586A" w:rsidRPr="001434C3" w:rsidDel="00963612">
          <w:rPr>
            <w:rStyle w:val="CommentReference"/>
            <w:highlight w:val="yellow"/>
            <w:rPrChange w:id="1814" w:author="Emma Chandler" w:date="2023-06-15T21:31:00Z">
              <w:rPr>
                <w:rStyle w:val="CommentReference"/>
              </w:rPr>
            </w:rPrChange>
          </w:rPr>
          <w:commentReference w:id="1801"/>
        </w:r>
        <w:commentRangeEnd w:id="1802"/>
        <w:r w:rsidR="00A13DFE" w:rsidDel="00963612">
          <w:rPr>
            <w:rStyle w:val="CommentReference"/>
          </w:rPr>
          <w:commentReference w:id="1802"/>
        </w:r>
        <w:commentRangeEnd w:id="1803"/>
        <w:r w:rsidR="004000F2" w:rsidDel="00963612">
          <w:rPr>
            <w:rStyle w:val="CommentReference"/>
          </w:rPr>
          <w:commentReference w:id="1803"/>
        </w:r>
      </w:del>
      <w:ins w:id="1815" w:author="Steven Travers" w:date="2023-06-04T14:48:00Z">
        <w:del w:id="1816" w:author="Emma Chandler" w:date="2023-07-20T11:40:00Z">
          <w:r w:rsidR="00DC60A0" w:rsidRPr="001434C3" w:rsidDel="00963612">
            <w:rPr>
              <w:rFonts w:ascii="Times New Roman" w:hAnsi="Times New Roman" w:cs="Times New Roman"/>
              <w:sz w:val="24"/>
              <w:highlight w:val="yellow"/>
              <w:rPrChange w:id="1817" w:author="Emma Chandler" w:date="2023-06-15T21:32:00Z">
                <w:rPr/>
              </w:rPrChange>
            </w:rPr>
            <w:delText>In experiment two, both northern and southern pollen tubes responded similarly to heat but flowers and pollen developed at room temperature in this case</w:delText>
          </w:r>
          <w:r w:rsidR="00DC60A0" w:rsidRPr="001434C3" w:rsidDel="00963612">
            <w:rPr>
              <w:rFonts w:ascii="Times New Roman" w:hAnsi="Times New Roman" w:cs="Times New Roman"/>
              <w:sz w:val="24"/>
              <w:highlight w:val="yellow"/>
              <w:rPrChange w:id="1818" w:author="Emma Chandler" w:date="2023-06-15T21:33:00Z">
                <w:rPr/>
              </w:rPrChange>
            </w:rPr>
            <w:delText xml:space="preserve">. </w:delText>
          </w:r>
          <w:commentRangeStart w:id="1819"/>
          <w:commentRangeStart w:id="1820"/>
          <w:commentRangeStart w:id="1821"/>
          <w:r w:rsidR="00DC60A0" w:rsidRPr="001434C3" w:rsidDel="00963612">
            <w:rPr>
              <w:rFonts w:ascii="Times New Roman" w:hAnsi="Times New Roman" w:cs="Times New Roman"/>
              <w:sz w:val="24"/>
              <w:highlight w:val="yellow"/>
              <w:rPrChange w:id="1822" w:author="Emma Chandler" w:date="2023-06-15T21:33:00Z">
                <w:rPr/>
              </w:rPrChange>
            </w:rPr>
            <w:delText xml:space="preserve">Heat exposure during development, as was the case in experiment one, may ultimately be the phase at which pollen is sensitive to heat and to a greater extent in the south.  </w:delText>
          </w:r>
        </w:del>
      </w:ins>
      <w:commentRangeEnd w:id="1819"/>
      <w:del w:id="1823" w:author="Emma Chandler" w:date="2023-07-20T11:40:00Z">
        <w:r w:rsidR="004C5FA4" w:rsidRPr="001434C3" w:rsidDel="00963612">
          <w:rPr>
            <w:rStyle w:val="CommentReference"/>
            <w:highlight w:val="yellow"/>
            <w:rPrChange w:id="1824" w:author="Emma Chandler" w:date="2023-06-15T21:33:00Z">
              <w:rPr>
                <w:rStyle w:val="CommentReference"/>
              </w:rPr>
            </w:rPrChange>
          </w:rPr>
          <w:commentReference w:id="1819"/>
        </w:r>
        <w:commentRangeEnd w:id="1820"/>
        <w:r w:rsidR="00A13DFE" w:rsidDel="00963612">
          <w:rPr>
            <w:rStyle w:val="CommentReference"/>
          </w:rPr>
          <w:commentReference w:id="1820"/>
        </w:r>
        <w:commentRangeEnd w:id="1821"/>
        <w:r w:rsidR="004000F2" w:rsidDel="00963612">
          <w:rPr>
            <w:rStyle w:val="CommentReference"/>
          </w:rPr>
          <w:commentReference w:id="1821"/>
        </w:r>
      </w:del>
    </w:p>
    <w:p w14:paraId="320ECC0A" w14:textId="4309B1FB" w:rsidR="00DC60A0" w:rsidRPr="00782822" w:rsidRDefault="00DC60A0">
      <w:pPr>
        <w:spacing w:line="480" w:lineRule="auto"/>
        <w:ind w:firstLine="720"/>
        <w:jc w:val="both"/>
        <w:rPr>
          <w:ins w:id="1825" w:author="Steven Travers" w:date="2023-06-04T14:48:00Z"/>
          <w:rFonts w:ascii="Times New Roman" w:hAnsi="Times New Roman" w:cs="Times New Roman"/>
          <w:sz w:val="24"/>
          <w:rPrChange w:id="1826" w:author="Steven Travers" w:date="2023-06-04T14:57:00Z">
            <w:rPr>
              <w:ins w:id="1827" w:author="Steven Travers" w:date="2023-06-04T14:48:00Z"/>
            </w:rPr>
          </w:rPrChange>
        </w:rPr>
        <w:pPrChange w:id="1828" w:author="Steven Travers" w:date="2023-06-04T14:57:00Z">
          <w:pPr>
            <w:ind w:firstLine="720"/>
            <w:jc w:val="both"/>
          </w:pPr>
        </w:pPrChange>
      </w:pPr>
      <w:ins w:id="1829" w:author="Steven Travers" w:date="2023-06-04T14:48:00Z">
        <w:r w:rsidRPr="00782822">
          <w:rPr>
            <w:rFonts w:ascii="Times New Roman" w:hAnsi="Times New Roman" w:cs="Times New Roman"/>
            <w:sz w:val="24"/>
            <w:rPrChange w:id="1830" w:author="Steven Travers" w:date="2023-06-04T14:57:00Z">
              <w:rPr/>
            </w:rPrChange>
          </w:rPr>
          <w:t xml:space="preserve">A second set of evidence that regional differences in </w:t>
        </w:r>
        <w:r w:rsidRPr="00782822">
          <w:rPr>
            <w:rFonts w:ascii="Times New Roman" w:hAnsi="Times New Roman" w:cs="Times New Roman"/>
            <w:i/>
            <w:sz w:val="24"/>
            <w:rPrChange w:id="1831" w:author="Steven Travers" w:date="2023-06-04T14:57:00Z">
              <w:rPr>
                <w:i/>
              </w:rPr>
            </w:rPrChange>
          </w:rPr>
          <w:t>Solanum carolinense</w:t>
        </w:r>
        <w:r w:rsidRPr="00782822">
          <w:rPr>
            <w:rFonts w:ascii="Times New Roman" w:hAnsi="Times New Roman" w:cs="Times New Roman"/>
            <w:sz w:val="24"/>
            <w:rPrChange w:id="1832" w:author="Steven Travers" w:date="2023-06-04T14:57:00Z">
              <w:rPr/>
            </w:rPrChange>
          </w:rPr>
          <w:t xml:space="preserve"> have evolved over time comes from the divergent patterns of tolerance to extreme temperatures between northern and southern plants in experiment two (</w:t>
        </w:r>
      </w:ins>
      <w:ins w:id="1833" w:author="Steven Travers" w:date="2023-06-04T15:47:00Z">
        <w:r w:rsidR="005721DD">
          <w:rPr>
            <w:rFonts w:ascii="Times New Roman" w:hAnsi="Times New Roman" w:cs="Times New Roman"/>
            <w:sz w:val="24"/>
          </w:rPr>
          <w:t>Table 2</w:t>
        </w:r>
      </w:ins>
      <w:ins w:id="1834" w:author="Steven Travers" w:date="2023-06-04T14:48:00Z">
        <w:r w:rsidRPr="00782822">
          <w:rPr>
            <w:rFonts w:ascii="Times New Roman" w:hAnsi="Times New Roman" w:cs="Times New Roman"/>
            <w:sz w:val="24"/>
            <w:rPrChange w:id="1835" w:author="Steven Travers" w:date="2023-06-04T14:57:00Z">
              <w:rPr/>
            </w:rPrChange>
          </w:rPr>
          <w:t xml:space="preserve">).  </w:t>
        </w:r>
        <w:del w:id="1836" w:author="Emma Chandler" w:date="2023-06-15T21:40:00Z">
          <w:r w:rsidRPr="00782822" w:rsidDel="001434C3">
            <w:rPr>
              <w:rFonts w:ascii="Times New Roman" w:hAnsi="Times New Roman" w:cs="Times New Roman"/>
              <w:sz w:val="24"/>
              <w:rPrChange w:id="1837" w:author="Steven Travers" w:date="2023-06-04T14:57:00Z">
                <w:rPr/>
              </w:rPrChange>
            </w:rPr>
            <w:delText>In contrast</w:delText>
          </w:r>
        </w:del>
      </w:ins>
      <w:ins w:id="1838" w:author="Emma Chandler" w:date="2023-06-15T21:40:00Z">
        <w:r w:rsidR="001434C3">
          <w:rPr>
            <w:rFonts w:ascii="Times New Roman" w:hAnsi="Times New Roman" w:cs="Times New Roman"/>
            <w:sz w:val="24"/>
          </w:rPr>
          <w:t>Contrary</w:t>
        </w:r>
      </w:ins>
      <w:ins w:id="1839" w:author="Steven Travers" w:date="2023-06-04T14:48:00Z">
        <w:r w:rsidRPr="00782822">
          <w:rPr>
            <w:rFonts w:ascii="Times New Roman" w:hAnsi="Times New Roman" w:cs="Times New Roman"/>
            <w:sz w:val="24"/>
            <w:rPrChange w:id="1840" w:author="Steven Travers" w:date="2023-06-04T14:57:00Z">
              <w:rPr/>
            </w:rPrChange>
          </w:rPr>
          <w:t xml:space="preserve"> to our expectations, we found that in multiple life stages</w:t>
        </w:r>
      </w:ins>
      <w:ins w:id="1841" w:author="Emma Chandler" w:date="2023-06-15T21:40:00Z">
        <w:r w:rsidR="001434C3">
          <w:rPr>
            <w:rFonts w:ascii="Times New Roman" w:hAnsi="Times New Roman" w:cs="Times New Roman"/>
            <w:sz w:val="24"/>
          </w:rPr>
          <w:t>,</w:t>
        </w:r>
      </w:ins>
      <w:ins w:id="1842" w:author="Steven Travers" w:date="2023-06-04T14:48:00Z">
        <w:r w:rsidRPr="00782822">
          <w:rPr>
            <w:rFonts w:ascii="Times New Roman" w:hAnsi="Times New Roman" w:cs="Times New Roman"/>
            <w:sz w:val="24"/>
            <w:rPrChange w:id="1843" w:author="Steven Travers" w:date="2023-06-04T14:57:00Z">
              <w:rPr/>
            </w:rPrChange>
          </w:rPr>
          <w:t xml:space="preserve"> northern plants were more tolerant of extreme heat than are southern plants. Typical</w:t>
        </w:r>
      </w:ins>
      <w:ins w:id="1844" w:author="Emma Chandler" w:date="2023-06-15T21:40:00Z">
        <w:r w:rsidR="001434C3">
          <w:rPr>
            <w:rFonts w:ascii="Times New Roman" w:hAnsi="Times New Roman" w:cs="Times New Roman"/>
            <w:sz w:val="24"/>
          </w:rPr>
          <w:t xml:space="preserve">ly, </w:t>
        </w:r>
      </w:ins>
      <w:ins w:id="1845" w:author="Steven Travers" w:date="2023-06-04T14:48:00Z">
        <w:del w:id="1846" w:author="Emma Chandler" w:date="2023-06-15T21:40:00Z">
          <w:r w:rsidRPr="00782822" w:rsidDel="001434C3">
            <w:rPr>
              <w:rFonts w:ascii="Times New Roman" w:hAnsi="Times New Roman" w:cs="Times New Roman"/>
              <w:sz w:val="24"/>
              <w:rPrChange w:id="1847" w:author="Steven Travers" w:date="2023-06-04T14:57:00Z">
                <w:rPr/>
              </w:rPrChange>
            </w:rPr>
            <w:delText xml:space="preserve"> </w:delText>
          </w:r>
        </w:del>
        <w:r w:rsidRPr="00782822">
          <w:rPr>
            <w:rFonts w:ascii="Times New Roman" w:hAnsi="Times New Roman" w:cs="Times New Roman"/>
            <w:sz w:val="24"/>
            <w:rPrChange w:id="1848" w:author="Steven Travers" w:date="2023-06-04T14:57:00Z">
              <w:rPr/>
            </w:rPrChange>
          </w:rPr>
          <w:t xml:space="preserve">heat tolerance is measured by exposing plant material to heat and quantifying cell membrane stability and chloroplast integrity under high relative to control levels of heat </w:t>
        </w:r>
      </w:ins>
      <w:r w:rsidR="00757172">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757172">
        <w:rPr>
          <w:rFonts w:ascii="Times New Roman" w:hAnsi="Times New Roman" w:cs="Times New Roman"/>
          <w:sz w:val="24"/>
        </w:rPr>
        <w:fldChar w:fldCharType="separate"/>
      </w:r>
      <w:r w:rsidR="00D60D49">
        <w:rPr>
          <w:rFonts w:ascii="Times New Roman" w:hAnsi="Times New Roman" w:cs="Times New Roman"/>
          <w:noProof/>
          <w:sz w:val="24"/>
        </w:rPr>
        <w:t>(Fang and To 2016; Gajanayake et al. 2011; Martineau et al. 1979; Murty and Majumder 1962)</w:t>
      </w:r>
      <w:r w:rsidR="00757172">
        <w:rPr>
          <w:rFonts w:ascii="Times New Roman" w:hAnsi="Times New Roman" w:cs="Times New Roman"/>
          <w:sz w:val="24"/>
        </w:rPr>
        <w:fldChar w:fldCharType="end"/>
      </w:r>
      <w:ins w:id="1849" w:author="Steven Travers" w:date="2023-06-04T14:48:00Z">
        <w:del w:id="1850" w:author="Emma Chandler [2]" w:date="2023-08-14T10:25:00Z">
          <w:r w:rsidRPr="001C7D33" w:rsidDel="00D60D49">
            <w:rPr>
              <w:rFonts w:ascii="Times New Roman" w:hAnsi="Times New Roman" w:cs="Times New Roman"/>
              <w:sz w:val="24"/>
              <w:highlight w:val="yellow"/>
              <w:rPrChange w:id="1851" w:author="Emma Chandler" w:date="2023-07-20T12:05:00Z">
                <w:rPr/>
              </w:rPrChange>
            </w:rPr>
            <w:delText>(Martineau et al. 1979, Murty and Majumdar 1962, Gajanayake et al. 2011, Fang and To, 2016, Mishra et al. 2016)</w:delText>
          </w:r>
        </w:del>
        <w:r w:rsidRPr="00782822">
          <w:rPr>
            <w:rFonts w:ascii="Times New Roman" w:hAnsi="Times New Roman" w:cs="Times New Roman"/>
            <w:sz w:val="24"/>
            <w:rPrChange w:id="1852" w:author="Steven Travers" w:date="2023-06-04T14:57:00Z">
              <w:rPr/>
            </w:rPrChange>
          </w:rPr>
          <w:t xml:space="preserve">. In </w:t>
        </w:r>
      </w:ins>
      <w:ins w:id="1853" w:author="Emma Chandler" w:date="2023-06-15T21:41:00Z">
        <w:r w:rsidR="00065E30">
          <w:rPr>
            <w:rFonts w:ascii="Times New Roman" w:hAnsi="Times New Roman" w:cs="Times New Roman"/>
            <w:sz w:val="24"/>
          </w:rPr>
          <w:t>E</w:t>
        </w:r>
      </w:ins>
      <w:ins w:id="1854" w:author="Steven Travers" w:date="2023-06-04T14:48:00Z">
        <w:del w:id="1855" w:author="Emma Chandler" w:date="2023-06-15T21:41:00Z">
          <w:r w:rsidRPr="00782822" w:rsidDel="00065E30">
            <w:rPr>
              <w:rFonts w:ascii="Times New Roman" w:hAnsi="Times New Roman" w:cs="Times New Roman"/>
              <w:sz w:val="24"/>
              <w:rPrChange w:id="1856" w:author="Steven Travers" w:date="2023-06-04T14:57:00Z">
                <w:rPr/>
              </w:rPrChange>
            </w:rPr>
            <w:delText>e</w:delText>
          </w:r>
        </w:del>
        <w:r w:rsidRPr="00782822">
          <w:rPr>
            <w:rFonts w:ascii="Times New Roman" w:hAnsi="Times New Roman" w:cs="Times New Roman"/>
            <w:sz w:val="24"/>
            <w:rPrChange w:id="1857" w:author="Steven Travers" w:date="2023-06-04T14:57:00Z">
              <w:rPr/>
            </w:rPrChange>
          </w:rPr>
          <w:t xml:space="preserve">xperiment </w:t>
        </w:r>
        <w:del w:id="1858" w:author="Emma Chandler" w:date="2023-06-15T21:41:00Z">
          <w:r w:rsidRPr="00782822" w:rsidDel="00065E30">
            <w:rPr>
              <w:rFonts w:ascii="Times New Roman" w:hAnsi="Times New Roman" w:cs="Times New Roman"/>
              <w:sz w:val="24"/>
              <w:rPrChange w:id="1859" w:author="Steven Travers" w:date="2023-06-04T14:57:00Z">
                <w:rPr/>
              </w:rPrChange>
            </w:rPr>
            <w:delText>two</w:delText>
          </w:r>
        </w:del>
      </w:ins>
      <w:ins w:id="1860" w:author="Emma Chandler" w:date="2023-06-15T21:41:00Z">
        <w:r w:rsidR="00065E30">
          <w:rPr>
            <w:rFonts w:ascii="Times New Roman" w:hAnsi="Times New Roman" w:cs="Times New Roman"/>
            <w:sz w:val="24"/>
          </w:rPr>
          <w:t>2</w:t>
        </w:r>
      </w:ins>
      <w:ins w:id="1861" w:author="Steven Travers" w:date="2023-06-04T14:48:00Z">
        <w:r w:rsidRPr="00782822">
          <w:rPr>
            <w:rFonts w:ascii="Times New Roman" w:hAnsi="Times New Roman" w:cs="Times New Roman"/>
            <w:sz w:val="24"/>
            <w:rPrChange w:id="1862" w:author="Steven Travers" w:date="2023-06-04T14:57:00Z">
              <w:rPr/>
            </w:rPrChange>
          </w:rPr>
          <w:t>, we found northern plants had higher chlorophyll content (HCHPL) and baseline cell membrane stability (HCMS) under hot conditions, as well as higher maximum and optimal temperatures for pollen germination in comparison to southern plants (</w:t>
        </w:r>
      </w:ins>
      <w:ins w:id="1863" w:author="Steven Travers" w:date="2023-06-04T15:47:00Z">
        <w:r w:rsidR="005721DD">
          <w:rPr>
            <w:rFonts w:ascii="Times New Roman" w:hAnsi="Times New Roman" w:cs="Times New Roman"/>
            <w:sz w:val="24"/>
          </w:rPr>
          <w:t>Table 2</w:t>
        </w:r>
      </w:ins>
      <w:ins w:id="1864" w:author="Steven Travers" w:date="2023-06-04T14:48:00Z">
        <w:r w:rsidRPr="00782822">
          <w:rPr>
            <w:rFonts w:ascii="Times New Roman" w:hAnsi="Times New Roman" w:cs="Times New Roman"/>
            <w:sz w:val="24"/>
            <w:rPrChange w:id="1865" w:author="Steven Travers" w:date="2023-06-04T14:57:00Z">
              <w:rPr/>
            </w:rPrChange>
          </w:rPr>
          <w:t xml:space="preserve">, Figure 1). </w:t>
        </w:r>
      </w:ins>
    </w:p>
    <w:p w14:paraId="7CB67505" w14:textId="19C60A6B" w:rsidR="00DC60A0" w:rsidRPr="00782822" w:rsidRDefault="00DC60A0">
      <w:pPr>
        <w:spacing w:line="480" w:lineRule="auto"/>
        <w:ind w:firstLine="720"/>
        <w:jc w:val="both"/>
        <w:rPr>
          <w:ins w:id="1866" w:author="Steven Travers" w:date="2023-06-04T14:48:00Z"/>
          <w:rFonts w:ascii="Times New Roman" w:hAnsi="Times New Roman" w:cs="Times New Roman"/>
          <w:sz w:val="24"/>
          <w:rPrChange w:id="1867" w:author="Steven Travers" w:date="2023-06-04T14:57:00Z">
            <w:rPr>
              <w:ins w:id="1868" w:author="Steven Travers" w:date="2023-06-04T14:48:00Z"/>
            </w:rPr>
          </w:rPrChange>
        </w:rPr>
        <w:pPrChange w:id="1869" w:author="Steven Travers" w:date="2023-06-04T14:57:00Z">
          <w:pPr>
            <w:ind w:firstLine="720"/>
            <w:jc w:val="both"/>
          </w:pPr>
        </w:pPrChange>
      </w:pPr>
      <w:ins w:id="1870" w:author="Steven Travers" w:date="2023-06-04T14:48:00Z">
        <w:r w:rsidRPr="00782822">
          <w:rPr>
            <w:rFonts w:ascii="Times New Roman" w:hAnsi="Times New Roman" w:cs="Times New Roman"/>
            <w:sz w:val="24"/>
            <w:rPrChange w:id="1871" w:author="Steven Travers" w:date="2023-06-04T14:57:00Z">
              <w:rPr/>
            </w:rPrChange>
          </w:rPr>
          <w:t xml:space="preserve">Plants from the north had more stable chlorophyll content in both the hot (HCHPL) and cold treatments (CCHPL; </w:t>
        </w:r>
      </w:ins>
      <w:ins w:id="1872" w:author="Steven Travers" w:date="2023-06-04T15:48:00Z">
        <w:r w:rsidR="005721DD">
          <w:rPr>
            <w:rFonts w:ascii="Times New Roman" w:hAnsi="Times New Roman" w:cs="Times New Roman"/>
            <w:sz w:val="24"/>
          </w:rPr>
          <w:t>Table 2</w:t>
        </w:r>
      </w:ins>
      <w:ins w:id="1873" w:author="Steven Travers" w:date="2023-06-04T14:48:00Z">
        <w:r w:rsidRPr="00782822">
          <w:rPr>
            <w:rFonts w:ascii="Times New Roman" w:hAnsi="Times New Roman" w:cs="Times New Roman"/>
            <w:sz w:val="24"/>
            <w:rPrChange w:id="1874" w:author="Steven Travers" w:date="2023-06-04T14:57:00Z">
              <w:rPr/>
            </w:rPrChange>
          </w:rPr>
          <w:t xml:space="preserve">). The capacity of northern plants to outperform southern plants </w:t>
        </w:r>
        <w:commentRangeStart w:id="1875"/>
        <w:commentRangeStart w:id="1876"/>
        <w:commentRangeStart w:id="1877"/>
        <w:r w:rsidRPr="00782822">
          <w:rPr>
            <w:rFonts w:ascii="Times New Roman" w:hAnsi="Times New Roman" w:cs="Times New Roman"/>
            <w:sz w:val="24"/>
            <w:rPrChange w:id="1878" w:author="Steven Travers" w:date="2023-06-04T14:57:00Z">
              <w:rPr/>
            </w:rPrChange>
          </w:rPr>
          <w:lastRenderedPageBreak/>
          <w:t xml:space="preserve">in both extreme cold and heat </w:t>
        </w:r>
      </w:ins>
      <w:commentRangeEnd w:id="1875"/>
      <w:r w:rsidR="004C5FA4">
        <w:rPr>
          <w:rStyle w:val="CommentReference"/>
        </w:rPr>
        <w:commentReference w:id="1875"/>
      </w:r>
      <w:commentRangeEnd w:id="1876"/>
      <w:r w:rsidR="004000F2">
        <w:rPr>
          <w:rStyle w:val="CommentReference"/>
        </w:rPr>
        <w:commentReference w:id="1876"/>
      </w:r>
      <w:commentRangeEnd w:id="1877"/>
      <w:r w:rsidR="00963612">
        <w:rPr>
          <w:rStyle w:val="CommentReference"/>
        </w:rPr>
        <w:commentReference w:id="1877"/>
      </w:r>
      <w:ins w:id="1879" w:author="Steven Travers" w:date="2023-06-04T14:48:00Z">
        <w:r w:rsidRPr="00782822">
          <w:rPr>
            <w:rFonts w:ascii="Times New Roman" w:hAnsi="Times New Roman" w:cs="Times New Roman"/>
            <w:sz w:val="24"/>
            <w:rPrChange w:id="1880" w:author="Steven Travers" w:date="2023-06-04T14:57:00Z">
              <w:rPr/>
            </w:rPrChange>
          </w:rPr>
          <w:t>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w:t>
        </w:r>
      </w:ins>
      <w:ins w:id="1881" w:author="Emma Chandler [2]" w:date="2023-08-14T10:28:00Z">
        <w:r w:rsidR="00D60D49">
          <w:rPr>
            <w:rFonts w:ascii="Times New Roman" w:hAnsi="Times New Roman" w:cs="Times New Roman"/>
            <w:sz w:val="24"/>
          </w:rPr>
          <w:t xml:space="preserve"> </w:t>
        </w:r>
      </w:ins>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fldChar w:fldCharType="separate"/>
      </w:r>
      <w:r w:rsidR="00D60D49">
        <w:rPr>
          <w:rFonts w:ascii="Times New Roman" w:hAnsi="Times New Roman" w:cs="Times New Roman"/>
          <w:noProof/>
          <w:sz w:val="24"/>
        </w:rPr>
        <w:t>(Feder and Hofmann 1999; Frank et al. 2009; Heckathorn et al. 1998)</w:t>
      </w:r>
      <w:r w:rsidR="00D60D49">
        <w:rPr>
          <w:rFonts w:ascii="Times New Roman" w:hAnsi="Times New Roman" w:cs="Times New Roman"/>
          <w:sz w:val="24"/>
        </w:rPr>
        <w:fldChar w:fldCharType="end"/>
      </w:r>
      <w:ins w:id="1882" w:author="Steven Travers" w:date="2023-06-04T14:48:00Z">
        <w:del w:id="1883" w:author="Emma Chandler [2]" w:date="2023-08-14T10:33:00Z">
          <w:r w:rsidRPr="00782822" w:rsidDel="00D60D49">
            <w:rPr>
              <w:rFonts w:ascii="Times New Roman" w:hAnsi="Times New Roman" w:cs="Times New Roman"/>
              <w:sz w:val="24"/>
              <w:rPrChange w:id="1884" w:author="Steven Travers" w:date="2023-06-04T14:57:00Z">
                <w:rPr/>
              </w:rPrChange>
            </w:rPr>
            <w:delText xml:space="preserve"> </w:delText>
          </w:r>
          <w:r w:rsidRPr="001C7D33" w:rsidDel="00D60D49">
            <w:rPr>
              <w:rFonts w:ascii="Times New Roman" w:hAnsi="Times New Roman" w:cs="Times New Roman"/>
              <w:sz w:val="24"/>
              <w:highlight w:val="yellow"/>
              <w:rPrChange w:id="1885" w:author="Emma Chandler" w:date="2023-07-20T12:05:00Z">
                <w:rPr/>
              </w:rPrChange>
            </w:rPr>
            <w:delText>(Feder and Hofman 1999, Frank et al. 2009, Heckathorn et al. 1999)</w:delText>
          </w:r>
        </w:del>
        <w:r w:rsidRPr="00782822">
          <w:rPr>
            <w:rFonts w:ascii="Times New Roman" w:hAnsi="Times New Roman" w:cs="Times New Roman"/>
            <w:sz w:val="24"/>
            <w:rPrChange w:id="1886" w:author="Steven Travers" w:date="2023-06-04T14:57:00Z">
              <w:rPr/>
            </w:rPrChange>
          </w:rPr>
          <w:t xml:space="preserve">, can also confer tolerance to cold by stabilizing protein configurations and functions in cells at stressful </w:t>
        </w:r>
        <w:r w:rsidRPr="00CE6BE7">
          <w:rPr>
            <w:rFonts w:ascii="Times New Roman" w:hAnsi="Times New Roman" w:cs="Times New Roman"/>
            <w:sz w:val="24"/>
            <w:rPrChange w:id="1887" w:author="Emma Chandler [2]" w:date="2023-08-14T10:38:00Z">
              <w:rPr/>
            </w:rPrChange>
          </w:rPr>
          <w:t>temperatures</w:t>
        </w:r>
      </w:ins>
      <w:ins w:id="1888" w:author="Emma Chandler [2]" w:date="2023-08-14T10:33:00Z">
        <w:r w:rsidR="00D60D49" w:rsidRPr="00CE6BE7">
          <w:rPr>
            <w:rFonts w:ascii="Times New Roman" w:hAnsi="Times New Roman" w:cs="Times New Roman"/>
            <w:sz w:val="24"/>
          </w:rPr>
          <w:t xml:space="preserve"> </w:t>
        </w:r>
      </w:ins>
      <w:r w:rsidR="00CE6BE7" w:rsidRPr="00CE6BE7">
        <w:rPr>
          <w:rFonts w:ascii="Times New Roman" w:hAnsi="Times New Roman" w:cs="Times New Roman"/>
          <w:sz w:val="24"/>
        </w:rPr>
        <w:fldChar w:fldCharType="begin"/>
      </w:r>
      <w:r w:rsidR="00CE6BE7" w:rsidRPr="00CE6BE7">
        <w:rPr>
          <w:rFonts w:ascii="Times New Roman" w:hAnsi="Times New Roman" w:cs="Times New Roman"/>
          <w:sz w:val="24"/>
        </w:rPr>
        <w:instrText xml:space="preserve"> ADDIN EN.CITE &lt;EndNote&gt;&lt;Cite&gt;&lt;Author&gt;Neta-Sharir&lt;/Author&gt;&lt;Year&gt;2005&lt;/Year&gt;&lt;IDText&gt;Dual Role for Tomato Heat Shock Protein 21: Protecting Photosystem II from Oxidative Stress and Promoting Color Changes during Fruit Maturation&lt;/IDText&gt;&lt;DisplayText&gt;(Neta-Sharir et al. 2005)&lt;/DisplayText&gt;&lt;record&gt;&lt;urls&gt;&lt;related-urls&gt;&lt;url&gt;https://doi.org/10.1105/tpc.105.031914&lt;/url&gt;&lt;/related-urls&gt;&lt;/urls&gt;&lt;isbn&gt;1040-4651&lt;/isbn&gt;&lt;titles&gt;&lt;title&gt;Dual Role for Tomato Heat Shock Protein 21: Protecting Photosystem II from Oxidative Stress and Promoting Color Changes during Fruit Maturation&lt;/title&gt;&lt;secondary-title&gt;The Plant Cell&lt;/secondary-title&gt;&lt;/titles&gt;&lt;pages&gt;1829-1838&lt;/pages&gt;&lt;number&gt;6&lt;/number&gt;&lt;access-date&gt;8/14/2023&lt;/access-date&gt;&lt;contributors&gt;&lt;authors&gt;&lt;author&gt;Neta-Sharir, Inbal&lt;/author&gt;&lt;author&gt;Isaacson, Tal&lt;/author&gt;&lt;author&gt;Lurie, Susan&lt;/author&gt;&lt;author&gt;Weiss, David&lt;/author&gt;&lt;/authors&gt;&lt;/contributors&gt;&lt;added-date format="utc"&gt;1692023859&lt;/added-date&gt;&lt;ref-type name="Journal Article"&gt;17&lt;/ref-type&gt;&lt;dates&gt;&lt;year&gt;2005&lt;/year&gt;&lt;/dates&gt;&lt;rec-number&gt;1263&lt;/rec-number&gt;&lt;last-updated-date format="utc"&gt;1692023859&lt;/last-updated-date&gt;&lt;electronic-resource-num&gt;10.1105/tpc.105.031914&lt;/electronic-resource-num&gt;&lt;volume&gt;17&lt;/volume&gt;&lt;/record&gt;&lt;/Cite&gt;&lt;/EndNote&gt;</w:instrText>
      </w:r>
      <w:r w:rsidR="00CE6BE7" w:rsidRPr="00CE6BE7">
        <w:rPr>
          <w:rFonts w:ascii="Times New Roman" w:hAnsi="Times New Roman" w:cs="Times New Roman"/>
          <w:sz w:val="24"/>
        </w:rPr>
        <w:fldChar w:fldCharType="separate"/>
      </w:r>
      <w:r w:rsidR="00CE6BE7" w:rsidRPr="00CE6BE7">
        <w:rPr>
          <w:rFonts w:ascii="Times New Roman" w:hAnsi="Times New Roman" w:cs="Times New Roman"/>
          <w:noProof/>
          <w:sz w:val="24"/>
        </w:rPr>
        <w:t>(Neta-Sharir et al. 2005)</w:t>
      </w:r>
      <w:r w:rsidR="00CE6BE7" w:rsidRPr="00CE6BE7">
        <w:rPr>
          <w:rFonts w:ascii="Times New Roman" w:hAnsi="Times New Roman" w:cs="Times New Roman"/>
          <w:sz w:val="24"/>
        </w:rPr>
        <w:fldChar w:fldCharType="end"/>
      </w:r>
      <w:ins w:id="1889" w:author="Steven Travers" w:date="2023-06-04T14:48:00Z">
        <w:del w:id="1890" w:author="Emma Chandler [2]" w:date="2023-08-14T10:38:00Z">
          <w:r w:rsidRPr="00CE6BE7" w:rsidDel="00CE6BE7">
            <w:rPr>
              <w:rFonts w:ascii="Times New Roman" w:hAnsi="Times New Roman" w:cs="Times New Roman"/>
              <w:sz w:val="24"/>
              <w:rPrChange w:id="1891" w:author="Emma Chandler [2]" w:date="2023-08-14T10:38:00Z">
                <w:rPr/>
              </w:rPrChange>
            </w:rPr>
            <w:delText xml:space="preserve"> (Neta-Sharir, et al. 2005)</w:delText>
          </w:r>
        </w:del>
        <w:r w:rsidRPr="00CE6BE7">
          <w:rPr>
            <w:rFonts w:ascii="Times New Roman" w:hAnsi="Times New Roman" w:cs="Times New Roman"/>
            <w:sz w:val="24"/>
            <w:rPrChange w:id="1892" w:author="Emma Chandler [2]" w:date="2023-08-14T10:38:00Z">
              <w:rPr/>
            </w:rPrChange>
          </w:rPr>
          <w:t xml:space="preserve">. </w:t>
        </w:r>
        <w:del w:id="1893" w:author="Emma Chandler" w:date="2023-06-15T21:42:00Z">
          <w:r w:rsidRPr="00CE6BE7" w:rsidDel="00065E30">
            <w:rPr>
              <w:rFonts w:ascii="Times New Roman" w:hAnsi="Times New Roman" w:cs="Times New Roman"/>
              <w:sz w:val="24"/>
              <w:rPrChange w:id="1894" w:author="Emma Chandler [2]" w:date="2023-08-14T10:38:00Z">
                <w:rPr/>
              </w:rPrChange>
            </w:rPr>
            <w:delText>So</w:delText>
          </w:r>
        </w:del>
      </w:ins>
      <w:ins w:id="1895" w:author="Emma Chandler" w:date="2023-06-15T21:42:00Z">
        <w:r w:rsidR="00065E30" w:rsidRPr="00CE6BE7">
          <w:rPr>
            <w:rFonts w:ascii="Times New Roman" w:hAnsi="Times New Roman" w:cs="Times New Roman"/>
            <w:sz w:val="24"/>
          </w:rPr>
          <w:t>Therefore</w:t>
        </w:r>
        <w:r w:rsidR="00065E30">
          <w:rPr>
            <w:rFonts w:ascii="Times New Roman" w:hAnsi="Times New Roman" w:cs="Times New Roman"/>
            <w:sz w:val="24"/>
          </w:rPr>
          <w:t>,</w:t>
        </w:r>
      </w:ins>
      <w:ins w:id="1896" w:author="Steven Travers" w:date="2023-06-04T14:48:00Z">
        <w:r w:rsidRPr="00782822">
          <w:rPr>
            <w:rFonts w:ascii="Times New Roman" w:hAnsi="Times New Roman" w:cs="Times New Roman"/>
            <w:sz w:val="24"/>
            <w:rPrChange w:id="1897" w:author="Steven Travers" w:date="2023-06-04T14:57:00Z">
              <w:rPr/>
            </w:rPrChange>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ins>
    </w:p>
    <w:p w14:paraId="7EB43567" w14:textId="39AFA594" w:rsidR="00DC60A0" w:rsidRPr="00782822" w:rsidRDefault="00DC60A0">
      <w:pPr>
        <w:spacing w:line="480" w:lineRule="auto"/>
        <w:ind w:firstLine="720"/>
        <w:jc w:val="both"/>
        <w:rPr>
          <w:ins w:id="1898" w:author="Steven Travers" w:date="2023-06-04T14:48:00Z"/>
          <w:rFonts w:ascii="Times New Roman" w:hAnsi="Times New Roman" w:cs="Times New Roman"/>
          <w:sz w:val="24"/>
          <w:rPrChange w:id="1899" w:author="Steven Travers" w:date="2023-06-04T14:57:00Z">
            <w:rPr>
              <w:ins w:id="1900" w:author="Steven Travers" w:date="2023-06-04T14:48:00Z"/>
            </w:rPr>
          </w:rPrChange>
        </w:rPr>
        <w:pPrChange w:id="1901" w:author="Steven Travers" w:date="2023-06-04T14:57:00Z">
          <w:pPr>
            <w:ind w:firstLine="720"/>
            <w:jc w:val="both"/>
          </w:pPr>
        </w:pPrChange>
      </w:pPr>
      <w:ins w:id="1902" w:author="Steven Travers" w:date="2023-06-04T14:48:00Z">
        <w:r w:rsidRPr="00782822">
          <w:rPr>
            <w:rFonts w:ascii="Times New Roman" w:hAnsi="Times New Roman" w:cs="Times New Roman"/>
            <w:sz w:val="24"/>
            <w:rPrChange w:id="1903" w:author="Steven Travers" w:date="2023-06-04T14:57:00Z">
              <w:rPr/>
            </w:rPrChange>
          </w:rPr>
          <w:t xml:space="preserve">The results from </w:t>
        </w:r>
      </w:ins>
      <w:ins w:id="1904" w:author="Steven Travers" w:date="2023-06-04T16:08:00Z">
        <w:r w:rsidR="001D65A0">
          <w:rPr>
            <w:rFonts w:ascii="Times New Roman" w:hAnsi="Times New Roman" w:cs="Times New Roman"/>
            <w:sz w:val="24"/>
          </w:rPr>
          <w:t>reproductive</w:t>
        </w:r>
      </w:ins>
      <w:ins w:id="1905" w:author="Steven Travers" w:date="2023-06-04T14:48:00Z">
        <w:r w:rsidRPr="00782822">
          <w:rPr>
            <w:rFonts w:ascii="Times New Roman" w:hAnsi="Times New Roman" w:cs="Times New Roman"/>
            <w:sz w:val="24"/>
            <w:rPrChange w:id="1906" w:author="Steven Travers" w:date="2023-06-04T14:57:00Z">
              <w:rPr/>
            </w:rPrChange>
          </w:rPr>
          <w:t xml:space="preserve"> trait comparisons also countered our expectations for the direction of temperature tolerance. Pollen from the north had a higher propensity to produce pollen tubes (Germ) at high temperatures than their southern counterparts (</w:t>
        </w:r>
      </w:ins>
      <w:ins w:id="1907" w:author="Steven Travers" w:date="2023-06-04T15:48:00Z">
        <w:r w:rsidR="005721DD">
          <w:rPr>
            <w:rFonts w:ascii="Times New Roman" w:hAnsi="Times New Roman" w:cs="Times New Roman"/>
            <w:sz w:val="24"/>
          </w:rPr>
          <w:t>Table 2</w:t>
        </w:r>
      </w:ins>
      <w:ins w:id="1908" w:author="Steven Travers" w:date="2023-06-04T14:48:00Z">
        <w:r w:rsidRPr="00782822">
          <w:rPr>
            <w:rFonts w:ascii="Times New Roman" w:hAnsi="Times New Roman" w:cs="Times New Roman"/>
            <w:sz w:val="24"/>
            <w:rPrChange w:id="1909" w:author="Steven Travers" w:date="2023-06-04T14:57:00Z">
              <w:rPr/>
            </w:rPrChange>
          </w:rPr>
          <w:t xml:space="preserve">, </w:t>
        </w:r>
      </w:ins>
      <w:ins w:id="1910" w:author="Steven Travers" w:date="2023-06-04T16:05:00Z">
        <w:r w:rsidR="005B0F73">
          <w:rPr>
            <w:rFonts w:ascii="Times New Roman" w:hAnsi="Times New Roman" w:cs="Times New Roman"/>
            <w:sz w:val="24"/>
          </w:rPr>
          <w:t>Figure</w:t>
        </w:r>
      </w:ins>
      <w:ins w:id="1911" w:author="Steven Travers" w:date="2023-06-04T14:48:00Z">
        <w:r w:rsidRPr="00782822">
          <w:rPr>
            <w:rFonts w:ascii="Times New Roman" w:hAnsi="Times New Roman" w:cs="Times New Roman"/>
            <w:sz w:val="24"/>
            <w:rPrChange w:id="1912" w:author="Steven Travers" w:date="2023-06-04T14:57:00Z">
              <w:rPr/>
            </w:rPrChange>
          </w:rPr>
          <w:t xml:space="preserve"> 1). Again, this is </w:t>
        </w:r>
        <w:commentRangeStart w:id="1913"/>
        <w:commentRangeStart w:id="1914"/>
        <w:r w:rsidRPr="00782822">
          <w:rPr>
            <w:rFonts w:ascii="Times New Roman" w:hAnsi="Times New Roman" w:cs="Times New Roman"/>
            <w:sz w:val="24"/>
            <w:rPrChange w:id="1915" w:author="Steven Travers" w:date="2023-06-04T14:57:00Z">
              <w:rPr/>
            </w:rPrChange>
          </w:rPr>
          <w:t>evidence that northern plants are more heat tolerant.</w:t>
        </w:r>
      </w:ins>
      <w:commentRangeEnd w:id="1913"/>
      <w:r w:rsidR="004C5FA4">
        <w:rPr>
          <w:rStyle w:val="CommentReference"/>
        </w:rPr>
        <w:commentReference w:id="1913"/>
      </w:r>
      <w:commentRangeEnd w:id="1914"/>
      <w:r w:rsidR="00A13DFE">
        <w:rPr>
          <w:rStyle w:val="CommentReference"/>
        </w:rPr>
        <w:commentReference w:id="1914"/>
      </w:r>
      <w:ins w:id="1916" w:author="Steven Travers" w:date="2023-06-04T14:48:00Z">
        <w:r w:rsidRPr="00782822">
          <w:rPr>
            <w:rFonts w:ascii="Times New Roman" w:hAnsi="Times New Roman" w:cs="Times New Roman"/>
            <w:sz w:val="24"/>
            <w:rPrChange w:id="1917" w:author="Steven Travers" w:date="2023-06-04T14:57:00Z">
              <w:rPr/>
            </w:rPrChange>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w:t>
        </w:r>
        <w:r w:rsidRPr="00782822">
          <w:rPr>
            <w:rFonts w:ascii="Times New Roman" w:hAnsi="Times New Roman" w:cs="Times New Roman"/>
            <w:sz w:val="24"/>
            <w:rPrChange w:id="1918" w:author="Steven Travers" w:date="2023-06-04T14:57:00Z">
              <w:rPr/>
            </w:rPrChange>
          </w:rPr>
          <w:lastRenderedPageBreak/>
          <w:t xml:space="preserve">explanation is supported by a theory regarding pollen dormancy developed in Rutley et al. </w:t>
        </w:r>
      </w:ins>
      <w:r w:rsidR="00CE6BE7">
        <w:rPr>
          <w:rFonts w:ascii="Times New Roman" w:hAnsi="Times New Roman" w:cs="Times New Roman"/>
          <w:sz w:val="24"/>
        </w:rPr>
        <w:fldChar w:fldCharType="begin"/>
      </w:r>
      <w:r w:rsidR="00CE6BE7">
        <w:rPr>
          <w:rFonts w:ascii="Times New Roman" w:hAnsi="Times New Roman" w:cs="Times New Roman"/>
          <w:sz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format="utc"&gt;1662248936&lt;/added-date&gt;&lt;ref-type name="Journal Article"&gt;17&lt;/ref-type&gt;&lt;rec-number&gt;867&lt;/rec-number&gt;&lt;publisher&gt;Elsevier BV&lt;/publisher&gt;&lt;last-updated-date format="utc"&gt;1662248936&lt;/last-updated-date&gt;&lt;electronic-resource-num&gt;10.1016/j.tplants.2021.09.002&lt;/electronic-resource-num&gt;&lt;volume&gt;27&lt;/volume&gt;&lt;/record&gt;&lt;/Cite&gt;&lt;/EndNote&gt;</w:instrText>
      </w:r>
      <w:r w:rsidR="00CE6BE7">
        <w:rPr>
          <w:rFonts w:ascii="Times New Roman" w:hAnsi="Times New Roman" w:cs="Times New Roman"/>
          <w:sz w:val="24"/>
        </w:rPr>
        <w:fldChar w:fldCharType="separate"/>
      </w:r>
      <w:r w:rsidR="00CE6BE7">
        <w:rPr>
          <w:rFonts w:ascii="Times New Roman" w:hAnsi="Times New Roman" w:cs="Times New Roman"/>
          <w:noProof/>
          <w:sz w:val="24"/>
        </w:rPr>
        <w:t>(2022)</w:t>
      </w:r>
      <w:r w:rsidR="00CE6BE7">
        <w:rPr>
          <w:rFonts w:ascii="Times New Roman" w:hAnsi="Times New Roman" w:cs="Times New Roman"/>
          <w:sz w:val="24"/>
        </w:rPr>
        <w:fldChar w:fldCharType="end"/>
      </w:r>
      <w:ins w:id="1919" w:author="Steven Travers" w:date="2023-06-04T14:48:00Z">
        <w:del w:id="1920" w:author="Emma Chandler [2]" w:date="2023-08-14T10:39:00Z">
          <w:r w:rsidRPr="00782822" w:rsidDel="00CE6BE7">
            <w:rPr>
              <w:rFonts w:ascii="Times New Roman" w:hAnsi="Times New Roman" w:cs="Times New Roman"/>
              <w:sz w:val="24"/>
              <w:rPrChange w:id="1921" w:author="Steven Travers" w:date="2023-06-04T14:57:00Z">
                <w:rPr/>
              </w:rPrChange>
            </w:rPr>
            <w:delText>(2002)</w:delText>
          </w:r>
        </w:del>
        <w:r w:rsidRPr="00782822">
          <w:rPr>
            <w:rFonts w:ascii="Times New Roman" w:hAnsi="Times New Roman" w:cs="Times New Roman"/>
            <w:sz w:val="24"/>
            <w:rPrChange w:id="1922" w:author="Steven Travers" w:date="2023-06-04T14:57:00Z">
              <w:rPr/>
            </w:rPrChange>
          </w:rPr>
          <w:t xml:space="preserve">.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del w:id="1923" w:author="Emma Chandler" w:date="2023-06-13T11:03:00Z">
          <w:r w:rsidRPr="00782822" w:rsidDel="004C5FA4">
            <w:rPr>
              <w:rFonts w:ascii="Times New Roman" w:hAnsi="Times New Roman" w:cs="Times New Roman"/>
              <w:sz w:val="24"/>
              <w:rPrChange w:id="1924" w:author="Steven Travers" w:date="2023-06-04T14:57:00Z">
                <w:rPr/>
              </w:rPrChange>
            </w:rPr>
            <w:delText>usually</w:delText>
          </w:r>
        </w:del>
      </w:ins>
      <w:ins w:id="1925" w:author="Emma Chandler" w:date="2023-06-13T11:03:00Z">
        <w:r w:rsidR="004C5FA4">
          <w:rPr>
            <w:rFonts w:ascii="Times New Roman" w:hAnsi="Times New Roman" w:cs="Times New Roman"/>
            <w:sz w:val="24"/>
          </w:rPr>
          <w:t>typically</w:t>
        </w:r>
      </w:ins>
      <w:ins w:id="1926" w:author="Steven Travers" w:date="2023-06-04T14:48:00Z">
        <w:r w:rsidRPr="00782822">
          <w:rPr>
            <w:rFonts w:ascii="Times New Roman" w:hAnsi="Times New Roman" w:cs="Times New Roman"/>
            <w:sz w:val="24"/>
            <w:rPrChange w:id="1927" w:author="Steven Travers" w:date="2023-06-04T14:57:00Z">
              <w:rPr/>
            </w:rPrChange>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782822">
          <w:rPr>
            <w:rFonts w:ascii="Times New Roman" w:hAnsi="Times New Roman" w:cs="Times New Roman"/>
            <w:i/>
            <w:sz w:val="24"/>
            <w:rPrChange w:id="1928" w:author="Steven Travers" w:date="2023-06-04T14:57:00Z">
              <w:rPr>
                <w:i/>
              </w:rPr>
            </w:rPrChange>
          </w:rPr>
          <w:t>Solanum carolinense</w:t>
        </w:r>
        <w:r w:rsidRPr="00782822">
          <w:rPr>
            <w:rFonts w:ascii="Times New Roman" w:hAnsi="Times New Roman" w:cs="Times New Roman"/>
            <w:sz w:val="24"/>
            <w:rPrChange w:id="1929" w:author="Steven Travers" w:date="2023-06-04T14:57:00Z">
              <w:rPr/>
            </w:rPrChange>
          </w:rPr>
          <w:t xml:space="preserve">, there have been studies demonstrating these two pollen types in </w:t>
        </w:r>
        <w:r w:rsidRPr="00782822">
          <w:rPr>
            <w:rFonts w:ascii="Times New Roman" w:hAnsi="Times New Roman" w:cs="Times New Roman"/>
            <w:i/>
            <w:sz w:val="24"/>
            <w:rPrChange w:id="1930" w:author="Steven Travers" w:date="2023-06-04T14:57:00Z">
              <w:rPr>
                <w:i/>
              </w:rPr>
            </w:rPrChange>
          </w:rPr>
          <w:t xml:space="preserve">Solanum </w:t>
        </w:r>
        <w:proofErr w:type="spellStart"/>
        <w:r w:rsidRPr="00782822">
          <w:rPr>
            <w:rFonts w:ascii="Times New Roman" w:hAnsi="Times New Roman" w:cs="Times New Roman"/>
            <w:i/>
            <w:sz w:val="24"/>
            <w:rPrChange w:id="1931" w:author="Steven Travers" w:date="2023-06-04T14:57:00Z">
              <w:rPr>
                <w:i/>
              </w:rPr>
            </w:rPrChange>
          </w:rPr>
          <w:t>lycopersicum</w:t>
        </w:r>
        <w:proofErr w:type="spellEnd"/>
        <w:r w:rsidRPr="00782822">
          <w:rPr>
            <w:rFonts w:ascii="Times New Roman" w:hAnsi="Times New Roman" w:cs="Times New Roman"/>
            <w:sz w:val="24"/>
            <w:rPrChange w:id="1932" w:author="Steven Travers" w:date="2023-06-04T14:57:00Z">
              <w:rPr/>
            </w:rPrChange>
          </w:rPr>
          <w:t>, tomato</w:t>
        </w:r>
      </w:ins>
      <w:ins w:id="1933" w:author="Emma Chandler [2]" w:date="2023-08-14T10:39:00Z">
        <w:r w:rsidR="00CE6BE7">
          <w:rPr>
            <w:rFonts w:ascii="Times New Roman" w:hAnsi="Times New Roman" w:cs="Times New Roman"/>
            <w:sz w:val="24"/>
          </w:rPr>
          <w:t xml:space="preserve"> </w:t>
        </w:r>
      </w:ins>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fldChar w:fldCharType="separate"/>
      </w:r>
      <w:r w:rsidR="00CE6BE7">
        <w:rPr>
          <w:rFonts w:ascii="Times New Roman" w:hAnsi="Times New Roman" w:cs="Times New Roman"/>
          <w:noProof/>
          <w:sz w:val="24"/>
        </w:rPr>
        <w:t>(Jegadeesan et al. 2018; Keller and Simm 2018; Luria et al. 2019)</w:t>
      </w:r>
      <w:r w:rsidR="00CE6BE7">
        <w:rPr>
          <w:rFonts w:ascii="Times New Roman" w:hAnsi="Times New Roman" w:cs="Times New Roman"/>
          <w:sz w:val="24"/>
        </w:rPr>
        <w:fldChar w:fldCharType="end"/>
      </w:r>
      <w:ins w:id="1934" w:author="Emma Chandler [2]" w:date="2023-08-14T10:43:00Z">
        <w:r w:rsidR="00CE6BE7">
          <w:rPr>
            <w:rFonts w:ascii="Times New Roman" w:hAnsi="Times New Roman" w:cs="Times New Roman"/>
            <w:sz w:val="24"/>
          </w:rPr>
          <w:t>.</w:t>
        </w:r>
      </w:ins>
      <w:ins w:id="1935" w:author="Steven Travers" w:date="2023-06-04T14:48:00Z">
        <w:del w:id="1936" w:author="Emma Chandler [2]" w:date="2023-08-14T10:43:00Z">
          <w:r w:rsidRPr="00782822" w:rsidDel="00CE6BE7">
            <w:rPr>
              <w:rFonts w:ascii="Times New Roman" w:hAnsi="Times New Roman" w:cs="Times New Roman"/>
              <w:sz w:val="24"/>
              <w:rPrChange w:id="1937" w:author="Steven Travers" w:date="2023-06-04T14:57:00Z">
                <w:rPr/>
              </w:rPrChange>
            </w:rPr>
            <w:delText xml:space="preserve"> </w:delText>
          </w:r>
        </w:del>
        <w:del w:id="1938" w:author="Emma Chandler [2]" w:date="2023-08-14T10:42:00Z">
          <w:r w:rsidRPr="00782822" w:rsidDel="00CE6BE7">
            <w:rPr>
              <w:rFonts w:ascii="Times New Roman" w:hAnsi="Times New Roman" w:cs="Times New Roman"/>
              <w:sz w:val="24"/>
              <w:rPrChange w:id="1939" w:author="Steven Travers" w:date="2023-06-04T14:57:00Z">
                <w:rPr/>
              </w:rPrChange>
            </w:rPr>
            <w:delText xml:space="preserve">(Jegadeesan, Chaturvedi et al. 2018, Keller and Simm 2018, Luria, Rutley et al. 2019). </w:delText>
          </w:r>
        </w:del>
      </w:ins>
    </w:p>
    <w:p w14:paraId="6271A288" w14:textId="5FEF779D" w:rsidR="00DC60A0" w:rsidRPr="00782822" w:rsidDel="004C5FA4" w:rsidRDefault="00DC60A0">
      <w:pPr>
        <w:spacing w:line="480" w:lineRule="auto"/>
        <w:ind w:firstLine="720"/>
        <w:jc w:val="both"/>
        <w:rPr>
          <w:ins w:id="1940" w:author="Steven Travers" w:date="2023-06-04T14:48:00Z"/>
          <w:del w:id="1941" w:author="Emma Chandler" w:date="2023-06-13T11:04:00Z"/>
          <w:rFonts w:ascii="Times New Roman" w:hAnsi="Times New Roman" w:cs="Times New Roman"/>
          <w:sz w:val="24"/>
          <w:rPrChange w:id="1942" w:author="Steven Travers" w:date="2023-06-04T14:57:00Z">
            <w:rPr>
              <w:ins w:id="1943" w:author="Steven Travers" w:date="2023-06-04T14:48:00Z"/>
              <w:del w:id="1944" w:author="Emma Chandler" w:date="2023-06-13T11:04:00Z"/>
            </w:rPr>
          </w:rPrChange>
        </w:rPr>
        <w:pPrChange w:id="1945" w:author="Steven Travers" w:date="2023-06-04T14:57:00Z">
          <w:pPr>
            <w:ind w:firstLine="720"/>
            <w:jc w:val="both"/>
          </w:pPr>
        </w:pPrChange>
      </w:pPr>
    </w:p>
    <w:p w14:paraId="3C752DD3" w14:textId="5E431EA1" w:rsidR="00DC60A0" w:rsidRPr="00782822" w:rsidRDefault="00DC60A0">
      <w:pPr>
        <w:spacing w:line="480" w:lineRule="auto"/>
        <w:ind w:firstLine="720"/>
        <w:rPr>
          <w:ins w:id="1946" w:author="Steven Travers" w:date="2023-06-04T14:48:00Z"/>
          <w:rFonts w:ascii="Times New Roman" w:hAnsi="Times New Roman" w:cs="Times New Roman"/>
          <w:sz w:val="24"/>
          <w:rPrChange w:id="1947" w:author="Steven Travers" w:date="2023-06-04T14:57:00Z">
            <w:rPr>
              <w:ins w:id="1948" w:author="Steven Travers" w:date="2023-06-04T14:48:00Z"/>
            </w:rPr>
          </w:rPrChange>
        </w:rPr>
        <w:pPrChange w:id="1949" w:author="Steven Travers" w:date="2023-06-04T14:57:00Z">
          <w:pPr>
            <w:ind w:firstLine="720"/>
          </w:pPr>
        </w:pPrChange>
      </w:pPr>
      <w:ins w:id="1950" w:author="Steven Travers" w:date="2023-06-04T14:48:00Z">
        <w:r w:rsidRPr="00782822">
          <w:rPr>
            <w:rFonts w:ascii="Times New Roman" w:hAnsi="Times New Roman" w:cs="Times New Roman"/>
            <w:sz w:val="24"/>
            <w:rPrChange w:id="1951" w:author="Steven Travers" w:date="2023-06-04T14:57:00Z">
              <w:rPr/>
            </w:rPrChange>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ins>
      <w:ins w:id="1952" w:author="Emma Chandler [2]" w:date="2023-08-14T10:43:00Z">
        <w:r w:rsidR="00CE6BE7">
          <w:rPr>
            <w:rFonts w:ascii="Times New Roman" w:hAnsi="Times New Roman" w:cs="Times New Roman"/>
            <w:sz w:val="24"/>
          </w:rPr>
          <w:t xml:space="preserve"> </w:t>
        </w:r>
      </w:ins>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fldChar w:fldCharType="separate"/>
      </w:r>
      <w:r w:rsidR="00CE6BE7">
        <w:rPr>
          <w:rFonts w:ascii="Times New Roman" w:hAnsi="Times New Roman" w:cs="Times New Roman"/>
          <w:noProof/>
          <w:sz w:val="24"/>
        </w:rPr>
        <w:t>(Badh et al. 2009; Dunnell and Travers 2011)</w:t>
      </w:r>
      <w:r w:rsidR="00CE6BE7">
        <w:rPr>
          <w:rFonts w:ascii="Times New Roman" w:hAnsi="Times New Roman" w:cs="Times New Roman"/>
          <w:sz w:val="24"/>
        </w:rPr>
        <w:fldChar w:fldCharType="end"/>
      </w:r>
      <w:ins w:id="1953" w:author="Steven Travers" w:date="2023-06-04T14:48:00Z">
        <w:del w:id="1954" w:author="Emma Chandler [2]" w:date="2023-08-14T10:49:00Z">
          <w:r w:rsidRPr="00782822" w:rsidDel="00CE6BE7">
            <w:rPr>
              <w:rFonts w:ascii="Times New Roman" w:hAnsi="Times New Roman" w:cs="Times New Roman"/>
              <w:sz w:val="24"/>
              <w:rPrChange w:id="1955" w:author="Steven Travers" w:date="2023-06-04T14:57:00Z">
                <w:rPr/>
              </w:rPrChange>
            </w:rPr>
            <w:delText xml:space="preserve"> (Badh et al. 2009, Dunnell and Travers 2011)</w:delText>
          </w:r>
        </w:del>
        <w:r w:rsidRPr="00782822">
          <w:rPr>
            <w:rFonts w:ascii="Times New Roman" w:hAnsi="Times New Roman" w:cs="Times New Roman"/>
            <w:sz w:val="24"/>
            <w:rPrChange w:id="1956" w:author="Steven Travers" w:date="2023-06-04T14:57:00Z">
              <w:rPr/>
            </w:rPrChange>
          </w:rPr>
          <w:t>. Given the responses to heat by plants in our experiments in the form of relatively moderate heat (32</w:t>
        </w:r>
        <w:r w:rsidRPr="00782822">
          <w:rPr>
            <w:rFonts w:ascii="Times New Roman" w:hAnsi="Times New Roman" w:cs="Times New Roman"/>
            <w:sz w:val="24"/>
            <w:rPrChange w:id="1957" w:author="Steven Travers" w:date="2023-06-04T14:57:00Z">
              <w:rPr>
                <w:rFonts w:cstheme="minorHAnsi"/>
              </w:rPr>
            </w:rPrChange>
          </w:rPr>
          <w:t>°</w:t>
        </w:r>
        <w:r w:rsidRPr="00782822">
          <w:rPr>
            <w:rFonts w:ascii="Times New Roman" w:hAnsi="Times New Roman" w:cs="Times New Roman"/>
            <w:sz w:val="24"/>
            <w:rPrChange w:id="1958" w:author="Steven Travers" w:date="2023-06-04T14:57:00Z">
              <w:rPr/>
            </w:rPrChange>
          </w:rPr>
          <w:t>C) during floral development, pollen tube growth and fruit maturation and extreme heat (40-60</w:t>
        </w:r>
        <w:r w:rsidRPr="00782822">
          <w:rPr>
            <w:rFonts w:ascii="Times New Roman" w:hAnsi="Times New Roman" w:cs="Times New Roman"/>
            <w:sz w:val="24"/>
            <w:rPrChange w:id="1959" w:author="Steven Travers" w:date="2023-06-04T14:57:00Z">
              <w:rPr>
                <w:rFonts w:cstheme="minorHAnsi"/>
              </w:rPr>
            </w:rPrChange>
          </w:rPr>
          <w:t>°</w:t>
        </w:r>
        <w:r w:rsidRPr="00782822">
          <w:rPr>
            <w:rFonts w:ascii="Times New Roman" w:hAnsi="Times New Roman" w:cs="Times New Roman"/>
            <w:sz w:val="24"/>
            <w:rPrChange w:id="1960" w:author="Steven Travers" w:date="2023-06-04T14:57:00Z">
              <w:rPr/>
            </w:rPrChange>
          </w:rPr>
          <w:t xml:space="preserve">C) in acute doses, we suggest that plants in the two regions we studied have evolved differences that represent differing strategies for surviving thermal stress. There is little evidence that southern plants have </w:t>
        </w:r>
        <w:r w:rsidRPr="00782822">
          <w:rPr>
            <w:rFonts w:ascii="Times New Roman" w:hAnsi="Times New Roman" w:cs="Times New Roman"/>
            <w:sz w:val="24"/>
            <w:rPrChange w:id="1961" w:author="Steven Travers" w:date="2023-06-04T14:57:00Z">
              <w:rPr/>
            </w:rPrChange>
          </w:rPr>
          <w:lastRenderedPageBreak/>
          <w:t>evolved greater cellular tolerances to extreme heat despite growing in an environment that can have daily maximum temperatures above 40.5</w:t>
        </w:r>
        <w:r w:rsidRPr="00782822">
          <w:rPr>
            <w:rFonts w:ascii="Times New Roman" w:hAnsi="Times New Roman" w:cs="Times New Roman"/>
            <w:sz w:val="24"/>
            <w:rPrChange w:id="1962" w:author="Steven Travers" w:date="2023-06-04T14:57:00Z">
              <w:rPr>
                <w:rFonts w:cstheme="minorHAnsi"/>
              </w:rPr>
            </w:rPrChange>
          </w:rPr>
          <w:t>°</w:t>
        </w:r>
        <w:r w:rsidRPr="00782822">
          <w:rPr>
            <w:rFonts w:ascii="Times New Roman" w:hAnsi="Times New Roman" w:cs="Times New Roman"/>
            <w:sz w:val="24"/>
            <w:rPrChange w:id="1963" w:author="Steven Travers" w:date="2023-06-04T14:57:00Z">
              <w:rPr/>
            </w:rPrChange>
          </w:rPr>
          <w:t xml:space="preserve"> C. The stability of cellular membranes, chlorophyll and pollen germination capabilities were reduced after exposure to extreme heat in southern relative to northern plants (</w:t>
        </w:r>
      </w:ins>
      <w:ins w:id="1964" w:author="Steven Travers" w:date="2023-06-04T15:49:00Z">
        <w:r w:rsidR="005721DD">
          <w:rPr>
            <w:rFonts w:ascii="Times New Roman" w:hAnsi="Times New Roman" w:cs="Times New Roman"/>
            <w:sz w:val="24"/>
          </w:rPr>
          <w:t>Table 2</w:t>
        </w:r>
      </w:ins>
      <w:ins w:id="1965" w:author="Steven Travers" w:date="2023-06-04T14:48:00Z">
        <w:r w:rsidRPr="00782822">
          <w:rPr>
            <w:rFonts w:ascii="Times New Roman" w:hAnsi="Times New Roman" w:cs="Times New Roman"/>
            <w:sz w:val="24"/>
            <w:rPrChange w:id="1966" w:author="Steven Travers" w:date="2023-06-04T14:57:00Z">
              <w:rPr/>
            </w:rPrChange>
          </w:rPr>
          <w:t xml:space="preserve">, </w:t>
        </w:r>
      </w:ins>
      <w:ins w:id="1967" w:author="Steven Travers" w:date="2023-06-04T16:06:00Z">
        <w:r w:rsidR="005B0F73">
          <w:rPr>
            <w:rFonts w:ascii="Times New Roman" w:hAnsi="Times New Roman" w:cs="Times New Roman"/>
            <w:sz w:val="24"/>
          </w:rPr>
          <w:t>Figure</w:t>
        </w:r>
      </w:ins>
      <w:ins w:id="1968" w:author="Steven Travers" w:date="2023-06-04T14:48:00Z">
        <w:r w:rsidRPr="00782822">
          <w:rPr>
            <w:rFonts w:ascii="Times New Roman" w:hAnsi="Times New Roman" w:cs="Times New Roman"/>
            <w:sz w:val="24"/>
            <w:rPrChange w:id="1969" w:author="Steven Travers" w:date="2023-06-04T14:57:00Z">
              <w:rPr/>
            </w:rPrChange>
          </w:rPr>
          <w:t xml:space="preserve"> 1). </w:t>
        </w:r>
        <w:commentRangeStart w:id="1970"/>
        <w:commentRangeStart w:id="1971"/>
        <w:commentRangeStart w:id="1972"/>
        <w:del w:id="1973" w:author="Emma Chandler" w:date="2023-07-20T11:45:00Z">
          <w:r w:rsidRPr="00065E30" w:rsidDel="00963612">
            <w:rPr>
              <w:rFonts w:ascii="Times New Roman" w:hAnsi="Times New Roman" w:cs="Times New Roman"/>
              <w:sz w:val="24"/>
              <w:highlight w:val="yellow"/>
              <w:rPrChange w:id="1974" w:author="Emma Chandler" w:date="2023-06-15T21:48:00Z">
                <w:rPr/>
              </w:rPrChange>
            </w:rPr>
            <w:delText>Moderate heat during floral development also led to an increase in unfertilized ovules in southern plants (</w:delText>
          </w:r>
        </w:del>
      </w:ins>
      <w:ins w:id="1975" w:author="Steven Travers" w:date="2023-06-04T16:06:00Z">
        <w:del w:id="1976" w:author="Emma Chandler" w:date="2023-07-20T11:45:00Z">
          <w:r w:rsidR="005B0F73" w:rsidRPr="00065E30" w:rsidDel="00963612">
            <w:rPr>
              <w:rFonts w:ascii="Times New Roman" w:hAnsi="Times New Roman" w:cs="Times New Roman"/>
              <w:sz w:val="24"/>
              <w:highlight w:val="yellow"/>
              <w:rPrChange w:id="1977" w:author="Emma Chandler" w:date="2023-06-15T21:48:00Z">
                <w:rPr>
                  <w:rFonts w:ascii="Times New Roman" w:hAnsi="Times New Roman" w:cs="Times New Roman"/>
                  <w:sz w:val="24"/>
                </w:rPr>
              </w:rPrChange>
            </w:rPr>
            <w:delText>Figure</w:delText>
          </w:r>
        </w:del>
      </w:ins>
      <w:ins w:id="1978" w:author="Steven Travers" w:date="2023-06-04T14:48:00Z">
        <w:del w:id="1979" w:author="Emma Chandler" w:date="2023-07-20T11:45:00Z">
          <w:r w:rsidRPr="00065E30" w:rsidDel="00963612">
            <w:rPr>
              <w:rFonts w:ascii="Times New Roman" w:hAnsi="Times New Roman" w:cs="Times New Roman"/>
              <w:sz w:val="24"/>
              <w:highlight w:val="yellow"/>
              <w:rPrChange w:id="1980" w:author="Emma Chandler" w:date="2023-06-15T21:48:00Z">
                <w:rPr/>
              </w:rPrChange>
            </w:rPr>
            <w:delText xml:space="preserve"> 3)</w:delText>
          </w:r>
        </w:del>
      </w:ins>
      <w:commentRangeEnd w:id="1970"/>
      <w:del w:id="1981" w:author="Emma Chandler" w:date="2023-07-20T11:45:00Z">
        <w:r w:rsidR="004C5FA4" w:rsidRPr="00065E30" w:rsidDel="00963612">
          <w:rPr>
            <w:rStyle w:val="CommentReference"/>
            <w:highlight w:val="yellow"/>
            <w:rPrChange w:id="1982" w:author="Emma Chandler" w:date="2023-06-15T21:48:00Z">
              <w:rPr>
                <w:rStyle w:val="CommentReference"/>
              </w:rPr>
            </w:rPrChange>
          </w:rPr>
          <w:commentReference w:id="1970"/>
        </w:r>
        <w:commentRangeEnd w:id="1971"/>
        <w:r w:rsidR="00A13DFE" w:rsidDel="00963612">
          <w:rPr>
            <w:rStyle w:val="CommentReference"/>
          </w:rPr>
          <w:commentReference w:id="1971"/>
        </w:r>
        <w:commentRangeEnd w:id="1972"/>
        <w:r w:rsidR="004000F2" w:rsidDel="00963612">
          <w:rPr>
            <w:rStyle w:val="CommentReference"/>
          </w:rPr>
          <w:commentReference w:id="1972"/>
        </w:r>
      </w:del>
      <w:ins w:id="1983" w:author="Steven Travers" w:date="2023-06-04T14:48:00Z">
        <w:del w:id="1984" w:author="Emma Chandler" w:date="2023-07-20T11:45:00Z">
          <w:r w:rsidRPr="00065E30" w:rsidDel="00963612">
            <w:rPr>
              <w:rFonts w:ascii="Times New Roman" w:hAnsi="Times New Roman" w:cs="Times New Roman"/>
              <w:sz w:val="24"/>
              <w:highlight w:val="yellow"/>
              <w:rPrChange w:id="1985" w:author="Emma Chandler" w:date="2023-06-15T21:48:00Z">
                <w:rPr/>
              </w:rPrChange>
            </w:rPr>
            <w:delText>.</w:delText>
          </w:r>
          <w:r w:rsidRPr="00782822" w:rsidDel="00963612">
            <w:rPr>
              <w:rFonts w:ascii="Times New Roman" w:hAnsi="Times New Roman" w:cs="Times New Roman"/>
              <w:sz w:val="24"/>
              <w:rPrChange w:id="1986" w:author="Steven Travers" w:date="2023-06-04T14:57:00Z">
                <w:rPr/>
              </w:rPrChange>
            </w:rPr>
            <w:delText xml:space="preserve"> </w:delText>
          </w:r>
        </w:del>
        <w:r w:rsidRPr="00782822">
          <w:rPr>
            <w:rFonts w:ascii="Times New Roman" w:hAnsi="Times New Roman" w:cs="Times New Roman"/>
            <w:sz w:val="24"/>
            <w:rPrChange w:id="1987" w:author="Steven Travers" w:date="2023-06-04T14:57:00Z">
              <w:rPr/>
            </w:rPrChange>
          </w:rPr>
          <w:t>If plants in the south have shifted to an 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ins>
      <w:ins w:id="1988" w:author="Emma Chandler" w:date="2023-07-20T11:46:00Z">
        <w:r w:rsidR="00963612">
          <w:rPr>
            <w:rFonts w:ascii="Times New Roman" w:hAnsi="Times New Roman" w:cs="Times New Roman"/>
            <w:sz w:val="24"/>
          </w:rPr>
          <w:t>, hotter</w:t>
        </w:r>
      </w:ins>
      <w:ins w:id="1989" w:author="Steven Travers" w:date="2023-06-04T14:48:00Z">
        <w:r w:rsidRPr="00782822">
          <w:rPr>
            <w:rFonts w:ascii="Times New Roman" w:hAnsi="Times New Roman" w:cs="Times New Roman"/>
            <w:sz w:val="24"/>
            <w:rPrChange w:id="1990" w:author="Steven Travers" w:date="2023-06-04T14:57:00Z">
              <w:rPr/>
            </w:rPrChange>
          </w:rPr>
          <w:t xml:space="preserve"> growing seasons</w:t>
        </w:r>
      </w:ins>
      <w:ins w:id="1991" w:author="Emma Chandler" w:date="2023-07-20T11:46:00Z">
        <w:r w:rsidR="00963612">
          <w:rPr>
            <w:rFonts w:ascii="Times New Roman" w:hAnsi="Times New Roman" w:cs="Times New Roman"/>
            <w:sz w:val="24"/>
          </w:rPr>
          <w:t xml:space="preserve">, </w:t>
        </w:r>
        <w:r w:rsidR="00963612" w:rsidRPr="00963612">
          <w:rPr>
            <w:rFonts w:ascii="Times New Roman" w:hAnsi="Times New Roman" w:cs="Times New Roman"/>
            <w:sz w:val="24"/>
          </w:rPr>
          <w:t>our expectation is that an upper limit  to tolerance of heat will ultimately lead to different phenological patterns and perhaps dormancy</w:t>
        </w:r>
      </w:ins>
      <w:ins w:id="1992" w:author="Steven Travers" w:date="2023-06-04T14:48:00Z">
        <w:del w:id="1993" w:author="Emma Chandler" w:date="2023-07-20T11:46:00Z">
          <w:r w:rsidRPr="00782822" w:rsidDel="00963612">
            <w:rPr>
              <w:rFonts w:ascii="Times New Roman" w:hAnsi="Times New Roman" w:cs="Times New Roman"/>
              <w:sz w:val="24"/>
              <w:rPrChange w:id="1994" w:author="Steven Travers" w:date="2023-06-04T14:57:00Z">
                <w:rPr/>
              </w:rPrChange>
            </w:rPr>
            <w:delText xml:space="preserve"> </w:delText>
          </w:r>
          <w:commentRangeStart w:id="1995"/>
          <w:commentRangeStart w:id="1996"/>
          <w:r w:rsidRPr="00782822" w:rsidDel="00963612">
            <w:rPr>
              <w:rFonts w:ascii="Times New Roman" w:hAnsi="Times New Roman" w:cs="Times New Roman"/>
              <w:sz w:val="24"/>
              <w:rPrChange w:id="1997" w:author="Steven Travers" w:date="2023-06-04T14:57:00Z">
                <w:rPr/>
              </w:rPrChange>
            </w:rPr>
            <w:delText xml:space="preserve">we hypothesize that northern plants will </w:delText>
          </w:r>
        </w:del>
      </w:ins>
      <w:commentRangeEnd w:id="1995"/>
      <w:r w:rsidR="00037999">
        <w:rPr>
          <w:rStyle w:val="CommentReference"/>
        </w:rPr>
        <w:commentReference w:id="1995"/>
      </w:r>
      <w:commentRangeEnd w:id="1996"/>
      <w:r w:rsidR="004000F2">
        <w:rPr>
          <w:rStyle w:val="CommentReference"/>
        </w:rPr>
        <w:commentReference w:id="1996"/>
      </w:r>
      <w:ins w:id="1998" w:author="Steven Travers" w:date="2023-06-04T14:48:00Z">
        <w:del w:id="1999" w:author="Emma Chandler" w:date="2023-07-20T11:46:00Z">
          <w:r w:rsidRPr="00782822" w:rsidDel="00963612">
            <w:rPr>
              <w:rFonts w:ascii="Times New Roman" w:hAnsi="Times New Roman" w:cs="Times New Roman"/>
              <w:sz w:val="24"/>
              <w:rPrChange w:id="2000" w:author="Steven Travers" w:date="2023-06-04T14:57:00Z">
                <w:rPr/>
              </w:rPrChange>
            </w:rPr>
            <w:delText xml:space="preserve">shift strategies for stress reduction to more closely </w:delText>
          </w:r>
          <w:commentRangeStart w:id="2001"/>
          <w:commentRangeStart w:id="2002"/>
          <w:r w:rsidRPr="00782822" w:rsidDel="00963612">
            <w:rPr>
              <w:rFonts w:ascii="Times New Roman" w:hAnsi="Times New Roman" w:cs="Times New Roman"/>
              <w:sz w:val="24"/>
              <w:rPrChange w:id="2003" w:author="Steven Travers" w:date="2023-06-04T14:57:00Z">
                <w:rPr/>
              </w:rPrChange>
            </w:rPr>
            <w:delText>mirror southern plants</w:delText>
          </w:r>
        </w:del>
      </w:ins>
      <w:commentRangeEnd w:id="2001"/>
      <w:r w:rsidR="00037999">
        <w:rPr>
          <w:rStyle w:val="CommentReference"/>
        </w:rPr>
        <w:commentReference w:id="2001"/>
      </w:r>
      <w:commentRangeEnd w:id="2002"/>
      <w:r w:rsidR="00325C53">
        <w:rPr>
          <w:rStyle w:val="CommentReference"/>
        </w:rPr>
        <w:commentReference w:id="2002"/>
      </w:r>
      <w:ins w:id="2004" w:author="Steven Travers" w:date="2023-06-04T14:48:00Z">
        <w:r w:rsidRPr="00782822">
          <w:rPr>
            <w:rFonts w:ascii="Times New Roman" w:hAnsi="Times New Roman" w:cs="Times New Roman"/>
            <w:sz w:val="24"/>
            <w:rPrChange w:id="2005" w:author="Steven Travers" w:date="2023-06-04T14:57:00Z">
              <w:rPr/>
            </w:rPrChange>
          </w:rPr>
          <w:t xml:space="preserve">. Thus, the evolutionary consequences of climate change for flowering plants is likely to be a complex shift in phenological and physiological patterns. </w:t>
        </w:r>
      </w:ins>
    </w:p>
    <w:p w14:paraId="3420437F" w14:textId="23E424C0" w:rsidR="00A13DFE" w:rsidRPr="00A13DFE" w:rsidDel="00963612" w:rsidRDefault="00A13DFE">
      <w:pPr>
        <w:pStyle w:val="BodyDoubleSpace05FirstLine"/>
        <w:rPr>
          <w:ins w:id="2006" w:author="Steven Travers" w:date="2023-06-04T14:48:00Z"/>
          <w:del w:id="2007" w:author="Emma Chandler" w:date="2023-07-20T11:47:00Z"/>
        </w:rPr>
        <w:pPrChange w:id="2008" w:author="Emma Chandler" w:date="2023-06-20T18:13:00Z">
          <w:pPr>
            <w:ind w:firstLine="720"/>
          </w:pPr>
        </w:pPrChange>
      </w:pPr>
    </w:p>
    <w:p w14:paraId="61E6193B" w14:textId="218BB8FD" w:rsidR="008656F2" w:rsidRPr="00963612" w:rsidDel="00963612" w:rsidRDefault="008656F2" w:rsidP="008656F2">
      <w:pPr>
        <w:rPr>
          <w:del w:id="2009" w:author="Emma Chandler" w:date="2023-07-20T11:47:00Z"/>
          <w:rFonts w:ascii="Times New Roman" w:hAnsi="Times New Roman" w:cs="Times New Roman"/>
        </w:rPr>
      </w:pPr>
    </w:p>
    <w:p w14:paraId="5286DBC3" w14:textId="6A75D31A" w:rsidR="00AF4317" w:rsidDel="002B020E" w:rsidRDefault="00AF4317">
      <w:pPr>
        <w:rPr>
          <w:ins w:id="2010" w:author="Steven Travers" w:date="2023-06-05T11:14:00Z"/>
          <w:del w:id="2011" w:author="Emma Chandler" w:date="2023-06-20T18:46:00Z"/>
          <w:rFonts w:ascii="Times New Roman" w:hAnsi="Times New Roman" w:cs="Times New Roman"/>
        </w:rPr>
      </w:pPr>
      <w:ins w:id="2012" w:author="Steven Travers" w:date="2023-06-05T11:14:00Z">
        <w:del w:id="2013" w:author="Emma Chandler" w:date="2023-06-20T18:46:00Z">
          <w:r w:rsidDel="002B020E">
            <w:rPr>
              <w:rFonts w:ascii="Times New Roman" w:hAnsi="Times New Roman" w:cs="Times New Roman"/>
            </w:rPr>
            <w:br w:type="page"/>
          </w:r>
        </w:del>
      </w:ins>
    </w:p>
    <w:p w14:paraId="536D9C7C" w14:textId="1615906B" w:rsidR="00D327DD" w:rsidRPr="002B020E" w:rsidDel="002B020E" w:rsidRDefault="00D327DD" w:rsidP="008656F2">
      <w:pPr>
        <w:rPr>
          <w:del w:id="2014" w:author="Emma Chandler" w:date="2023-06-20T18:46:00Z"/>
          <w:rFonts w:ascii="Times New Roman" w:hAnsi="Times New Roman" w:cs="Times New Roman"/>
        </w:rPr>
      </w:pPr>
    </w:p>
    <w:p w14:paraId="06BB120C" w14:textId="494C48FF" w:rsidR="002A0363" w:rsidRPr="00F61F29" w:rsidRDefault="00F61F29" w:rsidP="00F61F29">
      <w:pPr>
        <w:pStyle w:val="BodyDoubleSpace05FirstLine"/>
        <w:ind w:firstLine="0"/>
        <w:rPr>
          <w:b/>
          <w:bCs/>
        </w:rPr>
      </w:pPr>
      <w:r>
        <w:rPr>
          <w:b/>
          <w:bCs/>
        </w:rPr>
        <w:t>References</w:t>
      </w:r>
    </w:p>
    <w:p w14:paraId="4B1FCB89" w14:textId="63AAC401" w:rsidR="00C53C61" w:rsidRPr="00C53C61" w:rsidRDefault="002A0363" w:rsidP="00C53C61">
      <w:pPr>
        <w:pStyle w:val="EndNoteBibliography"/>
        <w:spacing w:after="0"/>
        <w:ind w:left="720" w:hanging="720"/>
      </w:pPr>
      <w:r>
        <w:fldChar w:fldCharType="begin"/>
      </w:r>
      <w:r>
        <w:instrText xml:space="preserve"> ADDIN EN.REFLIST </w:instrText>
      </w:r>
      <w:r>
        <w:fldChar w:fldCharType="separate"/>
      </w:r>
      <w:r w:rsidR="00C53C61" w:rsidRPr="00C53C61">
        <w:t xml:space="preserve">Badh, A., Akyuz, A., Vocke, G., and Mullins, B. 2009. Impact of Climate Change on the Growing Seasons in Select Cities of North Dakota, United States of America. The International Journal of Climate Change: Impacts and Responses </w:t>
      </w:r>
      <w:r w:rsidR="00C53C61" w:rsidRPr="00C53C61">
        <w:rPr>
          <w:b/>
        </w:rPr>
        <w:t>1</w:t>
      </w:r>
      <w:r w:rsidR="00C53C61" w:rsidRPr="00C53C61">
        <w:t>(1): 105-118. doi:</w:t>
      </w:r>
      <w:r w:rsidR="00C53C61">
        <w:fldChar w:fldCharType="begin"/>
      </w:r>
      <w:r w:rsidR="00C53C61">
        <w:instrText>HYPERLINK "https://doi.org/10.18848/1835-7156/CGP/v01i01/37130"</w:instrText>
      </w:r>
      <w:r w:rsidR="00C53C61">
        <w:fldChar w:fldCharType="separate"/>
      </w:r>
      <w:r w:rsidR="00C53C61" w:rsidRPr="00C53C61">
        <w:rPr>
          <w:rStyle w:val="Hyperlink"/>
        </w:rPr>
        <w:t>https://doi.org/10.18848/1835-7156/CGP/v01i01/37130</w:t>
      </w:r>
      <w:r w:rsidR="00C53C61">
        <w:fldChar w:fldCharType="end"/>
      </w:r>
      <w:r w:rsidR="00C53C61" w:rsidRPr="00C53C61">
        <w:t>.</w:t>
      </w:r>
    </w:p>
    <w:p w14:paraId="5499B12E" w14:textId="77777777" w:rsidR="00C53C61" w:rsidRPr="00C53C61" w:rsidRDefault="00C53C61" w:rsidP="00C53C61">
      <w:pPr>
        <w:pStyle w:val="EndNoteBibliography"/>
        <w:spacing w:after="0"/>
        <w:ind w:left="720" w:hanging="720"/>
      </w:pPr>
      <w:r w:rsidRPr="00C53C61">
        <w:t xml:space="preserve">Bates, D., Maechler, M., Bolker, B., and Walker, S. 2015. Fitting Linear Mixed-Effects Models Using lme4. Journal of Statistical Software </w:t>
      </w:r>
      <w:r w:rsidRPr="00C53C61">
        <w:rPr>
          <w:b/>
        </w:rPr>
        <w:t>67</w:t>
      </w:r>
      <w:r w:rsidRPr="00C53C61">
        <w:t>(1): 1-48. doi:10.18637/jss.v067.i01.</w:t>
      </w:r>
    </w:p>
    <w:p w14:paraId="71854460" w14:textId="77777777" w:rsidR="00C53C61" w:rsidRPr="00C53C61" w:rsidRDefault="00C53C61" w:rsidP="00C53C61">
      <w:pPr>
        <w:pStyle w:val="EndNoteBibliography"/>
        <w:spacing w:after="0"/>
        <w:ind w:left="720" w:hanging="720"/>
      </w:pPr>
      <w:r w:rsidRPr="00C53C61">
        <w:t xml:space="preserve">Charles, W.B., and Harris, R.E. 1972. TOMATO FRUIT-SET AT HIGH AND LOW-TEMPERATURES. Canadian journal of plant science. </w:t>
      </w:r>
      <w:r w:rsidRPr="00C53C61">
        <w:rPr>
          <w:b/>
        </w:rPr>
        <w:t>52</w:t>
      </w:r>
      <w:r w:rsidRPr="00C53C61">
        <w:t>(4): 497-506. doi:10.4141/cjps72-080.</w:t>
      </w:r>
    </w:p>
    <w:p w14:paraId="73A2F261" w14:textId="77777777" w:rsidR="00C53C61" w:rsidRPr="00C53C61" w:rsidRDefault="00C53C61" w:rsidP="00C53C61">
      <w:pPr>
        <w:pStyle w:val="EndNoteBibliography"/>
        <w:spacing w:after="0"/>
        <w:ind w:left="720" w:hanging="720"/>
      </w:pPr>
      <w:r w:rsidRPr="00C53C61">
        <w:t xml:space="preserve">Clarke, S.M., Mur, L.A.J., Wood, J.E., and Scott, I.M. 2004. Salicylic acid dependent signaling promotes basal thermotolerance but is not essential for acquired thermotolerance in Arabidopsis thaliana. The Plant journal : for cell and molecular biology </w:t>
      </w:r>
      <w:r w:rsidRPr="00C53C61">
        <w:rPr>
          <w:b/>
        </w:rPr>
        <w:t>38</w:t>
      </w:r>
      <w:r w:rsidRPr="00C53C61">
        <w:t>(3): 432-447. doi:10.1111/j.1365-313X.2004.02054.x.</w:t>
      </w:r>
    </w:p>
    <w:p w14:paraId="6E06971D" w14:textId="77777777" w:rsidR="00C53C61" w:rsidRPr="00C53C61" w:rsidRDefault="00C53C61" w:rsidP="00C53C61">
      <w:pPr>
        <w:pStyle w:val="EndNoteBibliography"/>
        <w:spacing w:after="0"/>
        <w:ind w:left="720" w:hanging="720"/>
      </w:pPr>
      <w:r w:rsidRPr="00C53C61">
        <w:t xml:space="preserve">Diaz, A., and Macnair, M.R. 1999. Pollen tube competition as a mechanism of prezygotic reproductive isolation between Mimulus nasutus and its presumed progenitor M. guttatus. The New phytologist </w:t>
      </w:r>
      <w:r w:rsidRPr="00C53C61">
        <w:rPr>
          <w:b/>
        </w:rPr>
        <w:t>144</w:t>
      </w:r>
      <w:r w:rsidRPr="00C53C61">
        <w:t>(3): 471-478. doi:10.1046/j.1469-8137.1999.00543.x.</w:t>
      </w:r>
    </w:p>
    <w:p w14:paraId="3BACC862" w14:textId="77777777" w:rsidR="00C53C61" w:rsidRPr="00C53C61" w:rsidRDefault="00C53C61" w:rsidP="00C53C61">
      <w:pPr>
        <w:pStyle w:val="EndNoteBibliography"/>
        <w:spacing w:after="0"/>
        <w:ind w:left="720" w:hanging="720"/>
      </w:pPr>
      <w:r w:rsidRPr="00C53C61">
        <w:lastRenderedPageBreak/>
        <w:t xml:space="preserve">Dunnell, K.L., and Travers, S.E. 2011. Shifts in the flowering phenology of the northern Great Plains: Patterns over 100 years. American Journal of Botany </w:t>
      </w:r>
      <w:r w:rsidRPr="00C53C61">
        <w:rPr>
          <w:b/>
        </w:rPr>
        <w:t>98</w:t>
      </w:r>
      <w:r w:rsidRPr="00C53C61">
        <w:t>(6): 935-945. doi:10.3732/ajb.1000363.</w:t>
      </w:r>
    </w:p>
    <w:p w14:paraId="204052BF" w14:textId="77777777" w:rsidR="00C53C61" w:rsidRPr="00C53C61" w:rsidRDefault="00C53C61" w:rsidP="00C53C61">
      <w:pPr>
        <w:pStyle w:val="EndNoteBibliography"/>
        <w:spacing w:after="0"/>
        <w:ind w:left="720" w:hanging="720"/>
      </w:pPr>
      <w:r w:rsidRPr="00C53C61">
        <w:t xml:space="preserve">Fang, J.-Y., and To, N.A. 2016. Heat tolerance evaluation in commercial African violet cultivars using physiological and pollen parameters. Scientia horticulturae </w:t>
      </w:r>
      <w:r w:rsidRPr="00C53C61">
        <w:rPr>
          <w:b/>
        </w:rPr>
        <w:t>204</w:t>
      </w:r>
      <w:r w:rsidRPr="00C53C61">
        <w:t>: 33-40. doi:10.1016/j.scienta.2016.03.034.</w:t>
      </w:r>
    </w:p>
    <w:p w14:paraId="55FE9D03" w14:textId="77777777" w:rsidR="00C53C61" w:rsidRPr="00C53C61" w:rsidRDefault="00C53C61" w:rsidP="00C53C61">
      <w:pPr>
        <w:pStyle w:val="EndNoteBibliography"/>
        <w:spacing w:after="0"/>
        <w:ind w:left="720" w:hanging="720"/>
      </w:pPr>
      <w:r w:rsidRPr="00C53C61">
        <w:t xml:space="preserve">Feder, M.E., and Hofmann, G.E. 1999. Heat-shock proteins, molecular chaperones, and the stress response: Evolutionary and Ecological Physiology. Annual Review of Physiology </w:t>
      </w:r>
      <w:r w:rsidRPr="00C53C61">
        <w:rPr>
          <w:b/>
        </w:rPr>
        <w:t>61</w:t>
      </w:r>
      <w:r w:rsidRPr="00C53C61">
        <w:t>(1): 243-282. doi:10.1146/annurev.physiol.61.1.243.</w:t>
      </w:r>
    </w:p>
    <w:p w14:paraId="5EAA41BD" w14:textId="77777777" w:rsidR="00C53C61" w:rsidRPr="00C53C61" w:rsidRDefault="00C53C61" w:rsidP="00C53C61">
      <w:pPr>
        <w:pStyle w:val="EndNoteBibliography"/>
        <w:spacing w:after="0"/>
        <w:ind w:left="720" w:hanging="720"/>
      </w:pPr>
      <w:r w:rsidRPr="00C53C61">
        <w:t xml:space="preserve">Frank, G., Pressman, E., Ophir, R., Althan, L., Shaked, R., Freedman, M., Shen, S., and Firon, N. 2009. Transcriptional profiling of maturing tomato (Solanum lycopersicum L.) microspores reveals the involvement of heat shock proteins, ROS scavengers, hormones, and sugars in the heat stress response. Journal of experimental botany </w:t>
      </w:r>
      <w:r w:rsidRPr="00C53C61">
        <w:rPr>
          <w:b/>
        </w:rPr>
        <w:t>60</w:t>
      </w:r>
      <w:r w:rsidRPr="00C53C61">
        <w:t>(13): 3891-3908. doi:10.1093/jxb/erp234.</w:t>
      </w:r>
    </w:p>
    <w:p w14:paraId="21CB9055" w14:textId="77777777" w:rsidR="00C53C61" w:rsidRPr="00C53C61" w:rsidRDefault="00C53C61" w:rsidP="00C53C61">
      <w:pPr>
        <w:pStyle w:val="EndNoteBibliography"/>
        <w:spacing w:after="0"/>
        <w:ind w:left="720" w:hanging="720"/>
      </w:pPr>
      <w:r w:rsidRPr="00C53C61">
        <w:t xml:space="preserve">Gajanayake, B., Trader, B.W., Reddy, K.R., and Harkess, R.L. 2011. Screening Ornamental Pepper Cultivars for Temperature Tolerance Using Pollen and Physiological Parameters. HortScience </w:t>
      </w:r>
      <w:r w:rsidRPr="00C53C61">
        <w:rPr>
          <w:b/>
        </w:rPr>
        <w:t>46</w:t>
      </w:r>
      <w:r w:rsidRPr="00C53C61">
        <w:t>(6): 878-884. doi:10.21273/HORTSCI.46.6.878.</w:t>
      </w:r>
    </w:p>
    <w:p w14:paraId="4D602C0B" w14:textId="1C707385" w:rsidR="00C53C61" w:rsidRPr="00C53C61" w:rsidRDefault="00C53C61" w:rsidP="00C53C61">
      <w:pPr>
        <w:pStyle w:val="EndNoteBibliography"/>
        <w:spacing w:after="0"/>
        <w:ind w:left="720" w:hanging="720"/>
      </w:pPr>
      <w:r w:rsidRPr="00C53C61">
        <w:t xml:space="preserve">Gitelson, A.A., Buschmann, C., and Lichtenthaler, H.K. 1998. Leaf chlorophyll fluorescence corrected for re-absorption by means of absorption and reflectance measurements. Journal of Plant Physiology </w:t>
      </w:r>
      <w:r w:rsidRPr="00C53C61">
        <w:rPr>
          <w:b/>
        </w:rPr>
        <w:t>152</w:t>
      </w:r>
      <w:r w:rsidRPr="00C53C61">
        <w:t>(2): 283-296. doi:</w:t>
      </w:r>
      <w:r>
        <w:fldChar w:fldCharType="begin"/>
      </w:r>
      <w:r>
        <w:instrText>HYPERLINK "https://doi.org/10.1016/S0176-1617(98)80143-0"</w:instrText>
      </w:r>
      <w:r>
        <w:fldChar w:fldCharType="separate"/>
      </w:r>
      <w:r w:rsidRPr="00C53C61">
        <w:rPr>
          <w:rStyle w:val="Hyperlink"/>
        </w:rPr>
        <w:t>https://doi.org/10.1016/S0176-1617(98)80143-0</w:t>
      </w:r>
      <w:r>
        <w:fldChar w:fldCharType="end"/>
      </w:r>
      <w:r w:rsidRPr="00C53C61">
        <w:t>.</w:t>
      </w:r>
    </w:p>
    <w:p w14:paraId="07691E7D" w14:textId="77777777" w:rsidR="00C53C61" w:rsidRPr="00C53C61" w:rsidRDefault="00C53C61" w:rsidP="00C53C61">
      <w:pPr>
        <w:pStyle w:val="EndNoteBibliography"/>
        <w:spacing w:after="0"/>
        <w:ind w:left="720" w:hanging="720"/>
      </w:pPr>
      <w:r w:rsidRPr="00C53C61">
        <w:t xml:space="preserve">Heckathorn, S.A., Downs, C.A., Sharkey, T.D., and Coleman, J.S. 1998. The Small, Methionine-Rich Chloroplast Heat-Shock Protein Protects Photosystem II Electron Transport during Heat Stress1. Plant Physiology </w:t>
      </w:r>
      <w:r w:rsidRPr="00C53C61">
        <w:rPr>
          <w:b/>
        </w:rPr>
        <w:t>116</w:t>
      </w:r>
      <w:r w:rsidRPr="00C53C61">
        <w:t>(1): 439-444. doi:10.1104/pp.116.1.439.</w:t>
      </w:r>
    </w:p>
    <w:p w14:paraId="3C4156E7" w14:textId="77777777" w:rsidR="00C53C61" w:rsidRPr="00C53C61" w:rsidRDefault="00C53C61" w:rsidP="00C53C61">
      <w:pPr>
        <w:pStyle w:val="EndNoteBibliography"/>
        <w:spacing w:after="0"/>
        <w:ind w:left="720" w:hanging="720"/>
      </w:pPr>
      <w:r w:rsidRPr="00C53C61">
        <w:t xml:space="preserve">Jegadeesan, S., Chaturvedi, P., Ghatak, A., Pressman, E., Meir, S., Faigenboim, A., Rutley, N., Beery, A., Harel, A., Weckwerth, W., and Firon, N. 2018. Proteomics of Heat-Stress and Ethylene-Mediated Thermotolerance Mechanisms in Tomato Pollen Grains [Original Research]. Frontiers in Plant Science </w:t>
      </w:r>
      <w:r w:rsidRPr="00C53C61">
        <w:rPr>
          <w:b/>
        </w:rPr>
        <w:t>9</w:t>
      </w:r>
      <w:r w:rsidRPr="00C53C61">
        <w:t>. doi:10.3389/fpls.2018.01558.</w:t>
      </w:r>
    </w:p>
    <w:p w14:paraId="64371F20" w14:textId="77777777" w:rsidR="00C53C61" w:rsidRPr="00C53C61" w:rsidRDefault="00C53C61" w:rsidP="00C53C61">
      <w:pPr>
        <w:pStyle w:val="EndNoteBibliography"/>
        <w:spacing w:after="0"/>
        <w:ind w:left="720" w:hanging="720"/>
      </w:pPr>
      <w:r w:rsidRPr="00C53C61">
        <w:t xml:space="preserve">Jiang, Y., Lahlali, R., Karunakaran, C., Warkentin, T.D., Davis, A.R., and Bueckert, R.A. 2019. Pollen, ovules, and pollination in pea: Success, failure, and resilience in heat. Plant, Cell &amp; Environment </w:t>
      </w:r>
      <w:r w:rsidRPr="00C53C61">
        <w:rPr>
          <w:b/>
        </w:rPr>
        <w:t>42</w:t>
      </w:r>
      <w:r w:rsidRPr="00C53C61">
        <w:t>(1): 354-372. doi:10.1111/pce.13427.</w:t>
      </w:r>
    </w:p>
    <w:p w14:paraId="6A6B8EF6" w14:textId="77777777" w:rsidR="00C53C61" w:rsidRPr="00C53C61" w:rsidRDefault="00C53C61" w:rsidP="00C53C61">
      <w:pPr>
        <w:pStyle w:val="EndNoteBibliography"/>
        <w:spacing w:after="0"/>
        <w:ind w:left="720" w:hanging="720"/>
      </w:pPr>
      <w:r w:rsidRPr="00C53C61">
        <w:t xml:space="preserve">Keller, M., and Simm, S. 2018. The coupling of transcriptome and proteome adaptation during development and heat stress response of tomato pollen. BMC Genomics </w:t>
      </w:r>
      <w:r w:rsidRPr="00C53C61">
        <w:rPr>
          <w:b/>
        </w:rPr>
        <w:t>19</w:t>
      </w:r>
      <w:r w:rsidRPr="00C53C61">
        <w:t>(1). doi:10.1186/s12864-018-4824-5.</w:t>
      </w:r>
    </w:p>
    <w:p w14:paraId="47516802" w14:textId="77777777" w:rsidR="00C53C61" w:rsidRPr="00C53C61" w:rsidRDefault="00C53C61" w:rsidP="00C53C61">
      <w:pPr>
        <w:pStyle w:val="EndNoteBibliography"/>
        <w:spacing w:after="0"/>
        <w:ind w:left="720" w:hanging="720"/>
      </w:pPr>
      <w:r w:rsidRPr="00C53C61">
        <w:t>Komsta, L. 2011. outliers: Tests for outliers.</w:t>
      </w:r>
    </w:p>
    <w:p w14:paraId="505D38CB" w14:textId="77777777" w:rsidR="00C53C61" w:rsidRPr="00C53C61" w:rsidRDefault="00C53C61" w:rsidP="00C53C61">
      <w:pPr>
        <w:pStyle w:val="EndNoteBibliography"/>
        <w:spacing w:after="0"/>
        <w:ind w:left="720" w:hanging="720"/>
      </w:pPr>
      <w:r w:rsidRPr="00C53C61">
        <w:t xml:space="preserve">Kuznetsova, A., Brockhoff, P.B., and Christensen, R.H.B. 2017. lmerTest Package: Tests in Linear Mixed Effects Models. Journal of Statistical Software </w:t>
      </w:r>
      <w:r w:rsidRPr="00C53C61">
        <w:rPr>
          <w:b/>
        </w:rPr>
        <w:t>82</w:t>
      </w:r>
      <w:r w:rsidRPr="00C53C61">
        <w:t>(13): 1 - 26. doi:10.18637/jss.v082.i13.</w:t>
      </w:r>
    </w:p>
    <w:p w14:paraId="36EFE3EA" w14:textId="77777777" w:rsidR="00C53C61" w:rsidRPr="00C53C61" w:rsidRDefault="00C53C61" w:rsidP="00C53C61">
      <w:pPr>
        <w:pStyle w:val="EndNoteBibliography"/>
        <w:spacing w:after="0"/>
        <w:ind w:left="720" w:hanging="720"/>
      </w:pPr>
      <w:r w:rsidRPr="00C53C61">
        <w:t xml:space="preserve">Luria, G., Rutley, N., Lazar, I., Harper, J.F., and Miller, G. 2019. Direct analysis of pollen fitness by flow cytometry: implications for pollen response to stress. The Plant Journal </w:t>
      </w:r>
      <w:r w:rsidRPr="00C53C61">
        <w:rPr>
          <w:b/>
        </w:rPr>
        <w:t>98</w:t>
      </w:r>
      <w:r w:rsidRPr="00C53C61">
        <w:t>(5): 942-952. doi:10.1111/tpj.14286.</w:t>
      </w:r>
    </w:p>
    <w:p w14:paraId="547FCF85" w14:textId="77777777" w:rsidR="00C53C61" w:rsidRPr="00C53C61" w:rsidRDefault="00C53C61" w:rsidP="00C53C61">
      <w:pPr>
        <w:pStyle w:val="EndNoteBibliography"/>
        <w:spacing w:after="0"/>
        <w:ind w:left="720" w:hanging="720"/>
      </w:pPr>
      <w:r w:rsidRPr="00C53C61">
        <w:t xml:space="preserve">Lyrene, P.M. 1994. Environmental Effects on Blueberry Flower Size and Shape Are Minor. Journal of the American Society for Horticultural Science </w:t>
      </w:r>
      <w:r w:rsidRPr="00C53C61">
        <w:rPr>
          <w:b/>
        </w:rPr>
        <w:t>119</w:t>
      </w:r>
      <w:r w:rsidRPr="00C53C61">
        <w:t>(5): 1043-1045. doi:10.21273/jashs.119.5.1043.</w:t>
      </w:r>
    </w:p>
    <w:p w14:paraId="2ABB6DA6" w14:textId="77777777" w:rsidR="00C53C61" w:rsidRPr="00C53C61" w:rsidRDefault="00C53C61" w:rsidP="00C53C61">
      <w:pPr>
        <w:pStyle w:val="EndNoteBibliography"/>
        <w:spacing w:after="0"/>
        <w:ind w:left="720" w:hanging="720"/>
      </w:pPr>
      <w:r w:rsidRPr="00C53C61">
        <w:t xml:space="preserve">Martineau, J.R., Specht, J.E., Williams, J.H., and Sullivan, C.Y. 1979. Temperature Tolerance in Soybeans. I. Evaluation of a Technique for Assessing Cellular Membrane </w:t>
      </w:r>
      <w:r w:rsidRPr="00C53C61">
        <w:lastRenderedPageBreak/>
        <w:t xml:space="preserve">Thermostability 1. Crop Science </w:t>
      </w:r>
      <w:r w:rsidRPr="00C53C61">
        <w:rPr>
          <w:b/>
        </w:rPr>
        <w:t>19</w:t>
      </w:r>
      <w:r w:rsidRPr="00C53C61">
        <w:t>(1): 75-78. doi:10.2135/cropsci1979.0011183x001900010017x.</w:t>
      </w:r>
    </w:p>
    <w:p w14:paraId="4BCEC01F" w14:textId="77777777" w:rsidR="00C53C61" w:rsidRPr="00C53C61" w:rsidRDefault="00C53C61" w:rsidP="00C53C61">
      <w:pPr>
        <w:pStyle w:val="EndNoteBibliography"/>
        <w:spacing w:after="0"/>
        <w:ind w:left="720" w:hanging="720"/>
      </w:pPr>
      <w:r w:rsidRPr="00C53C61">
        <w:t xml:space="preserve">Muller, F., and Rieu, I. 2016. Acclimation to high temperature during pollen development. Plant Reproduction </w:t>
      </w:r>
      <w:r w:rsidRPr="00C53C61">
        <w:rPr>
          <w:b/>
        </w:rPr>
        <w:t>29</w:t>
      </w:r>
      <w:r w:rsidRPr="00C53C61">
        <w:t>(1-2): 107-118. doi:10.1007/s00497-016-0282-x.</w:t>
      </w:r>
    </w:p>
    <w:p w14:paraId="69BC8B78" w14:textId="77777777" w:rsidR="00C53C61" w:rsidRPr="00C53C61" w:rsidRDefault="00C53C61" w:rsidP="00C53C61">
      <w:pPr>
        <w:pStyle w:val="EndNoteBibliography"/>
        <w:spacing w:after="0"/>
        <w:ind w:left="720" w:hanging="720"/>
      </w:pPr>
      <w:r w:rsidRPr="00C53C61">
        <w:t xml:space="preserve">Murty, K.S., and Majumder, S.K. 1962. Modifications of the technique for determination of chlorophyll stability index in relation to studies of drought resistance in rice [research-article]. Current Science </w:t>
      </w:r>
      <w:r w:rsidRPr="00C53C61">
        <w:rPr>
          <w:b/>
        </w:rPr>
        <w:t>31</w:t>
      </w:r>
      <w:r w:rsidRPr="00C53C61">
        <w:t>(11): 470-471.</w:t>
      </w:r>
    </w:p>
    <w:p w14:paraId="6E02A0A0" w14:textId="77777777" w:rsidR="00C53C61" w:rsidRPr="00C53C61" w:rsidRDefault="00C53C61" w:rsidP="00C53C61">
      <w:pPr>
        <w:pStyle w:val="EndNoteBibliography"/>
        <w:spacing w:after="0"/>
        <w:ind w:left="720" w:hanging="720"/>
      </w:pPr>
      <w:r w:rsidRPr="00C53C61">
        <w:t xml:space="preserve">Müller, F., Xu, J., Kristensen, L., Wolters-Arts, M., De Groot, P.F.M., Jansma, S.Y., Mariani, C., Park, S., and Rieu, I. 2016. High-Temperature-Induced Defects in Tomato (Solanum lycopersicum) Anther and Pollen Development Are Associated with Reduced Expression of B-Class Floral Patterning Genes. PLOS ONE </w:t>
      </w:r>
      <w:r w:rsidRPr="00C53C61">
        <w:rPr>
          <w:b/>
        </w:rPr>
        <w:t>11</w:t>
      </w:r>
      <w:r w:rsidRPr="00C53C61">
        <w:t>(12): e0167614. doi:10.1371/journal.pone.0167614.</w:t>
      </w:r>
    </w:p>
    <w:p w14:paraId="6AF5CC18" w14:textId="77777777" w:rsidR="00C53C61" w:rsidRPr="00C53C61" w:rsidRDefault="00C53C61" w:rsidP="00C53C61">
      <w:pPr>
        <w:pStyle w:val="EndNoteBibliography"/>
        <w:spacing w:after="0"/>
        <w:ind w:left="720" w:hanging="720"/>
      </w:pPr>
      <w:r w:rsidRPr="00C53C61">
        <w:t xml:space="preserve">Neta-Sharir, I., Isaacson, T., Lurie, S., and Weiss, D. 2005. Dual Role for Tomato Heat Shock Protein 21: Protecting Photosystem II from Oxidative Stress and Promoting Color Changes during Fruit Maturation. The Plant Cell </w:t>
      </w:r>
      <w:r w:rsidRPr="00C53C61">
        <w:rPr>
          <w:b/>
        </w:rPr>
        <w:t>17</w:t>
      </w:r>
      <w:r w:rsidRPr="00C53C61">
        <w:t>(6): 1829-1838. doi:10.1105/tpc.105.031914.</w:t>
      </w:r>
    </w:p>
    <w:p w14:paraId="093063CC" w14:textId="77777777" w:rsidR="00C53C61" w:rsidRPr="00C53C61" w:rsidRDefault="00C53C61" w:rsidP="00C53C61">
      <w:pPr>
        <w:pStyle w:val="EndNoteBibliography"/>
        <w:spacing w:after="0"/>
        <w:ind w:left="720" w:hanging="720"/>
      </w:pPr>
      <w:r w:rsidRPr="00C53C61">
        <w:t>Padfield, D., and O'Sullivan, H. 2021. rTPC: Functions for Fitting Thermal Performance Curves.</w:t>
      </w:r>
    </w:p>
    <w:p w14:paraId="15CB3509" w14:textId="77777777" w:rsidR="00C53C61" w:rsidRPr="00C53C61" w:rsidRDefault="00C53C61" w:rsidP="00C53C61">
      <w:pPr>
        <w:pStyle w:val="EndNoteBibliography"/>
        <w:spacing w:after="0"/>
        <w:ind w:left="720" w:hanging="720"/>
      </w:pPr>
      <w:r w:rsidRPr="00C53C61">
        <w:t xml:space="preserve">Poudyal, D., Rosenqvist, E., and Ottosen, C.O. 2019. Phenotyping from lab to field - tomato lines screened for heat stress using F-v/F-m maintain high fruit yield during thermal stress in the field [Article]. Functional Plant Biology </w:t>
      </w:r>
      <w:r w:rsidRPr="00C53C61">
        <w:rPr>
          <w:b/>
        </w:rPr>
        <w:t>46</w:t>
      </w:r>
      <w:r w:rsidRPr="00C53C61">
        <w:t>(1): 44-55. doi:10.1071/fp17317.</w:t>
      </w:r>
    </w:p>
    <w:p w14:paraId="68EBA7A9" w14:textId="77777777" w:rsidR="00C53C61" w:rsidRPr="00C53C61" w:rsidRDefault="00C53C61" w:rsidP="00C53C61">
      <w:pPr>
        <w:pStyle w:val="EndNoteBibliography"/>
        <w:spacing w:after="0"/>
        <w:ind w:left="720" w:hanging="720"/>
      </w:pPr>
      <w:r w:rsidRPr="00C53C61">
        <w:t xml:space="preserve">R Core Team. 2020. R: A language and environment for statistical computing. </w:t>
      </w:r>
      <w:r w:rsidRPr="00C53C61">
        <w:rPr>
          <w:i/>
        </w:rPr>
        <w:t xml:space="preserve">In </w:t>
      </w:r>
      <w:r w:rsidRPr="00C53C61">
        <w:t>R Foundation for Statistical Computing. R Foundation for Statistical Computing, Vienna, Austria.</w:t>
      </w:r>
    </w:p>
    <w:p w14:paraId="28E85318" w14:textId="77777777" w:rsidR="00C53C61" w:rsidRPr="00C53C61" w:rsidRDefault="00C53C61" w:rsidP="00C53C61">
      <w:pPr>
        <w:pStyle w:val="EndNoteBibliography"/>
        <w:spacing w:after="0"/>
        <w:ind w:left="720" w:hanging="720"/>
      </w:pPr>
      <w:r w:rsidRPr="00C53C61">
        <w:t xml:space="preserve">Ramesha, B.T., Yetish, M.D., Ravikanth, G., Ganeshaiah, K.N., Ghazoul, J., and Shaanker, R.U. 2011. Stylish lengths: Mate choice in flowers. Journal of Biosciences </w:t>
      </w:r>
      <w:r w:rsidRPr="00C53C61">
        <w:rPr>
          <w:b/>
        </w:rPr>
        <w:t>36</w:t>
      </w:r>
      <w:r w:rsidRPr="00C53C61">
        <w:t>(2): 229-234. doi:10.1007/s12038-011-9057-6.</w:t>
      </w:r>
    </w:p>
    <w:p w14:paraId="42CCF3A3" w14:textId="77777777" w:rsidR="00C53C61" w:rsidRPr="00C53C61" w:rsidRDefault="00C53C61" w:rsidP="00C53C61">
      <w:pPr>
        <w:pStyle w:val="EndNoteBibliography"/>
        <w:spacing w:after="0"/>
        <w:ind w:left="720" w:hanging="720"/>
      </w:pPr>
      <w:r w:rsidRPr="00C53C61">
        <w:t xml:space="preserve">Reddy, K.R., and Kakani, V.G. 2007. Screening Capsicum species of different origins for high temperature tolerance by in vitro pollen germination and pollen tube length. Scientia horticulturae </w:t>
      </w:r>
      <w:r w:rsidRPr="00C53C61">
        <w:rPr>
          <w:b/>
        </w:rPr>
        <w:t>112</w:t>
      </w:r>
      <w:r w:rsidRPr="00C53C61">
        <w:t>(2): 130-135. doi:10.1016/j.scienta.2006.12.014.</w:t>
      </w:r>
    </w:p>
    <w:p w14:paraId="0D535955" w14:textId="77777777" w:rsidR="00C53C61" w:rsidRPr="00C53C61" w:rsidRDefault="00C53C61" w:rsidP="00C53C61">
      <w:pPr>
        <w:pStyle w:val="EndNoteBibliography"/>
        <w:spacing w:after="0"/>
        <w:ind w:left="720" w:hanging="720"/>
      </w:pPr>
      <w:r w:rsidRPr="00C53C61">
        <w:t xml:space="preserve">Rutley, N., Harper, J.F., and Miller, G. 2022. Reproductive resilience: putting pollen grains in two baskets. Trends in Plant Science </w:t>
      </w:r>
      <w:r w:rsidRPr="00C53C61">
        <w:rPr>
          <w:b/>
        </w:rPr>
        <w:t>27</w:t>
      </w:r>
      <w:r w:rsidRPr="00C53C61">
        <w:t>(3): 237-246. doi:10.1016/j.tplants.2021.09.002.</w:t>
      </w:r>
    </w:p>
    <w:p w14:paraId="471F17BE" w14:textId="77777777" w:rsidR="00C53C61" w:rsidRPr="00C53C61" w:rsidRDefault="00C53C61" w:rsidP="00C53C61">
      <w:pPr>
        <w:pStyle w:val="EndNoteBibliography"/>
        <w:spacing w:after="0"/>
        <w:ind w:left="720" w:hanging="720"/>
      </w:pPr>
      <w:r w:rsidRPr="00C53C61">
        <w:t xml:space="preserve">Sato, S., Kamiyama, M., Iwata, T., Makita, N., Furukawa, H., and Ikeda, H. 2006. Moderate Increase of Mean Daily Temperature Adversely Affects Fruit Set of Lycopersicon esculentum by Disrupting Specific Physiological Processes in Male Reproductive Development. Annals of Botany </w:t>
      </w:r>
      <w:r w:rsidRPr="00C53C61">
        <w:rPr>
          <w:b/>
        </w:rPr>
        <w:t>97</w:t>
      </w:r>
      <w:r w:rsidRPr="00C53C61">
        <w:t>(5): 731-738. doi:10.1093/aob/mcl037.</w:t>
      </w:r>
    </w:p>
    <w:p w14:paraId="0F36CF2B" w14:textId="77777777" w:rsidR="00C53C61" w:rsidRPr="00C53C61" w:rsidRDefault="00C53C61" w:rsidP="00C53C61">
      <w:pPr>
        <w:pStyle w:val="EndNoteBibliography"/>
        <w:spacing w:after="0"/>
        <w:ind w:left="720" w:hanging="720"/>
      </w:pPr>
      <w:r w:rsidRPr="00C53C61">
        <w:t xml:space="preserve">Schneider, C.A., Rasband, W.S., and Eliceiri, K.W. 2012. NIH Image to ImageJ: 25 years of image analysis. Nature Methods </w:t>
      </w:r>
      <w:r w:rsidRPr="00C53C61">
        <w:rPr>
          <w:b/>
        </w:rPr>
        <w:t>9</w:t>
      </w:r>
      <w:r w:rsidRPr="00C53C61">
        <w:t>(7): 671-675. doi:10.1038/nmeth.2089.</w:t>
      </w:r>
    </w:p>
    <w:p w14:paraId="000BC96B" w14:textId="77777777" w:rsidR="00C53C61" w:rsidRPr="00C53C61" w:rsidRDefault="00C53C61" w:rsidP="00C53C61">
      <w:pPr>
        <w:pStyle w:val="EndNoteBibliography"/>
        <w:ind w:left="720" w:hanging="720"/>
      </w:pPr>
      <w:r w:rsidRPr="00C53C61">
        <w:t xml:space="preserve">Xu, J., Wolters-Arts, M., Mariani, C., Huber, H., and Rieu, I. 2017. Heat stress affects vegetative and reproductive performance and trait correlations in tomato (Solanum lycopersicum). Euphytica </w:t>
      </w:r>
      <w:r w:rsidRPr="00C53C61">
        <w:rPr>
          <w:b/>
        </w:rPr>
        <w:t>213</w:t>
      </w:r>
      <w:r w:rsidRPr="00C53C61">
        <w:t>(7). doi:10.1007/s10681-017-1949-6.</w:t>
      </w:r>
    </w:p>
    <w:p w14:paraId="4B1168FE" w14:textId="23333F30" w:rsidR="008C3644" w:rsidRPr="008C3644" w:rsidRDefault="002A0363">
      <w:pPr>
        <w:pStyle w:val="BodyDoubleSpace05FirstLine"/>
        <w:spacing w:after="120"/>
        <w:ind w:left="720" w:hanging="720"/>
        <w:pPrChange w:id="2015" w:author="Steven Travers" w:date="2023-06-01T21:29:00Z">
          <w:pPr>
            <w:pStyle w:val="BodyDoubleSpace05FirstLine"/>
          </w:pPr>
        </w:pPrChange>
      </w:pPr>
      <w:r>
        <w:fldChar w:fldCharType="end"/>
      </w:r>
    </w:p>
    <w:sectPr w:rsidR="008C3644" w:rsidRPr="008C3644" w:rsidSect="00F75653">
      <w:pgSz w:w="12240" w:h="15840"/>
      <w:pgMar w:top="1440" w:right="1440" w:bottom="1440" w:left="1440" w:header="720" w:footer="720" w:gutter="0"/>
      <w:lnNumType w:countBy="1" w:restart="continuous"/>
      <w:cols w:space="720"/>
      <w:docGrid w:linePitch="360"/>
      <w:sectPrChange w:id="2016" w:author="Emma Chandler" w:date="2023-07-20T11:55:00Z">
        <w:sectPr w:rsidR="008C3644" w:rsidRPr="008C3644" w:rsidSect="00F7565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Steven Travers" w:date="2023-05-19T15:00:00Z" w:initials="ST">
    <w:p w14:paraId="49ADBE22" w14:textId="0804397E" w:rsidR="004000F2" w:rsidRDefault="004000F2">
      <w:pPr>
        <w:pStyle w:val="CommentText"/>
      </w:pPr>
      <w:r>
        <w:rPr>
          <w:rStyle w:val="CommentReference"/>
        </w:rPr>
        <w:annotationRef/>
      </w:r>
      <w:r>
        <w:t>We should only include the parts of this that are directly relevant to the hypotheses</w:t>
      </w:r>
    </w:p>
  </w:comment>
  <w:comment w:id="1102" w:author="Steven Travers" w:date="2023-05-25T20:20:00Z" w:initials="ST">
    <w:p w14:paraId="17147896" w14:textId="43043748" w:rsidR="004000F2" w:rsidRDefault="004000F2">
      <w:pPr>
        <w:pStyle w:val="CommentText"/>
      </w:pPr>
      <w:r>
        <w:rPr>
          <w:rStyle w:val="CommentReference"/>
        </w:rPr>
        <w:annotationRef/>
      </w:r>
      <w:r>
        <w:t>What exactly does this correlation mean?</w:t>
      </w:r>
    </w:p>
  </w:comment>
  <w:comment w:id="1217" w:author="Steven Travers" w:date="2023-06-04T16:12:00Z" w:initials="ST">
    <w:p w14:paraId="386AA90D" w14:textId="2B1D1709" w:rsidR="004000F2" w:rsidRDefault="004000F2">
      <w:pPr>
        <w:pStyle w:val="CommentText"/>
      </w:pPr>
      <w:r>
        <w:rPr>
          <w:rStyle w:val="CommentReference"/>
        </w:rPr>
        <w:annotationRef/>
      </w:r>
      <w:r>
        <w:t>Emma, can you put together a new figure showing north versus south for HCMS in blocks A, B, C and D next to each other?</w:t>
      </w:r>
    </w:p>
  </w:comment>
  <w:comment w:id="1218" w:author="Emma Chandler" w:date="2023-06-13T10:17:00Z" w:initials="EC">
    <w:p w14:paraId="4178319D" w14:textId="77777777" w:rsidR="004000F2" w:rsidRDefault="004000F2" w:rsidP="004000F2">
      <w:pPr>
        <w:pStyle w:val="CommentText"/>
      </w:pPr>
      <w:r>
        <w:rPr>
          <w:rStyle w:val="CommentReference"/>
        </w:rPr>
        <w:annotationRef/>
      </w:r>
      <w:r>
        <w:t>Supplementary info?</w:t>
      </w:r>
    </w:p>
  </w:comment>
  <w:comment w:id="1513" w:author="Emma Chandler" w:date="2023-06-13T10:18:00Z" w:initials="EC">
    <w:p w14:paraId="23952D9C" w14:textId="77777777" w:rsidR="004000F2" w:rsidRDefault="004000F2" w:rsidP="004000F2">
      <w:pPr>
        <w:pStyle w:val="CommentText"/>
      </w:pPr>
      <w:r>
        <w:rPr>
          <w:rStyle w:val="CommentReference"/>
        </w:rPr>
        <w:annotationRef/>
      </w:r>
      <w:r>
        <w:t>Moderately high temperatures? (experiment 1 had moderate temps)</w:t>
      </w:r>
    </w:p>
  </w:comment>
  <w:comment w:id="1514" w:author="Steven Travers" w:date="2023-06-26T21:42:00Z" w:initials="ST">
    <w:p w14:paraId="62313F86" w14:textId="11F8E8EC" w:rsidR="004000F2" w:rsidRDefault="004000F2">
      <w:pPr>
        <w:pStyle w:val="CommentText"/>
      </w:pPr>
      <w:r>
        <w:rPr>
          <w:rStyle w:val="CommentReference"/>
        </w:rPr>
        <w:annotationRef/>
      </w:r>
      <w:r>
        <w:t>Yes, maybe change that to “relatively high”</w:t>
      </w:r>
    </w:p>
  </w:comment>
  <w:comment w:id="1801" w:author="Emma Chandler" w:date="2023-06-13T10:54:00Z" w:initials="EC">
    <w:p w14:paraId="2003038C" w14:textId="462AB47C" w:rsidR="004000F2" w:rsidRDefault="004000F2" w:rsidP="004000F2">
      <w:pPr>
        <w:pStyle w:val="CommentText"/>
      </w:pPr>
      <w:r>
        <w:rPr>
          <w:rStyle w:val="CommentReference"/>
        </w:rPr>
        <w:annotationRef/>
      </w:r>
      <w:r>
        <w:t>Mixed pollen</w:t>
      </w:r>
    </w:p>
  </w:comment>
  <w:comment w:id="1802" w:author="Emma Chandler" w:date="2023-06-20T17:59:00Z" w:initials="EC">
    <w:p w14:paraId="5E1E41D2" w14:textId="77777777" w:rsidR="004000F2" w:rsidRDefault="004000F2" w:rsidP="004000F2">
      <w:pPr>
        <w:pStyle w:val="CommentText"/>
      </w:pPr>
      <w:r>
        <w:rPr>
          <w:rStyle w:val="CommentReference"/>
        </w:rPr>
        <w:annotationRef/>
      </w:r>
      <w:r>
        <w:t>Email: can we delete text in yellow?</w:t>
      </w:r>
    </w:p>
  </w:comment>
  <w:comment w:id="1803" w:author="Steven Travers" w:date="2023-06-26T21:45:00Z" w:initials="ST">
    <w:p w14:paraId="3B69BA91" w14:textId="6382EE00" w:rsidR="004000F2" w:rsidRDefault="004000F2">
      <w:pPr>
        <w:pStyle w:val="CommentText"/>
      </w:pPr>
      <w:r>
        <w:rPr>
          <w:rStyle w:val="CommentReference"/>
        </w:rPr>
        <w:annotationRef/>
      </w:r>
      <w:r>
        <w:t>yes</w:t>
      </w:r>
    </w:p>
  </w:comment>
  <w:comment w:id="1819" w:author="Emma Chandler" w:date="2023-06-13T10:57:00Z" w:initials="EC">
    <w:p w14:paraId="5DDBEF96" w14:textId="403BD21F" w:rsidR="004000F2" w:rsidRDefault="004000F2" w:rsidP="004000F2">
      <w:pPr>
        <w:pStyle w:val="CommentText"/>
      </w:pPr>
      <w:r>
        <w:rPr>
          <w:rStyle w:val="CommentReference"/>
        </w:rPr>
        <w:annotationRef/>
      </w:r>
      <w:r>
        <w:t>We know that heat during development did not affect pollen germination and we do not have a measure of how heat during development affected pollen tube growth. We used mixed pollen from the control for the fertilization part, so we can't really state a difference in pollen between north and south when developed in heat.</w:t>
      </w:r>
    </w:p>
  </w:comment>
  <w:comment w:id="1820" w:author="Emma Chandler" w:date="2023-06-20T17:59:00Z" w:initials="EC">
    <w:p w14:paraId="031194DE" w14:textId="77777777" w:rsidR="004000F2" w:rsidRDefault="004000F2" w:rsidP="004000F2">
      <w:pPr>
        <w:pStyle w:val="CommentText"/>
      </w:pPr>
      <w:r>
        <w:rPr>
          <w:rStyle w:val="CommentReference"/>
        </w:rPr>
        <w:annotationRef/>
      </w:r>
      <w:r>
        <w:t>We emailed about this: can we delete text in yellow?</w:t>
      </w:r>
    </w:p>
  </w:comment>
  <w:comment w:id="1821" w:author="Steven Travers" w:date="2023-06-26T21:45:00Z" w:initials="ST">
    <w:p w14:paraId="30F16EDC" w14:textId="72F248FD" w:rsidR="004000F2" w:rsidRDefault="004000F2">
      <w:pPr>
        <w:pStyle w:val="CommentText"/>
      </w:pPr>
      <w:r>
        <w:rPr>
          <w:rStyle w:val="CommentReference"/>
        </w:rPr>
        <w:annotationRef/>
      </w:r>
      <w:r>
        <w:t>yes</w:t>
      </w:r>
    </w:p>
  </w:comment>
  <w:comment w:id="1875" w:author="Emma Chandler" w:date="2023-06-13T10:59:00Z" w:initials="EC">
    <w:p w14:paraId="6141D1A7" w14:textId="2B567C28" w:rsidR="004000F2" w:rsidRDefault="004000F2" w:rsidP="004000F2">
      <w:pPr>
        <w:pStyle w:val="CommentText"/>
      </w:pPr>
      <w:r>
        <w:rPr>
          <w:rStyle w:val="CommentReference"/>
        </w:rPr>
        <w:annotationRef/>
      </w:r>
      <w:r>
        <w:t>Southern plants outperformed northern plants in CCMS! Should we mention that? This was also the pattern in all blocks.</w:t>
      </w:r>
    </w:p>
  </w:comment>
  <w:comment w:id="1876" w:author="Steven Travers" w:date="2023-06-26T21:46:00Z" w:initials="ST">
    <w:p w14:paraId="53E6F650" w14:textId="6895752C" w:rsidR="004000F2" w:rsidRDefault="004000F2">
      <w:pPr>
        <w:pStyle w:val="CommentText"/>
      </w:pPr>
      <w:r>
        <w:rPr>
          <w:rStyle w:val="CommentReference"/>
        </w:rPr>
        <w:annotationRef/>
      </w:r>
      <w:r>
        <w:t>We could. I wonder how to explain it. Novel conditions?</w:t>
      </w:r>
    </w:p>
  </w:comment>
  <w:comment w:id="1877" w:author="Emma Chandler" w:date="2023-07-20T11:44:00Z" w:initials="EC">
    <w:p w14:paraId="0A42EC64" w14:textId="77777777" w:rsidR="00963612" w:rsidRDefault="00963612" w:rsidP="008031AE">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1913" w:author="Emma Chandler" w:date="2023-06-13T11:03:00Z" w:initials="EC">
    <w:p w14:paraId="4011B522" w14:textId="2386C4F7" w:rsidR="004000F2" w:rsidRDefault="004000F2"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1914" w:author="Emma Chandler" w:date="2023-06-20T18:00:00Z" w:initials="EC">
    <w:p w14:paraId="5BE3E943" w14:textId="77777777" w:rsidR="004000F2" w:rsidRDefault="004000F2" w:rsidP="004000F2">
      <w:pPr>
        <w:pStyle w:val="CommentText"/>
      </w:pPr>
      <w:r>
        <w:rPr>
          <w:rStyle w:val="CommentReference"/>
        </w:rPr>
        <w:annotationRef/>
      </w:r>
      <w:r>
        <w:t>Actually maybe we should just call it high heat tolerance and explain the caveat below?</w:t>
      </w:r>
    </w:p>
  </w:comment>
  <w:comment w:id="1970" w:author="Emma Chandler" w:date="2023-06-13T11:06:00Z" w:initials="EC">
    <w:p w14:paraId="62323C94" w14:textId="2EB72CDE" w:rsidR="004000F2" w:rsidRDefault="004000F2" w:rsidP="004000F2">
      <w:pPr>
        <w:pStyle w:val="CommentText"/>
      </w:pPr>
      <w:r>
        <w:rPr>
          <w:rStyle w:val="CommentReference"/>
        </w:rPr>
        <w:annotationRef/>
      </w:r>
      <w:r>
        <w:t>Should we keep this? - given my above comments</w:t>
      </w:r>
    </w:p>
  </w:comment>
  <w:comment w:id="1971" w:author="Emma Chandler" w:date="2023-06-20T18:01:00Z" w:initials="EC">
    <w:p w14:paraId="138277E3" w14:textId="77777777" w:rsidR="004000F2" w:rsidRDefault="004000F2" w:rsidP="004000F2">
      <w:pPr>
        <w:pStyle w:val="CommentText"/>
      </w:pPr>
      <w:r>
        <w:rPr>
          <w:rStyle w:val="CommentReference"/>
        </w:rPr>
        <w:annotationRef/>
      </w:r>
      <w:r>
        <w:t>Email: delete?</w:t>
      </w:r>
    </w:p>
  </w:comment>
  <w:comment w:id="1972" w:author="Steven Travers" w:date="2023-06-26T21:49:00Z" w:initials="ST">
    <w:p w14:paraId="48BCFFDC" w14:textId="157BD42B" w:rsidR="004000F2" w:rsidRDefault="004000F2">
      <w:pPr>
        <w:pStyle w:val="CommentText"/>
      </w:pPr>
      <w:r>
        <w:rPr>
          <w:rStyle w:val="CommentReference"/>
        </w:rPr>
        <w:annotationRef/>
      </w:r>
      <w:r>
        <w:t>yes</w:t>
      </w:r>
    </w:p>
  </w:comment>
  <w:comment w:id="1995" w:author="Emma Chandler" w:date="2023-06-13T11:09:00Z" w:initials="EC">
    <w:p w14:paraId="0FBC515C" w14:textId="773B1645" w:rsidR="004000F2" w:rsidRDefault="004000F2"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1996" w:author="Steven Travers" w:date="2023-06-26T21:50:00Z" w:initials="ST">
    <w:p w14:paraId="4A873011" w14:textId="471EA59C" w:rsidR="004000F2" w:rsidRDefault="004000F2">
      <w:pPr>
        <w:pStyle w:val="CommentText"/>
      </w:pPr>
      <w:r>
        <w:rPr>
          <w:rStyle w:val="CommentReference"/>
        </w:rPr>
        <w:annotationRef/>
      </w:r>
      <w:r>
        <w:t>Perhaps this sentence needs to say “as climate change leads to longer hotter growing seasons</w:t>
      </w:r>
      <w:r w:rsidR="00325C53">
        <w:t>, our expectation is that an upper limit  to tolerance of heat will ultimately lead to different phenological patterns and perhaps dormancy.”</w:t>
      </w:r>
    </w:p>
  </w:comment>
  <w:comment w:id="2001" w:author="Emma Chandler" w:date="2023-06-13T11:10:00Z" w:initials="EC">
    <w:p w14:paraId="6E3ACD1A" w14:textId="77777777" w:rsidR="004000F2" w:rsidRDefault="004000F2" w:rsidP="004000F2">
      <w:pPr>
        <w:pStyle w:val="CommentText"/>
      </w:pPr>
      <w:r>
        <w:rPr>
          <w:rStyle w:val="CommentReference"/>
        </w:rPr>
        <w:annotationRef/>
      </w:r>
      <w:r>
        <w:t>Should we mention anything about the shift to clonal growth in a couple of the southern populations?</w:t>
      </w:r>
    </w:p>
  </w:comment>
  <w:comment w:id="2002" w:author="Steven Travers" w:date="2023-06-26T21:53:00Z" w:initials="ST">
    <w:p w14:paraId="7DC436BF" w14:textId="3F902BBE" w:rsidR="00325C53" w:rsidRDefault="00325C53">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DBE22" w15:done="1"/>
  <w15:commentEx w15:paraId="17147896" w15:done="0"/>
  <w15:commentEx w15:paraId="386AA90D" w15:done="1"/>
  <w15:commentEx w15:paraId="4178319D" w15:paraIdParent="386AA90D" w15:done="1"/>
  <w15:commentEx w15:paraId="23952D9C" w15:done="1"/>
  <w15:commentEx w15:paraId="62313F86" w15:paraIdParent="23952D9C" w15:done="1"/>
  <w15:commentEx w15:paraId="2003038C" w15:done="0"/>
  <w15:commentEx w15:paraId="5E1E41D2" w15:paraIdParent="2003038C" w15:done="0"/>
  <w15:commentEx w15:paraId="3B69BA91" w15:paraIdParent="2003038C" w15:done="0"/>
  <w15:commentEx w15:paraId="5DDBEF96" w15:done="0"/>
  <w15:commentEx w15:paraId="031194DE" w15:paraIdParent="5DDBEF96" w15:done="0"/>
  <w15:commentEx w15:paraId="30F16EDC" w15:paraIdParent="5DDBEF96" w15:done="0"/>
  <w15:commentEx w15:paraId="6141D1A7" w15:done="0"/>
  <w15:commentEx w15:paraId="53E6F650" w15:paraIdParent="6141D1A7" w15:done="0"/>
  <w15:commentEx w15:paraId="0A42EC64" w15:paraIdParent="6141D1A7" w15:done="0"/>
  <w15:commentEx w15:paraId="4011B522" w15:done="1"/>
  <w15:commentEx w15:paraId="5BE3E943" w15:paraIdParent="4011B522" w15:done="1"/>
  <w15:commentEx w15:paraId="62323C94" w15:done="0"/>
  <w15:commentEx w15:paraId="138277E3" w15:paraIdParent="62323C94" w15:done="0"/>
  <w15:commentEx w15:paraId="48BCFFDC" w15:paraIdParent="62323C94" w15:done="0"/>
  <w15:commentEx w15:paraId="0FBC515C" w15:done="0"/>
  <w15:commentEx w15:paraId="4A873011" w15:paraIdParent="0FBC515C" w15:done="0"/>
  <w15:commentEx w15:paraId="6E3ACD1A" w15:done="0"/>
  <w15:commentEx w15:paraId="7DC436BF" w15:paraIdParent="6E3AC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968" w16cex:dateUtc="2023-06-13T16:54:00Z"/>
  <w16cex:commentExtensible w16cex:durableId="283C6797" w16cex:dateUtc="2023-06-20T23:59:00Z"/>
  <w16cex:commentExtensible w16cex:durableId="2832CA1C" w16cex:dateUtc="2023-06-13T16:57:00Z"/>
  <w16cex:commentExtensible w16cex:durableId="283C6788" w16cex:dateUtc="2023-06-20T23:59: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26" w16cex:dateUtc="2023-06-13T17:06:00Z"/>
  <w16cex:commentExtensible w16cex:durableId="283C67E3" w16cex:dateUtc="2023-06-21T00:01:00Z"/>
  <w16cex:commentExtensible w16cex:durableId="2832CCF7" w16cex:dateUtc="2023-06-13T17:09:00Z"/>
  <w16cex:commentExtensible w16cex:durableId="2832CD26" w16cex:dateUtc="2023-06-13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DBE22" w16cid:durableId="28120D82"/>
  <w16cid:commentId w16cid:paraId="17147896" w16cid:durableId="281A41A0"/>
  <w16cid:commentId w16cid:paraId="386AA90D" w16cid:durableId="28273688"/>
  <w16cid:commentId w16cid:paraId="4178319D" w16cid:durableId="2832C0B2"/>
  <w16cid:commentId w16cid:paraId="23952D9C" w16cid:durableId="2832C0D9"/>
  <w16cid:commentId w16cid:paraId="62313F86" w16cid:durableId="284484CC"/>
  <w16cid:commentId w16cid:paraId="2003038C" w16cid:durableId="2832C968"/>
  <w16cid:commentId w16cid:paraId="5E1E41D2" w16cid:durableId="283C6797"/>
  <w16cid:commentId w16cid:paraId="3B69BA91" w16cid:durableId="28448566"/>
  <w16cid:commentId w16cid:paraId="5DDBEF96" w16cid:durableId="2832CA1C"/>
  <w16cid:commentId w16cid:paraId="031194DE" w16cid:durableId="283C6788"/>
  <w16cid:commentId w16cid:paraId="30F16EDC" w16cid:durableId="2844856B"/>
  <w16cid:commentId w16cid:paraId="6141D1A7" w16cid:durableId="2832CA9C"/>
  <w16cid:commentId w16cid:paraId="53E6F650" w16cid:durableId="2844859C"/>
  <w16cid:commentId w16cid:paraId="0A42EC64" w16cid:durableId="28639C9B"/>
  <w16cid:commentId w16cid:paraId="4011B522" w16cid:durableId="2832CB67"/>
  <w16cid:commentId w16cid:paraId="5BE3E943" w16cid:durableId="283C67CA"/>
  <w16cid:commentId w16cid:paraId="62323C94" w16cid:durableId="2832CC26"/>
  <w16cid:commentId w16cid:paraId="138277E3" w16cid:durableId="283C67E3"/>
  <w16cid:commentId w16cid:paraId="48BCFFDC" w16cid:durableId="2844865D"/>
  <w16cid:commentId w16cid:paraId="0FBC515C" w16cid:durableId="2832CCF7"/>
  <w16cid:commentId w16cid:paraId="4A873011" w16cid:durableId="284486AF"/>
  <w16cid:commentId w16cid:paraId="6E3ACD1A" w16cid:durableId="2832CD26"/>
  <w16cid:commentId w16cid:paraId="7DC436BF"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74326">
    <w:abstractNumId w:val="5"/>
  </w:num>
  <w:num w:numId="2" w16cid:durableId="1279877758">
    <w:abstractNumId w:val="8"/>
  </w:num>
  <w:num w:numId="3" w16cid:durableId="6298035">
    <w:abstractNumId w:val="4"/>
  </w:num>
  <w:num w:numId="4" w16cid:durableId="1183668907">
    <w:abstractNumId w:val="2"/>
  </w:num>
  <w:num w:numId="5" w16cid:durableId="259265126">
    <w:abstractNumId w:val="0"/>
  </w:num>
  <w:num w:numId="6" w16cid:durableId="392849110">
    <w:abstractNumId w:val="9"/>
  </w:num>
  <w:num w:numId="7" w16cid:durableId="1098478224">
    <w:abstractNumId w:val="7"/>
  </w:num>
  <w:num w:numId="8" w16cid:durableId="1834179706">
    <w:abstractNumId w:val="3"/>
  </w:num>
  <w:num w:numId="9" w16cid:durableId="1360661725">
    <w:abstractNumId w:val="1"/>
  </w:num>
  <w:num w:numId="10" w16cid:durableId="8505333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rson w15:author="Emma Chandler [2]">
    <w15:presenceInfo w15:providerId="AD" w15:userId="S::echandle@cord.edu::cb258e97-5138-480a-89ee-2b8b2180a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otan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50283"/>
    <w:rsid w:val="00151E4A"/>
    <w:rsid w:val="00167F1F"/>
    <w:rsid w:val="001721D2"/>
    <w:rsid w:val="0019773E"/>
    <w:rsid w:val="001A70A4"/>
    <w:rsid w:val="001B5838"/>
    <w:rsid w:val="001C6FFB"/>
    <w:rsid w:val="001C7D33"/>
    <w:rsid w:val="001D65A0"/>
    <w:rsid w:val="001F1595"/>
    <w:rsid w:val="0020083F"/>
    <w:rsid w:val="00207318"/>
    <w:rsid w:val="00210DEA"/>
    <w:rsid w:val="0021661F"/>
    <w:rsid w:val="002307C2"/>
    <w:rsid w:val="002350F1"/>
    <w:rsid w:val="00235B1F"/>
    <w:rsid w:val="00261F4F"/>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7B8B"/>
    <w:rsid w:val="00305763"/>
    <w:rsid w:val="00325C53"/>
    <w:rsid w:val="00341D72"/>
    <w:rsid w:val="0036010E"/>
    <w:rsid w:val="003607A9"/>
    <w:rsid w:val="0036301C"/>
    <w:rsid w:val="003746D0"/>
    <w:rsid w:val="00385DCC"/>
    <w:rsid w:val="003C02D7"/>
    <w:rsid w:val="003C0654"/>
    <w:rsid w:val="003C1136"/>
    <w:rsid w:val="003C3F42"/>
    <w:rsid w:val="003D4C99"/>
    <w:rsid w:val="003E0299"/>
    <w:rsid w:val="003F1686"/>
    <w:rsid w:val="003F2BEF"/>
    <w:rsid w:val="003F7555"/>
    <w:rsid w:val="004000F2"/>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6BAE"/>
    <w:rsid w:val="004E4B91"/>
    <w:rsid w:val="004F1B25"/>
    <w:rsid w:val="005123E8"/>
    <w:rsid w:val="00527F2F"/>
    <w:rsid w:val="00530FD0"/>
    <w:rsid w:val="00547558"/>
    <w:rsid w:val="00564085"/>
    <w:rsid w:val="005721DD"/>
    <w:rsid w:val="00597CA8"/>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5412"/>
    <w:rsid w:val="00690992"/>
    <w:rsid w:val="00696EDA"/>
    <w:rsid w:val="00697287"/>
    <w:rsid w:val="006A12E0"/>
    <w:rsid w:val="006B197A"/>
    <w:rsid w:val="006B6F6D"/>
    <w:rsid w:val="006C2133"/>
    <w:rsid w:val="006C3735"/>
    <w:rsid w:val="006C52BD"/>
    <w:rsid w:val="006D0E0C"/>
    <w:rsid w:val="006E1D7E"/>
    <w:rsid w:val="006E21A7"/>
    <w:rsid w:val="006E27FB"/>
    <w:rsid w:val="006E4C2E"/>
    <w:rsid w:val="006E7F70"/>
    <w:rsid w:val="00734159"/>
    <w:rsid w:val="007350A3"/>
    <w:rsid w:val="0075059A"/>
    <w:rsid w:val="007527F5"/>
    <w:rsid w:val="00757172"/>
    <w:rsid w:val="00761F4D"/>
    <w:rsid w:val="007744F9"/>
    <w:rsid w:val="00774568"/>
    <w:rsid w:val="00782822"/>
    <w:rsid w:val="007A6870"/>
    <w:rsid w:val="007E019C"/>
    <w:rsid w:val="00814FE0"/>
    <w:rsid w:val="00815FEE"/>
    <w:rsid w:val="0083060E"/>
    <w:rsid w:val="0083239F"/>
    <w:rsid w:val="00841871"/>
    <w:rsid w:val="008542CF"/>
    <w:rsid w:val="008656F2"/>
    <w:rsid w:val="00874A12"/>
    <w:rsid w:val="008756EA"/>
    <w:rsid w:val="008B1534"/>
    <w:rsid w:val="008B3FCC"/>
    <w:rsid w:val="008C3644"/>
    <w:rsid w:val="008C5818"/>
    <w:rsid w:val="008D420B"/>
    <w:rsid w:val="008F3C8F"/>
    <w:rsid w:val="0091175A"/>
    <w:rsid w:val="009169E9"/>
    <w:rsid w:val="009525B4"/>
    <w:rsid w:val="00963612"/>
    <w:rsid w:val="00966A02"/>
    <w:rsid w:val="009959CF"/>
    <w:rsid w:val="009A64B2"/>
    <w:rsid w:val="009B392D"/>
    <w:rsid w:val="009C0970"/>
    <w:rsid w:val="009C4596"/>
    <w:rsid w:val="009D6C91"/>
    <w:rsid w:val="009F3D1C"/>
    <w:rsid w:val="009F481A"/>
    <w:rsid w:val="009F7263"/>
    <w:rsid w:val="00A05272"/>
    <w:rsid w:val="00A13DFE"/>
    <w:rsid w:val="00A13F98"/>
    <w:rsid w:val="00A17D1F"/>
    <w:rsid w:val="00A30379"/>
    <w:rsid w:val="00A3091D"/>
    <w:rsid w:val="00A32F27"/>
    <w:rsid w:val="00A41631"/>
    <w:rsid w:val="00A65B14"/>
    <w:rsid w:val="00A73A80"/>
    <w:rsid w:val="00AB54C6"/>
    <w:rsid w:val="00AC7AEE"/>
    <w:rsid w:val="00AD7DD7"/>
    <w:rsid w:val="00AE1606"/>
    <w:rsid w:val="00AE2B89"/>
    <w:rsid w:val="00AF4317"/>
    <w:rsid w:val="00AF4F73"/>
    <w:rsid w:val="00AF63CA"/>
    <w:rsid w:val="00B034BE"/>
    <w:rsid w:val="00B1092E"/>
    <w:rsid w:val="00B26FAC"/>
    <w:rsid w:val="00B3689E"/>
    <w:rsid w:val="00B42942"/>
    <w:rsid w:val="00B57E2D"/>
    <w:rsid w:val="00B71DCB"/>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53C61"/>
    <w:rsid w:val="00C6230D"/>
    <w:rsid w:val="00C720FD"/>
    <w:rsid w:val="00C776A9"/>
    <w:rsid w:val="00C91E45"/>
    <w:rsid w:val="00C96028"/>
    <w:rsid w:val="00CC0850"/>
    <w:rsid w:val="00CC5D54"/>
    <w:rsid w:val="00CD063E"/>
    <w:rsid w:val="00CD794A"/>
    <w:rsid w:val="00CE6BE7"/>
    <w:rsid w:val="00D10DF7"/>
    <w:rsid w:val="00D17BCE"/>
    <w:rsid w:val="00D327DD"/>
    <w:rsid w:val="00D34FBF"/>
    <w:rsid w:val="00D45368"/>
    <w:rsid w:val="00D45846"/>
    <w:rsid w:val="00D4697C"/>
    <w:rsid w:val="00D52B73"/>
    <w:rsid w:val="00D60D49"/>
    <w:rsid w:val="00D747C0"/>
    <w:rsid w:val="00D91417"/>
    <w:rsid w:val="00D95462"/>
    <w:rsid w:val="00D96FBA"/>
    <w:rsid w:val="00DC60A0"/>
    <w:rsid w:val="00DD5BC1"/>
    <w:rsid w:val="00DE694B"/>
    <w:rsid w:val="00DF3998"/>
    <w:rsid w:val="00DF6A3A"/>
    <w:rsid w:val="00DF7652"/>
    <w:rsid w:val="00E01FF0"/>
    <w:rsid w:val="00E275D8"/>
    <w:rsid w:val="00E43F5E"/>
    <w:rsid w:val="00E44A74"/>
    <w:rsid w:val="00E7338E"/>
    <w:rsid w:val="00EB4AC1"/>
    <w:rsid w:val="00EB7F93"/>
    <w:rsid w:val="00EB7FFE"/>
    <w:rsid w:val="00EC39BD"/>
    <w:rsid w:val="00ED0287"/>
    <w:rsid w:val="00ED5E5C"/>
    <w:rsid w:val="00EF20C7"/>
    <w:rsid w:val="00F03AEB"/>
    <w:rsid w:val="00F0490C"/>
    <w:rsid w:val="00F3607B"/>
    <w:rsid w:val="00F42C6A"/>
    <w:rsid w:val="00F60B1B"/>
    <w:rsid w:val="00F61F29"/>
    <w:rsid w:val="00F64068"/>
    <w:rsid w:val="00F75653"/>
    <w:rsid w:val="00F756D5"/>
    <w:rsid w:val="00F77357"/>
    <w:rsid w:val="00F83305"/>
    <w:rsid w:val="00F962D5"/>
    <w:rsid w:val="00F97C3D"/>
    <w:rsid w:val="00FA7300"/>
    <w:rsid w:val="00FB0FE6"/>
    <w:rsid w:val="00FB550C"/>
    <w:rsid w:val="00FC4C06"/>
    <w:rsid w:val="00FC6D7B"/>
    <w:rsid w:val="00FD41A7"/>
    <w:rsid w:val="00FD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 w:type="character" w:styleId="LineNumber">
    <w:name w:val="line number"/>
    <w:basedOn w:val="DefaultParagraphFont"/>
    <w:uiPriority w:val="99"/>
    <w:semiHidden/>
    <w:unhideWhenUsed/>
    <w:rsid w:val="00F75653"/>
  </w:style>
  <w:style w:type="character" w:styleId="Hyperlink">
    <w:name w:val="Hyperlink"/>
    <w:basedOn w:val="DefaultParagraphFont"/>
    <w:uiPriority w:val="99"/>
    <w:unhideWhenUsed/>
    <w:rsid w:val="00CE6BE7"/>
    <w:rPr>
      <w:color w:val="0563C1" w:themeColor="hyperlink"/>
      <w:u w:val="single"/>
    </w:rPr>
  </w:style>
  <w:style w:type="character" w:styleId="UnresolvedMention">
    <w:name w:val="Unresolved Mention"/>
    <w:basedOn w:val="DefaultParagraphFont"/>
    <w:uiPriority w:val="99"/>
    <w:semiHidden/>
    <w:unhideWhenUsed/>
    <w:rsid w:val="00CE6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25C4-EA39-40BD-892D-D0C6672D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17728</Words>
  <Characters>101054</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2023-07-20T18:05:00Z</dcterms:created>
  <dcterms:modified xsi:type="dcterms:W3CDTF">2023-08-14T15:18:00Z</dcterms:modified>
</cp:coreProperties>
</file>
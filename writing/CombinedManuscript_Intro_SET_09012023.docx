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96FC" w14:textId="77777777" w:rsidR="00206BE4" w:rsidRDefault="00206BE4" w:rsidP="00206BE4">
      <w:pPr>
        <w:pStyle w:val="BodyDoubleSpace05FirstLine"/>
        <w:ind w:firstLine="0"/>
        <w:rPr>
          <w:b/>
          <w:bCs/>
        </w:rPr>
      </w:pPr>
      <w:r>
        <w:rPr>
          <w:b/>
          <w:bCs/>
        </w:rPr>
        <w:t>Introduction</w:t>
      </w:r>
    </w:p>
    <w:p w14:paraId="13C8FE04" w14:textId="77777777" w:rsidR="00ED24AF" w:rsidRDefault="00ED24AF" w:rsidP="00ED24AF">
      <w:pPr>
        <w:pStyle w:val="BodyDoubleSpace05FirstLine"/>
        <w:numPr>
          <w:ilvl w:val="0"/>
          <w:numId w:val="1"/>
        </w:numPr>
      </w:pPr>
      <w:r>
        <w:t>The world is heating</w:t>
      </w:r>
    </w:p>
    <w:p w14:paraId="20C5A956" w14:textId="77777777" w:rsidR="00ED24AF" w:rsidRDefault="00ED24AF" w:rsidP="00ED24AF">
      <w:pPr>
        <w:pStyle w:val="BodyDoubleSpace05FirstLine"/>
        <w:numPr>
          <w:ilvl w:val="1"/>
          <w:numId w:val="1"/>
        </w:numPr>
      </w:pPr>
      <w:r>
        <w:t>Temps are increasing and it is not clear how plants will respond evolutionarily</w:t>
      </w:r>
    </w:p>
    <w:p w14:paraId="59FDFF77" w14:textId="77777777" w:rsidR="00ED24AF" w:rsidRDefault="00ED24AF" w:rsidP="00D61C3B">
      <w:pPr>
        <w:pStyle w:val="BodyDoubleSpace05FirstLine"/>
        <w:numPr>
          <w:ilvl w:val="1"/>
          <w:numId w:val="1"/>
        </w:numPr>
      </w:pPr>
      <w:r>
        <w:t>Three possible responses are adaptation, plasticity and range shifts</w:t>
      </w:r>
    </w:p>
    <w:p w14:paraId="003E4D0E" w14:textId="77777777" w:rsidR="00ED24AF" w:rsidRDefault="00ED24AF" w:rsidP="00ED24AF">
      <w:pPr>
        <w:pStyle w:val="BodyDoubleSpace05FirstLine"/>
        <w:numPr>
          <w:ilvl w:val="0"/>
          <w:numId w:val="1"/>
        </w:numPr>
      </w:pPr>
      <w:r>
        <w:t xml:space="preserve">Heat can negatively affects many plant </w:t>
      </w:r>
      <w:r w:rsidR="00050A5F">
        <w:t xml:space="preserve">reproductive </w:t>
      </w:r>
      <w:r>
        <w:t>traits</w:t>
      </w:r>
    </w:p>
    <w:p w14:paraId="711EB6E0" w14:textId="77777777" w:rsidR="00050A5F" w:rsidRDefault="00050A5F" w:rsidP="00FE14FA">
      <w:pPr>
        <w:pStyle w:val="BodyDoubleSpace05FirstLine"/>
        <w:numPr>
          <w:ilvl w:val="1"/>
          <w:numId w:val="1"/>
        </w:numPr>
      </w:pPr>
      <w:r>
        <w:t>Examples</w:t>
      </w:r>
    </w:p>
    <w:p w14:paraId="2920F1A8" w14:textId="77777777" w:rsidR="00B32A02" w:rsidRDefault="00B32A02" w:rsidP="00B32A02">
      <w:pPr>
        <w:pStyle w:val="BodyDoubleSpace05FirstLine"/>
        <w:numPr>
          <w:ilvl w:val="0"/>
          <w:numId w:val="1"/>
        </w:numPr>
        <w:rPr>
          <w:moveTo w:id="0" w:author="Emma Chandler" w:date="2023-07-13T16:41:00Z"/>
        </w:rPr>
      </w:pPr>
      <w:moveToRangeStart w:id="1" w:author="Emma Chandler" w:date="2023-07-13T16:41:00Z" w:name="move140158885"/>
      <w:moveTo w:id="2" w:author="Emma Chandler" w:date="2023-07-13T16:41:00Z">
        <w:r>
          <w:t>Can plants evolve tolerance to heat this quickly?</w:t>
        </w:r>
      </w:moveTo>
    </w:p>
    <w:p w14:paraId="6FE37838" w14:textId="77777777" w:rsidR="00B32A02" w:rsidRDefault="00B32A02" w:rsidP="00B32A02">
      <w:pPr>
        <w:pStyle w:val="BodyDoubleSpace05FirstLine"/>
        <w:numPr>
          <w:ilvl w:val="1"/>
          <w:numId w:val="1"/>
        </w:numPr>
        <w:rPr>
          <w:moveTo w:id="3" w:author="Emma Chandler" w:date="2023-07-13T16:41:00Z"/>
        </w:rPr>
      </w:pPr>
      <w:moveTo w:id="4" w:author="Emma Chandler" w:date="2023-07-13T16:41:00Z">
        <w:r>
          <w:t>It might not be necessary – if species can acclimate to new temperatures and tolerate them through phenotypic plasticity then selection is not expected to lead to divergence</w:t>
        </w:r>
      </w:moveTo>
    </w:p>
    <w:p w14:paraId="0487F369" w14:textId="77777777" w:rsidR="00B32A02" w:rsidRDefault="00B32A02" w:rsidP="00B32A02">
      <w:pPr>
        <w:pStyle w:val="BodyDoubleSpace05FirstLine"/>
        <w:numPr>
          <w:ilvl w:val="1"/>
          <w:numId w:val="1"/>
        </w:numPr>
        <w:rPr>
          <w:moveTo w:id="5" w:author="Emma Chandler" w:date="2023-07-13T16:41:00Z"/>
        </w:rPr>
      </w:pPr>
      <w:moveTo w:id="6" w:author="Emma Chandler" w:date="2023-07-13T16:41:00Z">
        <w:r>
          <w:t>If a widespread species is not capable of acclimating to heat and can not respond rapidly to changing temperatures, we would expect populations in the warmer parts of the range to disappear and the species range may shift northward</w:t>
        </w:r>
      </w:moveTo>
    </w:p>
    <w:p w14:paraId="6E91A862" w14:textId="77777777" w:rsidR="00B32A02" w:rsidRDefault="00B32A02" w:rsidP="00B32A02">
      <w:pPr>
        <w:pStyle w:val="BodyDoubleSpace05FirstLine"/>
        <w:numPr>
          <w:ilvl w:val="1"/>
          <w:numId w:val="1"/>
        </w:numPr>
        <w:rPr>
          <w:moveTo w:id="7" w:author="Emma Chandler" w:date="2023-07-13T16:41:00Z"/>
        </w:rPr>
      </w:pPr>
      <w:moveTo w:id="8" w:author="Emma Chandler" w:date="2023-07-13T16:41:00Z">
        <w:r>
          <w:t xml:space="preserve">Local adaptation however, might result from divergent selection in the presence of sufficient genetic variation. In this case we would expect warmer and cooler environments to have populations with differing tolerances to heat. </w:t>
        </w:r>
      </w:moveTo>
    </w:p>
    <w:p w14:paraId="64F59C01" w14:textId="77777777" w:rsidR="00B32A02" w:rsidRDefault="00B32A02" w:rsidP="00B32A02">
      <w:pPr>
        <w:pStyle w:val="BodyDoubleSpace05FirstLine"/>
        <w:numPr>
          <w:ilvl w:val="0"/>
          <w:numId w:val="1"/>
        </w:numPr>
        <w:rPr>
          <w:moveTo w:id="9" w:author="Emma Chandler" w:date="2023-07-13T16:41:00Z"/>
        </w:rPr>
      </w:pPr>
      <w:moveTo w:id="10" w:author="Emma Chandler" w:date="2023-07-13T16:41:00Z">
        <w:r>
          <w:t>We used a common garden approach to examine whether there is evidence for local adaptation and genetic divergence in tolerance to heat for a widespread plant</w:t>
        </w:r>
      </w:moveTo>
    </w:p>
    <w:p w14:paraId="3D6EBB7D" w14:textId="77777777" w:rsidR="00B32A02" w:rsidRDefault="00B32A02" w:rsidP="00B32A02">
      <w:pPr>
        <w:pStyle w:val="BodyDoubleSpace05FirstLine"/>
        <w:numPr>
          <w:ilvl w:val="1"/>
          <w:numId w:val="1"/>
        </w:numPr>
        <w:rPr>
          <w:moveTo w:id="11" w:author="Emma Chandler" w:date="2023-07-13T16:41:00Z"/>
        </w:rPr>
      </w:pPr>
      <w:moveTo w:id="12" w:author="Emma Chandler" w:date="2023-07-13T16:41:00Z">
        <w:r>
          <w:t>We hypothesized that a widespread weedy species will have evolved greater tolerance to hot temperatures in reproductive and vegetative stages in southern populations that are consistently hotter than northern populations.</w:t>
        </w:r>
      </w:moveTo>
    </w:p>
    <w:p w14:paraId="5C1B7E2E" w14:textId="77777777" w:rsidR="00B32A02" w:rsidRDefault="00B32A02" w:rsidP="00B32A02">
      <w:pPr>
        <w:pStyle w:val="BodyDoubleSpace05FirstLine"/>
        <w:numPr>
          <w:ilvl w:val="2"/>
          <w:numId w:val="1"/>
        </w:numPr>
        <w:rPr>
          <w:moveTo w:id="13" w:author="Emma Chandler" w:date="2023-07-13T16:41:00Z"/>
        </w:rPr>
      </w:pPr>
      <w:moveTo w:id="14" w:author="Emma Chandler" w:date="2023-07-13T16:41:00Z">
        <w:r>
          <w:lastRenderedPageBreak/>
          <w:t>Reproduction phases should be particularly sensitive to hot temperatures.</w:t>
        </w:r>
      </w:moveTo>
    </w:p>
    <w:p w14:paraId="25C48766" w14:textId="77777777" w:rsidR="00B32A02" w:rsidRDefault="00B32A02" w:rsidP="00B32A02">
      <w:pPr>
        <w:pStyle w:val="BodyDoubleSpace05FirstLine"/>
        <w:numPr>
          <w:ilvl w:val="2"/>
          <w:numId w:val="1"/>
        </w:numPr>
        <w:rPr>
          <w:moveTo w:id="15" w:author="Emma Chandler" w:date="2023-07-13T16:41:00Z"/>
        </w:rPr>
      </w:pPr>
      <w:moveTo w:id="16" w:author="Emma Chandler" w:date="2023-07-13T16:41:00Z">
        <w:r>
          <w:t>Hyp 1: Plants from southern regions (Texas) will respond to moderate heat during floral development differently than will plants from northern regions (Minnesota) because southern plants have evolved greater tolerance to hot environments</w:t>
        </w:r>
      </w:moveTo>
    </w:p>
    <w:p w14:paraId="7F8B21FA" w14:textId="77777777" w:rsidR="00B32A02" w:rsidRDefault="00B32A02" w:rsidP="00B32A02">
      <w:pPr>
        <w:pStyle w:val="BodyDoubleSpace05FirstLine"/>
        <w:numPr>
          <w:ilvl w:val="3"/>
          <w:numId w:val="1"/>
        </w:numPr>
        <w:rPr>
          <w:moveTo w:id="17" w:author="Emma Chandler" w:date="2023-07-13T16:41:00Z"/>
        </w:rPr>
      </w:pPr>
      <w:moveTo w:id="18" w:author="Emma Chandler" w:date="2023-07-13T16:41:00Z">
        <w:r>
          <w:t>Alternatively northern and southern plants will acclimate to hotter temperatures  in parallel as a result of phenotypic plasticity in tolerance</w:t>
        </w:r>
      </w:moveTo>
    </w:p>
    <w:p w14:paraId="17A3706E" w14:textId="77777777" w:rsidR="00B32A02" w:rsidRDefault="00B32A02" w:rsidP="00B32A02">
      <w:pPr>
        <w:pStyle w:val="BodyDoubleSpace05FirstLine"/>
        <w:numPr>
          <w:ilvl w:val="2"/>
          <w:numId w:val="1"/>
        </w:numPr>
        <w:rPr>
          <w:moveTo w:id="19" w:author="Emma Chandler" w:date="2023-07-13T16:41:00Z"/>
        </w:rPr>
      </w:pPr>
      <w:moveTo w:id="20" w:author="Emma Chandler" w:date="2023-07-13T16:41:00Z">
        <w:r>
          <w:t>Hyp 2: Overall tolerance to extreme heat will be greater in southern plants because these plants have adapted to tolerate the extreme maximum temperatures there and the northern plants have not.</w:t>
        </w:r>
      </w:moveTo>
    </w:p>
    <w:p w14:paraId="741CE222" w14:textId="77777777" w:rsidR="00B32A02" w:rsidRDefault="00B32A02" w:rsidP="00B32A02">
      <w:pPr>
        <w:pStyle w:val="BodyDoubleSpace05FirstLine"/>
        <w:numPr>
          <w:ilvl w:val="3"/>
          <w:numId w:val="1"/>
        </w:numPr>
        <w:rPr>
          <w:moveTo w:id="21" w:author="Emma Chandler" w:date="2023-07-13T16:41:00Z"/>
        </w:rPr>
      </w:pPr>
      <w:moveTo w:id="22" w:author="Emma Chandler" w:date="2023-07-13T16:41:00Z">
        <w:r>
          <w:t>Alternatively northern and southern plants will be equally tolerant to heat</w:t>
        </w:r>
      </w:moveTo>
    </w:p>
    <w:p w14:paraId="131C18B5" w14:textId="77777777" w:rsidR="00B32A02" w:rsidRDefault="00B32A02" w:rsidP="00B32A02">
      <w:pPr>
        <w:pStyle w:val="BodyDoubleSpace05FirstLine"/>
        <w:numPr>
          <w:ilvl w:val="0"/>
          <w:numId w:val="1"/>
        </w:numPr>
        <w:rPr>
          <w:moveTo w:id="23" w:author="Emma Chandler" w:date="2023-07-13T16:41:00Z"/>
        </w:rPr>
      </w:pPr>
      <w:moveTo w:id="24" w:author="Emma Chandler" w:date="2023-07-13T16:41:00Z">
        <w:r>
          <w:t>Objectives</w:t>
        </w:r>
      </w:moveTo>
    </w:p>
    <w:moveToRangeEnd w:id="1"/>
    <w:p w14:paraId="425A9055" w14:textId="77777777" w:rsidR="00ED24AF" w:rsidRDefault="00ED24AF" w:rsidP="00206BE4">
      <w:pPr>
        <w:pStyle w:val="BodyDoubleSpace05FirstLine"/>
      </w:pPr>
    </w:p>
    <w:p w14:paraId="275FF6C1" w14:textId="77777777" w:rsidR="00ED24AF" w:rsidRDefault="00ED24AF" w:rsidP="00206BE4">
      <w:pPr>
        <w:pStyle w:val="BodyDoubleSpace05FirstLine"/>
      </w:pPr>
    </w:p>
    <w:p w14:paraId="278A16D7" w14:textId="011A0303" w:rsidR="006C7D4E" w:rsidRPr="002D59BF" w:rsidRDefault="00206BE4" w:rsidP="00206BE4">
      <w:pPr>
        <w:pStyle w:val="BodyDoubleSpace05FirstLine"/>
      </w:pPr>
      <w:bookmarkStart w:id="25" w:name="_Hlk145052694"/>
      <w:r>
        <w:t>C</w:t>
      </w:r>
      <w:r w:rsidRPr="0025197C">
        <w:t xml:space="preserve">limate change is rapidly altering environmental conditions at </w:t>
      </w:r>
      <w:r w:rsidR="005F2D26">
        <w:t xml:space="preserve">regional and </w:t>
      </w:r>
      <w:r w:rsidRPr="0025197C">
        <w:t>local</w:t>
      </w:r>
      <w:r w:rsidR="005F2D26">
        <w:t xml:space="preserve"> scales</w:t>
      </w:r>
      <w:r w:rsidR="00322022">
        <w:t>,</w:t>
      </w:r>
      <w:r w:rsidRPr="0025197C">
        <w:t xml:space="preserve"> </w:t>
      </w:r>
      <w:r w:rsidR="005F2D26">
        <w:t>leading to relatively rapid shifts in</w:t>
      </w:r>
      <w:r w:rsidRPr="0025197C">
        <w:t xml:space="preserve"> temperature</w:t>
      </w:r>
      <w:r w:rsidR="00322022">
        <w:t xml:space="preserve"> regimes, </w:t>
      </w:r>
      <w:r w:rsidRPr="0025197C">
        <w:t>precipitation regimes</w:t>
      </w:r>
      <w:ins w:id="26" w:author="Emma Chandler" w:date="2023-07-13T16:41:00Z">
        <w:r w:rsidR="00B32A02">
          <w:t>,</w:t>
        </w:r>
      </w:ins>
      <w:r w:rsidRPr="0025197C">
        <w:t xml:space="preserve"> </w:t>
      </w:r>
      <w:r w:rsidR="00322022">
        <w:t xml:space="preserve">and </w:t>
      </w:r>
      <w:r w:rsidRPr="0025197C">
        <w:t>the severity of weather events</w:t>
      </w:r>
      <w:r w:rsidR="005F2D26">
        <w:t xml:space="preserve"> (</w:t>
      </w:r>
      <w:del w:id="27" w:author="Emma Chandler" w:date="2023-07-13T16:42:00Z">
        <w:r w:rsidR="005F2D26" w:rsidRPr="00B32A02" w:rsidDel="00B32A02">
          <w:rPr>
            <w:highlight w:val="yellow"/>
            <w:rPrChange w:id="28" w:author="Emma Chandler" w:date="2023-07-13T16:42:00Z">
              <w:rPr/>
            </w:rPrChange>
          </w:rPr>
          <w:delText>citations</w:delText>
        </w:r>
      </w:del>
      <w:ins w:id="29" w:author="Emma Chandler" w:date="2023-07-13T16:47:00Z">
        <w:r w:rsidR="005F7E19">
          <w:rPr>
            <w:noProof/>
          </w:rPr>
          <w:t>Seneviratne, Xuebin. et al. 2021</w:t>
        </w:r>
      </w:ins>
      <w:r w:rsidR="005F2D26">
        <w:t>)</w:t>
      </w:r>
      <w:r w:rsidRPr="0025197C">
        <w:t xml:space="preserve">. </w:t>
      </w:r>
      <w:r w:rsidR="00322022">
        <w:t>As a result, there is widespread interest in understanding how plants,</w:t>
      </w:r>
      <w:r w:rsidRPr="0025197C">
        <w:t xml:space="preserve"> a mostly sessile taxonomic group, </w:t>
      </w:r>
      <w:r w:rsidR="00322022">
        <w:t xml:space="preserve">will </w:t>
      </w:r>
      <w:r w:rsidRPr="0025197C">
        <w:t>cope with these rapid changes</w:t>
      </w:r>
      <w:r w:rsidR="00322022">
        <w:t xml:space="preserve"> (citations)</w:t>
      </w:r>
      <w:ins w:id="30" w:author="Emma Chandler" w:date="2023-07-13T16:41:00Z">
        <w:r w:rsidR="00B32A02">
          <w:t>.</w:t>
        </w:r>
      </w:ins>
      <w:del w:id="31" w:author="Emma Chandler" w:date="2023-07-13T16:41:00Z">
        <w:r w:rsidRPr="0025197C" w:rsidDel="00B32A02">
          <w:delText>?</w:delText>
        </w:r>
      </w:del>
      <w:r w:rsidRPr="0025197C">
        <w:t xml:space="preserve"> </w:t>
      </w:r>
      <w:del w:id="32" w:author="Emma Chandler" w:date="2023-07-13T16:44:00Z">
        <w:r w:rsidR="005F2D26" w:rsidDel="005F7E19">
          <w:delText>T</w:delText>
        </w:r>
        <w:r w:rsidRPr="0025197C" w:rsidDel="005F7E19">
          <w:delText>here are three ways p</w:delText>
        </w:r>
      </w:del>
      <w:ins w:id="33" w:author="Emma Chandler" w:date="2023-07-13T16:44:00Z">
        <w:r w:rsidR="005F7E19">
          <w:t>P</w:t>
        </w:r>
      </w:ins>
      <w:r w:rsidRPr="0025197C">
        <w:t xml:space="preserve">lants can respond </w:t>
      </w:r>
      <w:ins w:id="34" w:author="Emma Chandler" w:date="2023-07-13T16:44:00Z">
        <w:r w:rsidR="005F7E19">
          <w:t xml:space="preserve">in three ways </w:t>
        </w:r>
      </w:ins>
      <w:r w:rsidRPr="0025197C">
        <w:t>while avoiding extinction; adapt</w:t>
      </w:r>
      <w:r w:rsidR="00322022">
        <w:t xml:space="preserve"> relatively rapidly</w:t>
      </w:r>
      <w:r w:rsidRPr="0025197C">
        <w:t xml:space="preserve">, tolerate changing conditions through plasticity in phenotype that allows acclimation to the new </w:t>
      </w:r>
      <w:r w:rsidRPr="0025197C">
        <w:lastRenderedPageBreak/>
        <w:t xml:space="preserve">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Schlichting 1986, Molina-Montenegro and Naya 2012)</w:t>
      </w:r>
      <w:r w:rsidRPr="0025197C">
        <w:fldChar w:fldCharType="end"/>
      </w:r>
      <w:r w:rsidRPr="0025197C">
        <w:t xml:space="preserve">. </w:t>
      </w:r>
      <w:r w:rsidR="00322022">
        <w:t>Because t</w:t>
      </w:r>
      <w:r w:rsidRPr="0025197C">
        <w:t xml:space="preserve">he </w:t>
      </w:r>
      <w:r w:rsidR="00322022">
        <w:t xml:space="preserve">environmental </w:t>
      </w:r>
      <w:r w:rsidRPr="0025197C">
        <w:t xml:space="preserve">conditions across a species’ range are </w:t>
      </w:r>
      <w:r w:rsidR="00322022">
        <w:t xml:space="preserve">often </w:t>
      </w:r>
      <w:r w:rsidRPr="0025197C">
        <w:t>heterogeneous</w:t>
      </w:r>
      <w:r w:rsidR="005F2D26">
        <w:t xml:space="preserve">, in particular for species </w:t>
      </w:r>
      <w:del w:id="35" w:author="Emma Chandler" w:date="2023-07-13T16:45:00Z">
        <w:r w:rsidR="00322022" w:rsidDel="005F7E19">
          <w:delText xml:space="preserve">that </w:delText>
        </w:r>
      </w:del>
      <w:ins w:id="36" w:author="Emma Chandler" w:date="2023-07-13T16:45:00Z">
        <w:r w:rsidR="005F7E19">
          <w:t xml:space="preserve">with </w:t>
        </w:r>
      </w:ins>
      <w:r w:rsidR="00322022">
        <w:t>ranges along a</w:t>
      </w:r>
      <w:r w:rsidR="005F2D26">
        <w:t xml:space="preserve"> wide latitudinal gradient,</w:t>
      </w:r>
      <w:r w:rsidRPr="0025197C">
        <w:t xml:space="preserve"> selective pressures </w:t>
      </w:r>
      <w:r w:rsidR="00322022">
        <w:t xml:space="preserve">can </w:t>
      </w:r>
      <w:del w:id="37" w:author="Emma Chandler" w:date="2023-07-16T10:38:00Z">
        <w:r w:rsidR="00322022" w:rsidDel="00BC36A6">
          <w:delText xml:space="preserve">also </w:delText>
        </w:r>
      </w:del>
      <w:r w:rsidR="00322022">
        <w:t>differ among</w:t>
      </w:r>
      <w:r w:rsidRPr="0025197C">
        <w:t xml:space="preserve"> populations. Divergent selection in two </w:t>
      </w:r>
      <w:r>
        <w:t>regions</w:t>
      </w:r>
      <w:r w:rsidRPr="0025197C">
        <w:t xml:space="preserve">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rsidR="00ED24AF">
        <w:t xml:space="preserve"> Alternatively, plants in </w:t>
      </w:r>
      <w:del w:id="38" w:author="Emma Chandler" w:date="2023-07-16T10:38:00Z">
        <w:r w:rsidR="00ED24AF" w:rsidDel="00BC36A6">
          <w:delText xml:space="preserve">different </w:delText>
        </w:r>
      </w:del>
      <w:r w:rsidR="00ED24AF">
        <w:t xml:space="preserve">populations with different environments may be phenotypically plastic in their response to </w:t>
      </w:r>
      <w:del w:id="39" w:author="Emma Chandler" w:date="2023-07-14T15:18:00Z">
        <w:r w:rsidR="00ED24AF" w:rsidDel="00F73EDA">
          <w:delText xml:space="preserve">hotter temperatures </w:delText>
        </w:r>
      </w:del>
      <w:ins w:id="40" w:author="Emma Chandler" w:date="2023-07-14T15:18:00Z">
        <w:r w:rsidR="00F73EDA">
          <w:t xml:space="preserve">environmental conditions </w:t>
        </w:r>
      </w:ins>
      <w:r w:rsidR="00ED24AF">
        <w:t>but show little genetic divergence among those populations.</w:t>
      </w:r>
      <w:r w:rsidRPr="0025197C">
        <w:t xml:space="preserve"> </w:t>
      </w:r>
      <w:r w:rsidR="006C7D4E">
        <w:t>T</w:t>
      </w:r>
      <w:r w:rsidRPr="0025197C">
        <w:t>emperature</w:t>
      </w:r>
      <w:r w:rsidR="006C7D4E">
        <w:t>, in particular,</w:t>
      </w:r>
      <w:r w:rsidRPr="0025197C">
        <w:t xml:space="preserv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6C7D4E">
        <w:t>In an effort to test for local adaptation of plants to regional thermal environments, w</w:t>
      </w:r>
      <w:r>
        <w:t>e examined how temperature stress affected traits</w:t>
      </w:r>
      <w:r w:rsidR="006C7D4E">
        <w:t xml:space="preserve"> </w:t>
      </w:r>
      <w:del w:id="41" w:author="Steven Travers" w:date="2023-09-01T16:18:00Z">
        <w:r w:rsidR="006C7D4E" w:rsidDel="00D77B6C">
          <w:delText xml:space="preserve">and </w:delText>
        </w:r>
      </w:del>
      <w:ins w:id="42" w:author="Emma Chandler" w:date="2023-07-14T15:18:00Z">
        <w:del w:id="43" w:author="Steven Travers" w:date="2023-09-01T16:18:00Z">
          <w:r w:rsidR="00F73EDA" w:rsidDel="00D77B6C">
            <w:delText>specifically</w:delText>
          </w:r>
        </w:del>
      </w:ins>
      <w:ins w:id="44" w:author="Steven Travers" w:date="2023-09-01T16:18:00Z">
        <w:r w:rsidR="00D77B6C">
          <w:t>by examining</w:t>
        </w:r>
      </w:ins>
      <w:ins w:id="45" w:author="Emma Chandler" w:date="2023-07-14T15:18:00Z">
        <w:r w:rsidR="00F73EDA">
          <w:t xml:space="preserve"> </w:t>
        </w:r>
      </w:ins>
      <w:r w:rsidR="006C7D4E">
        <w:t xml:space="preserve">how heat and </w:t>
      </w:r>
      <w:del w:id="46" w:author="Emma Chandler" w:date="2023-07-13T16:46:00Z">
        <w:r w:rsidR="006C7D4E" w:rsidDel="005F7E19">
          <w:delText>cold-tolerance</w:delText>
        </w:r>
      </w:del>
      <w:ins w:id="47" w:author="Emma Chandler" w:date="2023-07-13T16:46:00Z">
        <w:r w:rsidR="005F7E19">
          <w:t>cold tolerance</w:t>
        </w:r>
      </w:ins>
      <w:r w:rsidR="006C7D4E">
        <w:t xml:space="preserve"> vary</w:t>
      </w:r>
      <w:r>
        <w:t xml:space="preserve"> </w:t>
      </w:r>
      <w:r w:rsidR="00ED24AF">
        <w:t xml:space="preserve">across a latitudinal gradient </w:t>
      </w:r>
      <w:r>
        <w:t xml:space="preserve">in </w:t>
      </w:r>
      <w:r w:rsidR="00ED24AF">
        <w:t xml:space="preserve">a widespread weed, </w:t>
      </w:r>
      <w:r>
        <w:rPr>
          <w:i/>
          <w:iCs/>
        </w:rPr>
        <w:t>Solanum carolinense</w:t>
      </w:r>
      <w:r w:rsidR="006C7D4E">
        <w:rPr>
          <w:i/>
          <w:iCs/>
        </w:rPr>
        <w:t xml:space="preserve"> </w:t>
      </w:r>
      <w:r w:rsidR="006C7D4E" w:rsidRPr="005673BE">
        <w:rPr>
          <w:iCs/>
        </w:rPr>
        <w:t>(Solanaceae)</w:t>
      </w:r>
      <w:r>
        <w:t xml:space="preserve">. </w:t>
      </w:r>
    </w:p>
    <w:p w14:paraId="779B0FF1" w14:textId="5D53CD72" w:rsidR="00206BE4" w:rsidRDefault="00206BE4">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The </w:t>
      </w:r>
      <w:r w:rsidR="00E60091">
        <w:t>changes to</w:t>
      </w:r>
      <w:r>
        <w:t xml:space="preserve"> temperature regimes </w:t>
      </w:r>
      <w:r w:rsidR="00E60091">
        <w:t xml:space="preserve">are expected to ultimately </w:t>
      </w:r>
      <w:r>
        <w:t>lead to</w:t>
      </w:r>
      <w:r w:rsidR="00E60091">
        <w:t xml:space="preserve"> </w:t>
      </w:r>
      <w:r>
        <w:t xml:space="preserve">temperatures that are above </w:t>
      </w:r>
      <w:r w:rsidR="00E60091">
        <w:t xml:space="preserve">what is currently </w:t>
      </w:r>
      <w:r>
        <w:t xml:space="preserve">optimal for plant cellular processes, especially </w:t>
      </w:r>
      <w:r w:rsidR="00E60091">
        <w:t xml:space="preserve">those </w:t>
      </w:r>
      <w:r>
        <w:t xml:space="preserve">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r w:rsidR="0065509F">
        <w:t xml:space="preserve"> </w:t>
      </w:r>
      <w:r>
        <w:t xml:space="preserve">Researchers have </w:t>
      </w:r>
      <w:r w:rsidR="00E60091">
        <w:t xml:space="preserve">experimentally </w:t>
      </w:r>
      <w:r>
        <w:t>established that</w:t>
      </w:r>
      <w:r w:rsidRPr="00F64068">
        <w:t xml:space="preserve"> development in moderately high temperatures </w:t>
      </w:r>
      <w:r w:rsidR="0065509F">
        <w:t>affects</w:t>
      </w:r>
      <w:r w:rsidR="0065509F" w:rsidRPr="00F64068">
        <w:t xml:space="preserve"> </w:t>
      </w:r>
      <w:r w:rsidRPr="00F64068">
        <w:t xml:space="preserve">floral morphology (Charles and Harris 1972, Sato, Kamiyama et al. 2006, Müller, Xu et al. 2016), ovule viability (Xu, Wolters-Arts et al. 2017), pollen viability (Sato, Kamiyama et al. 2006, Din, Khan et al. 2015, Müller, Xu et al. 2016, Xu, Wolters-Arts et al. </w:t>
      </w:r>
      <w:r w:rsidRPr="00F64068">
        <w:lastRenderedPageBreak/>
        <w:t>2017, Poudyal, Rosenqvist et al. 2019), fruit set (Charles and Harris 1972, Sato, Kamiyama et al. 2006, Din, Khan et al. 2015), and seed set (Din, Khan et al. 2015)</w:t>
      </w:r>
      <w:r>
        <w:t xml:space="preserve"> in crop species</w:t>
      </w:r>
      <w:r w:rsidRPr="00F64068">
        <w:t xml:space="preserve">. </w:t>
      </w:r>
      <w:ins w:id="48" w:author="Emma Chandler" w:date="2023-07-14T15:21:00Z">
        <w:r w:rsidR="00F73EDA">
          <w:t xml:space="preserve">For many of these studies, heat was detrimental to development and reproduction. </w:t>
        </w:r>
      </w:ins>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ins w:id="49" w:author="Emma Chandler" w:date="2023-07-16T10:40:00Z">
        <w:r w:rsidR="00BC36A6">
          <w:t>Lastly, M</w:t>
        </w:r>
      </w:ins>
      <w:del w:id="50" w:author="Emma Chandler" w:date="2023-07-16T10:40:00Z">
        <w:r w:rsidRPr="00F64068" w:rsidDel="00BC36A6">
          <w:delText>M</w:delText>
        </w:r>
      </w:del>
      <w:r w:rsidRPr="00F64068">
        <w:t>uller et al. (2016) found that long-term mild heat resulted in floral deformations and low pollen viability in tomatoes. Thus, heat has been shown to have consistently negative effects on reproductive traits and correlates of male and female reproductive success in crop species.</w:t>
      </w:r>
      <w:r w:rsidR="0065509F">
        <w:t xml:space="preserve"> </w:t>
      </w:r>
    </w:p>
    <w:p w14:paraId="086BF4C7" w14:textId="464E9D5A" w:rsidR="008602C7" w:rsidRDefault="00F51227" w:rsidP="008602C7">
      <w:pPr>
        <w:pStyle w:val="BodyDoubleSpace05FirstLine"/>
        <w:ind w:firstLine="0"/>
        <w:rPr>
          <w:ins w:id="51" w:author="Emma Chandler" w:date="2023-07-13T16:06:00Z"/>
        </w:rPr>
      </w:pPr>
      <w:ins w:id="52" w:author="Emma Chandler" w:date="2023-07-11T17:22:00Z">
        <w:r>
          <w:tab/>
          <w:t>Whi</w:t>
        </w:r>
      </w:ins>
      <w:ins w:id="53" w:author="Emma Chandler" w:date="2023-07-11T17:23:00Z">
        <w:r>
          <w:t>le many in this field have established that heat or temperature stress in general is d</w:t>
        </w:r>
      </w:ins>
      <w:ins w:id="54" w:author="Emma Chandler" w:date="2023-07-11T17:24:00Z">
        <w:r>
          <w:t xml:space="preserve">etrimental to vegetative and reproductive traits, the question remains: can plants evolve </w:t>
        </w:r>
      </w:ins>
      <w:ins w:id="55" w:author="Emma Chandler" w:date="2023-07-11T17:25:00Z">
        <w:r>
          <w:t>tolera</w:t>
        </w:r>
      </w:ins>
      <w:ins w:id="56" w:author="Emma Chandler" w:date="2023-07-11T17:26:00Z">
        <w:r>
          <w:t xml:space="preserve">nce or other strategies to mitigate temperature stress </w:t>
        </w:r>
      </w:ins>
      <w:ins w:id="57" w:author="Emma Chandler" w:date="2023-07-11T17:25:00Z">
        <w:r>
          <w:t>quickly enough</w:t>
        </w:r>
      </w:ins>
      <w:ins w:id="58" w:author="Emma Chandler" w:date="2023-07-11T17:26:00Z">
        <w:r>
          <w:t xml:space="preserve"> to track climate change? First, </w:t>
        </w:r>
        <w:del w:id="59" w:author="Steven Travers" w:date="2023-09-01T16:20:00Z">
          <w:r w:rsidDel="00DD168B">
            <w:delText>evolution might not be necessary</w:delText>
          </w:r>
        </w:del>
      </w:ins>
      <w:ins w:id="60" w:author="Steven Travers" w:date="2023-09-01T16:20:00Z">
        <w:r w:rsidR="00DD168B">
          <w:t>selection for further trait divergence might not occur</w:t>
        </w:r>
      </w:ins>
      <w:ins w:id="61" w:author="Emma Chandler" w:date="2023-07-11T17:28:00Z">
        <w:r>
          <w:t>,</w:t>
        </w:r>
      </w:ins>
      <w:ins w:id="62" w:author="Emma Chandler" w:date="2023-07-11T17:26:00Z">
        <w:r>
          <w:t xml:space="preserve"> if </w:t>
        </w:r>
      </w:ins>
      <w:ins w:id="63" w:author="Emma Chandler" w:date="2023-07-11T17:27:00Z">
        <w:del w:id="64" w:author="Steven Travers" w:date="2023-09-01T16:20:00Z">
          <w:r w:rsidDel="00DD168B">
            <w:delText xml:space="preserve">the </w:delText>
          </w:r>
        </w:del>
        <w:r>
          <w:t xml:space="preserve">species can acclimate to novel temperatures through phenotypic plasticity. </w:t>
        </w:r>
      </w:ins>
      <w:ins w:id="65" w:author="Emma Chandler" w:date="2023-07-11T17:28:00Z">
        <w:r>
          <w:t xml:space="preserve">However, acclimation would require </w:t>
        </w:r>
      </w:ins>
      <w:ins w:id="66" w:author="Emma Chandler" w:date="2023-07-11T17:29:00Z">
        <w:r>
          <w:t xml:space="preserve">a species to have evolved acceptable levels of phenotypic plasticity and </w:t>
        </w:r>
      </w:ins>
      <w:ins w:id="67" w:author="Emma Chandler" w:date="2023-07-11T17:30:00Z">
        <w:r w:rsidR="00B76006">
          <w:t xml:space="preserve">the </w:t>
        </w:r>
      </w:ins>
      <w:ins w:id="68" w:author="Emma Chandler" w:date="2023-07-11T17:29:00Z">
        <w:r>
          <w:t>responses</w:t>
        </w:r>
      </w:ins>
      <w:ins w:id="69" w:author="Emma Chandler" w:date="2023-07-11T17:30:00Z">
        <w:r w:rsidR="00B76006">
          <w:t xml:space="preserve"> to </w:t>
        </w:r>
        <w:del w:id="70" w:author="Steven Travers" w:date="2023-09-01T16:20:00Z">
          <w:r w:rsidR="00B76006" w:rsidDel="00DD168B">
            <w:delText>ques</w:delText>
          </w:r>
        </w:del>
      </w:ins>
      <w:ins w:id="71" w:author="Steven Travers" w:date="2023-09-01T16:20:00Z">
        <w:r w:rsidR="00DD168B">
          <w:t>cues</w:t>
        </w:r>
      </w:ins>
      <w:ins w:id="72" w:author="Emma Chandler" w:date="2023-07-11T17:29:00Z">
        <w:r>
          <w:t xml:space="preserve"> that </w:t>
        </w:r>
        <w:r w:rsidR="00B76006">
          <w:t>improve or maintain fitness.</w:t>
        </w:r>
      </w:ins>
      <w:ins w:id="73" w:author="Emma Chandler" w:date="2023-07-11T17:30:00Z">
        <w:r w:rsidR="00B76006">
          <w:t xml:space="preserve"> In the case that a species </w:t>
        </w:r>
      </w:ins>
      <w:ins w:id="74" w:author="Emma Chandler" w:date="2023-07-11T17:33:00Z">
        <w:r w:rsidR="00B76006">
          <w:t xml:space="preserve">can not </w:t>
        </w:r>
      </w:ins>
      <w:ins w:id="75" w:author="Emma Chandler" w:date="2023-07-16T10:41:00Z">
        <w:r w:rsidR="00BC36A6">
          <w:t xml:space="preserve">acclimate or </w:t>
        </w:r>
      </w:ins>
      <w:ins w:id="76" w:author="Emma Chandler" w:date="2023-07-11T17:33:00Z">
        <w:r w:rsidR="00B76006">
          <w:t xml:space="preserve">track the climate through evolution </w:t>
        </w:r>
      </w:ins>
      <w:ins w:id="77" w:author="Emma Chandler" w:date="2023-07-16T10:42:00Z">
        <w:r w:rsidR="00BC36A6">
          <w:t xml:space="preserve">of tolerance </w:t>
        </w:r>
      </w:ins>
      <w:ins w:id="78" w:author="Emma Chandler" w:date="2023-07-11T17:30:00Z">
        <w:r w:rsidR="00B76006">
          <w:t xml:space="preserve">to a set of temperatures, populations in areas </w:t>
        </w:r>
      </w:ins>
      <w:ins w:id="79" w:author="Emma Chandler" w:date="2023-07-11T17:31:00Z">
        <w:r w:rsidR="00B76006">
          <w:t xml:space="preserve">with temperature stress may face local extinction </w:t>
        </w:r>
      </w:ins>
      <w:ins w:id="80" w:author="Emma Chandler" w:date="2023-07-16T10:42:00Z">
        <w:r w:rsidR="00302864">
          <w:t>unl</w:t>
        </w:r>
      </w:ins>
      <w:ins w:id="81" w:author="Emma Chandler" w:date="2023-07-16T10:43:00Z">
        <w:r w:rsidR="00302864">
          <w:t xml:space="preserve">ess they have the potential to </w:t>
        </w:r>
      </w:ins>
      <w:ins w:id="82" w:author="Emma Chandler" w:date="2023-07-11T17:32:00Z">
        <w:r w:rsidR="00B76006">
          <w:t>migrate to more favorable conditions- range shifts.</w:t>
        </w:r>
      </w:ins>
      <w:ins w:id="83" w:author="Emma Chandler" w:date="2023-07-11T17:33:00Z">
        <w:r w:rsidR="00B76006">
          <w:t xml:space="preserve"> Lastly, local conditions</w:t>
        </w:r>
      </w:ins>
      <w:ins w:id="84" w:author="Emma Chandler" w:date="2023-07-11T17:34:00Z">
        <w:r w:rsidR="00B76006">
          <w:t xml:space="preserve"> introduce the possibility of divergent selection to act on the </w:t>
        </w:r>
      </w:ins>
      <w:ins w:id="85" w:author="Emma Chandler" w:date="2023-07-11T17:35:00Z">
        <w:r w:rsidR="00B76006">
          <w:lastRenderedPageBreak/>
          <w:t xml:space="preserve">genetic diversity already </w:t>
        </w:r>
      </w:ins>
      <w:ins w:id="86" w:author="Emma Chandler" w:date="2023-07-11T17:36:00Z">
        <w:r w:rsidR="00B76006">
          <w:t>within</w:t>
        </w:r>
      </w:ins>
      <w:ins w:id="87" w:author="Emma Chandler" w:date="2023-07-11T17:35:00Z">
        <w:r w:rsidR="00B76006">
          <w:t xml:space="preserve"> the population. </w:t>
        </w:r>
      </w:ins>
      <w:ins w:id="88" w:author="Emma Chandler" w:date="2023-07-11T17:37:00Z">
        <w:del w:id="89" w:author="Steven Travers" w:date="2023-09-01T16:21:00Z">
          <w:r w:rsidR="00B76006" w:rsidDel="00DD168B">
            <w:delText>Heritable t</w:delText>
          </w:r>
        </w:del>
      </w:ins>
      <w:ins w:id="90" w:author="Emma Chandler" w:date="2023-07-11T17:36:00Z">
        <w:del w:id="91" w:author="Steven Travers" w:date="2023-09-01T16:21:00Z">
          <w:r w:rsidR="00B76006" w:rsidDel="00DD168B">
            <w:delText>rait means are likely to</w:delText>
          </w:r>
        </w:del>
      </w:ins>
      <w:ins w:id="92" w:author="Steven Travers" w:date="2023-09-01T16:21:00Z">
        <w:r w:rsidR="00DD168B">
          <w:t>A</w:t>
        </w:r>
      </w:ins>
      <w:ins w:id="93" w:author="Steven Travers" w:date="2023-09-01T16:22:00Z">
        <w:r w:rsidR="00DD168B">
          <w:t>daptation would involve a</w:t>
        </w:r>
      </w:ins>
      <w:ins w:id="94" w:author="Emma Chandler" w:date="2023-07-11T17:36:00Z">
        <w:r w:rsidR="00B76006">
          <w:t xml:space="preserve"> shift </w:t>
        </w:r>
      </w:ins>
      <w:ins w:id="95" w:author="Steven Travers" w:date="2023-09-01T16:22:00Z">
        <w:r w:rsidR="00DD168B">
          <w:t xml:space="preserve">in tolerance </w:t>
        </w:r>
      </w:ins>
      <w:ins w:id="96" w:author="Emma Chandler" w:date="2023-07-11T17:36:00Z">
        <w:r w:rsidR="00B76006">
          <w:t xml:space="preserve">towards </w:t>
        </w:r>
        <w:del w:id="97" w:author="Steven Travers" w:date="2023-09-01T16:22:00Z">
          <w:r w:rsidR="00B76006" w:rsidDel="00DD168B">
            <w:delText>those</w:delText>
          </w:r>
        </w:del>
      </w:ins>
      <w:ins w:id="98" w:author="Steven Travers" w:date="2023-09-01T16:22:00Z">
        <w:r w:rsidR="00DD168B">
          <w:t>traits</w:t>
        </w:r>
      </w:ins>
      <w:ins w:id="99" w:author="Emma Chandler" w:date="2023-07-11T17:36:00Z">
        <w:r w:rsidR="00B76006">
          <w:t xml:space="preserve"> that </w:t>
        </w:r>
      </w:ins>
      <w:ins w:id="100" w:author="Emma Chandler" w:date="2023-07-11T17:37:00Z">
        <w:r w:rsidR="00B76006">
          <w:t>improve the chances of survival or reproduction for individuals in a population</w:t>
        </w:r>
      </w:ins>
      <w:ins w:id="101" w:author="Steven Travers" w:date="2023-09-01T16:22:00Z">
        <w:r w:rsidR="00DD168B">
          <w:t xml:space="preserve"> experiencing thermal stress</w:t>
        </w:r>
      </w:ins>
      <w:ins w:id="102" w:author="Emma Chandler" w:date="2023-07-11T17:37:00Z">
        <w:r w:rsidR="00B76006">
          <w:t>.</w:t>
        </w:r>
      </w:ins>
      <w:ins w:id="103" w:author="Emma Chandler" w:date="2023-07-11T17:35:00Z">
        <w:r w:rsidR="00B76006">
          <w:t xml:space="preserve"> </w:t>
        </w:r>
      </w:ins>
      <w:ins w:id="104" w:author="Emma Chandler" w:date="2023-07-11T17:38:00Z">
        <w:r w:rsidR="00B76006">
          <w:t xml:space="preserve">For example, we would expect traits </w:t>
        </w:r>
        <w:del w:id="105" w:author="Steven Travers" w:date="2023-09-01T16:22:00Z">
          <w:r w:rsidR="00B76006" w:rsidDel="00DD168B">
            <w:delText>for</w:delText>
          </w:r>
        </w:del>
      </w:ins>
      <w:ins w:id="106" w:author="Steven Travers" w:date="2023-09-01T16:22:00Z">
        <w:r w:rsidR="00DD168B">
          <w:t xml:space="preserve">associated </w:t>
        </w:r>
      </w:ins>
      <w:ins w:id="107" w:author="Steven Travers" w:date="2023-09-01T16:23:00Z">
        <w:r w:rsidR="00DD168B">
          <w:t>with tolerating cold in</w:t>
        </w:r>
      </w:ins>
      <w:ins w:id="108" w:author="Emma Chandler" w:date="2023-07-11T17:38:00Z">
        <w:r w:rsidR="00B76006">
          <w:t xml:space="preserve"> plant populations in a colder region to differ from populations in a warmer region.</w:t>
        </w:r>
      </w:ins>
      <w:ins w:id="109" w:author="Emma Chandler" w:date="2023-07-11T17:39:00Z">
        <w:r w:rsidR="00B76006">
          <w:t xml:space="preserve"> </w:t>
        </w:r>
        <w:r w:rsidR="000A6425">
          <w:t xml:space="preserve">Local adaptation to region specific climate conditions </w:t>
        </w:r>
      </w:ins>
      <w:ins w:id="110" w:author="Emma Chandler" w:date="2023-07-11T17:40:00Z">
        <w:r w:rsidR="000A6425">
          <w:t xml:space="preserve">can </w:t>
        </w:r>
      </w:ins>
      <w:ins w:id="111" w:author="Emma Chandler" w:date="2023-07-11T17:41:00Z">
        <w:r w:rsidR="000A6425">
          <w:t xml:space="preserve">be studied as a proxy for </w:t>
        </w:r>
      </w:ins>
      <w:ins w:id="112" w:author="Emma Chandler" w:date="2023-07-11T17:42:00Z">
        <w:r w:rsidR="000A6425">
          <w:t>how populations</w:t>
        </w:r>
      </w:ins>
      <w:ins w:id="113" w:author="Emma Chandler" w:date="2023-07-11T17:41:00Z">
        <w:r w:rsidR="000A6425">
          <w:t xml:space="preserve"> in areas of warming could respond to changes in climate. </w:t>
        </w:r>
      </w:ins>
    </w:p>
    <w:p w14:paraId="6DF021BF" w14:textId="778420A0" w:rsidR="00F73EDA" w:rsidDel="005F7E19" w:rsidRDefault="00F73EDA" w:rsidP="00F73EDA">
      <w:pPr>
        <w:pStyle w:val="BodyDoubleSpace05FirstLine"/>
        <w:rPr>
          <w:ins w:id="114" w:author="Emma Chandler" w:date="2023-07-14T15:25:00Z"/>
          <w:del w:id="115" w:author="Emma Chandler" w:date="2023-07-13T16:43:00Z"/>
        </w:rPr>
      </w:pPr>
      <w:ins w:id="116" w:author="Emma Chandler" w:date="2023-07-14T15:25:00Z">
        <w:r>
          <w:t xml:space="preserve">Here we present the results of two experimental studies on </w:t>
        </w:r>
        <w:r w:rsidRPr="005673BE">
          <w:rPr>
            <w:i/>
          </w:rPr>
          <w:t>Solanum carolinense</w:t>
        </w:r>
        <w:r>
          <w:t>, where we sought</w:t>
        </w:r>
        <w:r w:rsidRPr="00C6230D">
          <w:t xml:space="preserve"> to understand how </w:t>
        </w:r>
      </w:ins>
      <w:ins w:id="117" w:author="Emma Chandler [2]" w:date="2023-09-08T08:02:00Z">
        <w:r w:rsidR="00E639CF">
          <w:t xml:space="preserve">tolerant plants are to heat and cold </w:t>
        </w:r>
      </w:ins>
      <w:commentRangeStart w:id="118"/>
      <w:ins w:id="119" w:author="Emma Chandler" w:date="2023-07-14T15:25:00Z">
        <w:del w:id="120" w:author="Emma Chandler [2]" w:date="2023-09-08T08:03:00Z">
          <w:r w:rsidRPr="00C6230D" w:rsidDel="00E639CF">
            <w:delText xml:space="preserve">environment affects reproductive phenotype </w:delText>
          </w:r>
        </w:del>
      </w:ins>
      <w:commentRangeEnd w:id="118"/>
      <w:del w:id="121" w:author="Emma Chandler [2]" w:date="2023-09-08T08:03:00Z">
        <w:r w:rsidR="00DD168B" w:rsidDel="00E639CF">
          <w:rPr>
            <w:rStyle w:val="CommentReference"/>
            <w:rFonts w:asciiTheme="minorHAnsi" w:eastAsiaTheme="minorHAnsi" w:hAnsiTheme="minorHAnsi" w:cstheme="minorBidi"/>
          </w:rPr>
          <w:commentReference w:id="118"/>
        </w:r>
      </w:del>
      <w:ins w:id="122" w:author="Emma Chandler" w:date="2023-07-14T15:25:00Z">
        <w:r>
          <w:t xml:space="preserve">and ultimately </w:t>
        </w:r>
        <w:del w:id="123" w:author="Emma Chandler" w:date="2023-07-13T16:40:00Z">
          <w:r w:rsidDel="00B32A02">
            <w:delText xml:space="preserve">to better </w:delText>
          </w:r>
        </w:del>
        <w:r>
          <w:t xml:space="preserve">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w:t>
        </w:r>
      </w:ins>
      <w:ins w:id="124" w:author="Steven Travers" w:date="2023-09-01T16:24:00Z">
        <w:r w:rsidR="00DD168B">
          <w:t>or</w:t>
        </w:r>
      </w:ins>
      <w:ins w:id="125" w:author="Steven Travers" w:date="2023-09-01T16:25:00Z">
        <w:r w:rsidR="00DD168B">
          <w:t xml:space="preserve">, in contrast, are they all the same </w:t>
        </w:r>
      </w:ins>
      <w:ins w:id="126" w:author="Emma Chandler" w:date="2023-07-14T15:25:00Z">
        <w:r>
          <w:t>and</w:t>
        </w:r>
        <w:r w:rsidRPr="00C6230D">
          <w:t xml:space="preserve"> (2) experimentally test the effects of moderate heat (32°C</w:t>
        </w:r>
        <w:del w:id="127" w:author="Emma Chandler" w:date="2023-07-13T16:43:00Z">
          <w:r w:rsidRPr="00C6230D" w:rsidDel="005F7E19">
            <w:delText>)  versus</w:delText>
          </w:r>
        </w:del>
        <w:r w:rsidRPr="00C6230D">
          <w:t>) versus control (25°C) temperatures during flower and fruit development on phenotypic expression of pre</w:t>
        </w:r>
        <w:r>
          <w:t>-</w:t>
        </w:r>
        <w:r w:rsidRPr="00C6230D">
          <w:t xml:space="preserve"> and post</w:t>
        </w:r>
        <w:r>
          <w:t>-</w:t>
        </w:r>
        <w:r w:rsidRPr="00C6230D">
          <w:t xml:space="preserve">pollination reproductive traits. </w:t>
        </w:r>
      </w:ins>
    </w:p>
    <w:p w14:paraId="7773591F" w14:textId="6D1CD72B" w:rsidR="00401DC0" w:rsidDel="005F7E19" w:rsidRDefault="00F73EDA">
      <w:pPr>
        <w:pStyle w:val="BodyDoubleSpace05FirstLine"/>
        <w:rPr>
          <w:del w:id="128" w:author="Emma Chandler" w:date="2023-07-13T16:43:00Z"/>
          <w:moveTo w:id="129" w:author="Emma Chandler" w:date="2023-07-13T16:36:00Z"/>
        </w:rPr>
      </w:pPr>
      <w:ins w:id="130" w:author="Emma Chandler" w:date="2023-07-14T15:25:00Z">
        <w:del w:id="131" w:author="Steven Travers" w:date="2023-09-01T16:25:00Z">
          <w:r w:rsidDel="00DD168B">
            <w:delText>W</w:delText>
          </w:r>
        </w:del>
      </w:ins>
      <w:ins w:id="132" w:author="Emma Chandler" w:date="2023-07-11T17:42:00Z">
        <w:del w:id="133" w:author="Steven Travers" w:date="2023-09-01T16:25:00Z">
          <w:r w:rsidR="000A6425" w:rsidDel="00DD168B">
            <w:delText xml:space="preserve">e leveraged </w:delText>
          </w:r>
        </w:del>
      </w:ins>
      <w:ins w:id="134" w:author="Emma Chandler" w:date="2023-07-11T17:43:00Z">
        <w:del w:id="135" w:author="Steven Travers" w:date="2023-09-01T16:25:00Z">
          <w:r w:rsidR="000A6425" w:rsidDel="00DD168B">
            <w:delText xml:space="preserve">the natural </w:delText>
          </w:r>
        </w:del>
      </w:ins>
      <w:ins w:id="136" w:author="Emma Chandler" w:date="2023-07-13T16:02:00Z">
        <w:del w:id="137" w:author="Steven Travers" w:date="2023-09-01T16:25:00Z">
          <w:r w:rsidR="008602C7" w:rsidDel="00DD168B">
            <w:delText xml:space="preserve">genetic </w:delText>
          </w:r>
        </w:del>
      </w:ins>
      <w:ins w:id="138" w:author="Emma Chandler" w:date="2023-07-11T17:43:00Z">
        <w:del w:id="139" w:author="Steven Travers" w:date="2023-09-01T16:25:00Z">
          <w:r w:rsidR="000A6425" w:rsidDel="00DD168B">
            <w:delText xml:space="preserve">variation of populations exposed to drastically different </w:delText>
          </w:r>
        </w:del>
      </w:ins>
      <w:ins w:id="140" w:author="Emma Chandler" w:date="2023-07-13T15:58:00Z">
        <w:del w:id="141" w:author="Steven Travers" w:date="2023-09-01T16:25:00Z">
          <w:r w:rsidR="008602C7" w:rsidDel="00DD168B">
            <w:delText xml:space="preserve">temperature </w:delText>
          </w:r>
        </w:del>
      </w:ins>
      <w:ins w:id="142" w:author="Emma Chandler" w:date="2023-07-11T17:43:00Z">
        <w:del w:id="143" w:author="Steven Travers" w:date="2023-09-01T16:25:00Z">
          <w:r w:rsidR="000A6425" w:rsidDel="00DD168B">
            <w:delText xml:space="preserve">conditions </w:delText>
          </w:r>
        </w:del>
      </w:ins>
      <w:ins w:id="144" w:author="Emma Chandler" w:date="2023-07-13T15:58:00Z">
        <w:del w:id="145" w:author="Steven Travers" w:date="2023-09-01T16:25:00Z">
          <w:r w:rsidR="008602C7" w:rsidDel="00DD168B">
            <w:delText>(Minnesota and</w:delText>
          </w:r>
        </w:del>
      </w:ins>
      <w:ins w:id="146" w:author="Emma Chandler" w:date="2023-07-13T15:59:00Z">
        <w:del w:id="147" w:author="Steven Travers" w:date="2023-09-01T16:25:00Z">
          <w:r w:rsidR="008602C7" w:rsidDel="00DD168B">
            <w:delText xml:space="preserve"> Texas) </w:delText>
          </w:r>
        </w:del>
      </w:ins>
      <w:ins w:id="148" w:author="Emma Chandler" w:date="2023-07-16T10:45:00Z">
        <w:del w:id="149" w:author="Steven Travers" w:date="2023-09-01T16:25:00Z">
          <w:r w:rsidR="00302864" w:rsidDel="00DD168B">
            <w:delText xml:space="preserve">and a common garden approach </w:delText>
          </w:r>
        </w:del>
      </w:ins>
      <w:ins w:id="150" w:author="Emma Chandler" w:date="2023-07-11T17:43:00Z">
        <w:del w:id="151" w:author="Steven Travers" w:date="2023-09-01T16:25:00Z">
          <w:r w:rsidR="000A6425" w:rsidDel="00DD168B">
            <w:delText xml:space="preserve">to </w:delText>
          </w:r>
        </w:del>
      </w:ins>
      <w:ins w:id="152" w:author="Emma Chandler" w:date="2023-07-16T10:45:00Z">
        <w:del w:id="153" w:author="Steven Travers" w:date="2023-09-01T16:25:00Z">
          <w:r w:rsidR="00302864" w:rsidDel="00DD168B">
            <w:delText>examine</w:delText>
          </w:r>
        </w:del>
      </w:ins>
      <w:ins w:id="154" w:author="Emma Chandler" w:date="2023-07-13T15:59:00Z">
        <w:del w:id="155" w:author="Steven Travers" w:date="2023-09-01T16:25:00Z">
          <w:r w:rsidR="008602C7" w:rsidDel="00DD168B">
            <w:delText xml:space="preserve"> ways </w:delText>
          </w:r>
        </w:del>
      </w:ins>
      <w:ins w:id="156" w:author="Emma Chandler" w:date="2023-07-13T16:00:00Z">
        <w:del w:id="157" w:author="Steven Travers" w:date="2023-09-01T16:25:00Z">
          <w:r w:rsidR="008602C7" w:rsidDel="00DD168B">
            <w:delText xml:space="preserve">evolutionary processes precondition </w:delText>
          </w:r>
        </w:del>
      </w:ins>
      <w:ins w:id="158" w:author="Emma Chandler" w:date="2023-07-13T16:01:00Z">
        <w:del w:id="159" w:author="Steven Travers" w:date="2023-09-01T16:25:00Z">
          <w:r w:rsidR="008602C7" w:rsidDel="00DD168B">
            <w:delText>tolerance to temperature stress</w:delText>
          </w:r>
        </w:del>
      </w:ins>
      <w:ins w:id="160" w:author="Emma Chandler" w:date="2023-07-13T16:02:00Z">
        <w:del w:id="161" w:author="Steven Travers" w:date="2023-09-01T16:25:00Z">
          <w:r w:rsidR="008602C7" w:rsidDel="00DD168B">
            <w:delText xml:space="preserve">ors that are likely </w:delText>
          </w:r>
        </w:del>
      </w:ins>
      <w:ins w:id="162" w:author="Emma Chandler" w:date="2023-07-13T16:07:00Z">
        <w:del w:id="163" w:author="Steven Travers" w:date="2023-09-01T16:25:00Z">
          <w:r w:rsidR="003668BE" w:rsidDel="00DD168B">
            <w:delText xml:space="preserve">to occur </w:delText>
          </w:r>
        </w:del>
      </w:ins>
      <w:ins w:id="164" w:author="Emma Chandler" w:date="2023-07-13T16:02:00Z">
        <w:del w:id="165" w:author="Steven Travers" w:date="2023-09-01T16:25:00Z">
          <w:r w:rsidR="008602C7" w:rsidDel="00DD168B">
            <w:delText>with climate change</w:delText>
          </w:r>
        </w:del>
      </w:ins>
      <w:ins w:id="166" w:author="Emma Chandler" w:date="2023-07-13T16:01:00Z">
        <w:del w:id="167" w:author="Steven Travers" w:date="2023-09-01T16:25:00Z">
          <w:r w:rsidR="008602C7" w:rsidDel="00DD168B">
            <w:delText>.</w:delText>
          </w:r>
        </w:del>
      </w:ins>
      <w:ins w:id="168" w:author="Emma Chandler" w:date="2023-07-13T16:02:00Z">
        <w:del w:id="169" w:author="Steven Travers" w:date="2023-09-01T16:25:00Z">
          <w:r w:rsidR="008602C7" w:rsidDel="00DD168B">
            <w:delText xml:space="preserve"> </w:delText>
          </w:r>
        </w:del>
      </w:ins>
      <w:ins w:id="170" w:author="Emma Chandler" w:date="2023-07-13T16:06:00Z">
        <w:r w:rsidR="008602C7">
          <w:t xml:space="preserve">We hypothesized that </w:t>
        </w:r>
      </w:ins>
      <w:ins w:id="171" w:author="Emma Chandler" w:date="2023-07-13T16:08:00Z">
        <w:r w:rsidR="003668BE">
          <w:t xml:space="preserve">southern populations of </w:t>
        </w:r>
      </w:ins>
      <w:ins w:id="172" w:author="Emma Chandler" w:date="2023-07-14T15:24:00Z">
        <w:r>
          <w:rPr>
            <w:i/>
            <w:iCs/>
          </w:rPr>
          <w:t>Solanum carolinense</w:t>
        </w:r>
      </w:ins>
      <w:ins w:id="173" w:author="Emma Chandler" w:date="2023-07-13T16:06:00Z">
        <w:r w:rsidR="008602C7">
          <w:t xml:space="preserve"> evolved greater tolerance to hot temperatures in reproductive and vegetative stages</w:t>
        </w:r>
      </w:ins>
      <w:ins w:id="174" w:author="Emma Chandler" w:date="2023-07-13T16:09:00Z">
        <w:r w:rsidR="003668BE">
          <w:t xml:space="preserve">, due to exposure to </w:t>
        </w:r>
      </w:ins>
      <w:ins w:id="175" w:author="Emma Chandler" w:date="2023-07-13T16:06:00Z">
        <w:r w:rsidR="008602C7">
          <w:t xml:space="preserve">consistently hotter </w:t>
        </w:r>
      </w:ins>
      <w:ins w:id="176" w:author="Emma Chandler" w:date="2023-07-13T16:09:00Z">
        <w:r w:rsidR="003668BE">
          <w:t xml:space="preserve">conditions. </w:t>
        </w:r>
      </w:ins>
      <w:ins w:id="177" w:author="Emma Chandler" w:date="2023-07-13T16:24:00Z">
        <w:r w:rsidR="003267A5">
          <w:t>W</w:t>
        </w:r>
      </w:ins>
      <w:ins w:id="178" w:author="Emma Chandler" w:date="2023-07-13T16:22:00Z">
        <w:r w:rsidR="003267A5">
          <w:t>e predict</w:t>
        </w:r>
      </w:ins>
      <w:ins w:id="179" w:author="Emma Chandler" w:date="2023-07-16T10:45:00Z">
        <w:r w:rsidR="00302864">
          <w:t>ed that</w:t>
        </w:r>
      </w:ins>
      <w:ins w:id="180" w:author="Emma Chandler" w:date="2023-07-13T16:22:00Z">
        <w:r w:rsidR="003267A5">
          <w:t xml:space="preserve"> </w:t>
        </w:r>
      </w:ins>
      <w:ins w:id="181" w:author="Emma Chandler" w:date="2023-07-13T16:23:00Z">
        <w:r w:rsidR="003267A5">
          <w:t xml:space="preserve">tolerance to </w:t>
        </w:r>
      </w:ins>
      <w:ins w:id="182" w:author="Emma Chandler" w:date="2023-07-13T16:26:00Z">
        <w:r w:rsidR="003267A5">
          <w:t xml:space="preserve">moderate and </w:t>
        </w:r>
      </w:ins>
      <w:ins w:id="183" w:author="Emma Chandler" w:date="2023-07-13T16:23:00Z">
        <w:r w:rsidR="003267A5">
          <w:t xml:space="preserve">extreme heat </w:t>
        </w:r>
      </w:ins>
      <w:ins w:id="184" w:author="Emma Chandler" w:date="2023-07-16T10:45:00Z">
        <w:r w:rsidR="00302864">
          <w:t>would</w:t>
        </w:r>
      </w:ins>
      <w:ins w:id="185" w:author="Emma Chandler" w:date="2023-07-13T16:23:00Z">
        <w:r w:rsidR="003267A5">
          <w:t xml:space="preserve"> be greater in southern plants because these plants have adapted to tolerate the extreme maximum temperatures</w:t>
        </w:r>
      </w:ins>
      <w:ins w:id="186" w:author="Emma Chandler" w:date="2023-07-13T16:30:00Z">
        <w:r w:rsidR="00401DC0">
          <w:t xml:space="preserve"> and higher average temperatures</w:t>
        </w:r>
      </w:ins>
      <w:ins w:id="187" w:author="Emma Chandler" w:date="2023-07-13T16:24:00Z">
        <w:r w:rsidR="003267A5">
          <w:t xml:space="preserve">. </w:t>
        </w:r>
      </w:ins>
      <w:ins w:id="188" w:author="Emma Chandler" w:date="2023-07-13T16:38:00Z">
        <w:r w:rsidR="00B32A02">
          <w:t>Conversely, w</w:t>
        </w:r>
      </w:ins>
      <w:ins w:id="189" w:author="Emma Chandler" w:date="2023-07-13T16:20:00Z">
        <w:r w:rsidR="003267A5">
          <w:t xml:space="preserve">e </w:t>
        </w:r>
      </w:ins>
      <w:ins w:id="190" w:author="Emma Chandler" w:date="2023-07-14T15:24:00Z">
        <w:r>
          <w:t>expected</w:t>
        </w:r>
      </w:ins>
      <w:ins w:id="191" w:author="Emma Chandler" w:date="2023-07-13T16:20:00Z">
        <w:r w:rsidR="003267A5">
          <w:t xml:space="preserve"> the opposite for plants from more northern populations</w:t>
        </w:r>
      </w:ins>
      <w:ins w:id="192" w:author="Emma Chandler" w:date="2023-07-13T16:39:00Z">
        <w:r w:rsidR="00B32A02">
          <w:t xml:space="preserve"> – higher tolerance to extreme cold and lower tolerance to heat stress in general</w:t>
        </w:r>
      </w:ins>
      <w:ins w:id="193" w:author="Emma Chandler" w:date="2023-07-13T16:20:00Z">
        <w:r w:rsidR="003267A5">
          <w:t>.</w:t>
        </w:r>
      </w:ins>
      <w:moveToRangeStart w:id="194" w:author="Emma Chandler" w:date="2023-07-13T16:36:00Z" w:name="move140158612"/>
      <w:moveTo w:id="195" w:author="Emma Chandler" w:date="2023-07-13T16:36:00Z">
        <w:del w:id="196" w:author="Emma Chandler" w:date="2023-07-14T15:25:00Z">
          <w:r w:rsidR="00401DC0" w:rsidDel="00F73EDA">
            <w:delText xml:space="preserve">Here we present the results of two experimental studies on </w:delText>
          </w:r>
          <w:r w:rsidR="00401DC0" w:rsidRPr="005673BE" w:rsidDel="00F73EDA">
            <w:rPr>
              <w:i/>
            </w:rPr>
            <w:delText>Solanum carolinense</w:delText>
          </w:r>
          <w:r w:rsidR="00401DC0" w:rsidDel="00F73EDA">
            <w:delText>, where we sought</w:delText>
          </w:r>
          <w:r w:rsidR="00401DC0" w:rsidRPr="00C6230D" w:rsidDel="00F73EDA">
            <w:delText xml:space="preserve"> to understand how environment affects reproductive phenotype </w:delText>
          </w:r>
          <w:r w:rsidR="00401DC0" w:rsidDel="00F73EDA">
            <w:delText xml:space="preserve">and ultimately </w:delText>
          </w:r>
        </w:del>
        <w:del w:id="197" w:author="Emma Chandler" w:date="2023-07-13T16:40:00Z">
          <w:r w:rsidR="00401DC0" w:rsidDel="00B32A02">
            <w:delText xml:space="preserve">to better </w:delText>
          </w:r>
        </w:del>
        <w:del w:id="198" w:author="Emma Chandler" w:date="2023-07-14T15:25:00Z">
          <w:r w:rsidR="00401DC0" w:rsidDel="00F73EDA">
            <w:delText xml:space="preserve">inform </w:delText>
          </w:r>
          <w:r w:rsidR="00401DC0" w:rsidRPr="00C6230D" w:rsidDel="00F73EDA">
            <w:delText>predict</w:delText>
          </w:r>
          <w:r w:rsidR="00401DC0" w:rsidDel="00F73EDA">
            <w:delText>ions of plant</w:delText>
          </w:r>
          <w:r w:rsidR="00401DC0" w:rsidRPr="00C6230D" w:rsidDel="00F73EDA">
            <w:delText xml:space="preserve"> evolution in a warming environment.</w:delText>
          </w:r>
          <w:r w:rsidR="00401DC0" w:rsidDel="00F73EDA">
            <w:delText xml:space="preserve"> Our objectives were</w:delText>
          </w:r>
          <w:r w:rsidR="00401DC0" w:rsidRPr="00C6230D" w:rsidDel="00F73EDA">
            <w:delText xml:space="preserve"> to (1) determine if local thermal conditions have divergently selected for temperature tolerance traits</w:delText>
          </w:r>
          <w:r w:rsidR="00401DC0" w:rsidDel="00F73EDA">
            <w:delText xml:space="preserve"> between northern and southern latitudes and</w:delText>
          </w:r>
          <w:r w:rsidR="00401DC0" w:rsidRPr="00C6230D" w:rsidDel="00F73EDA">
            <w:delText xml:space="preserve"> (2) experimentally test the effects of moderate heat (32°C</w:delText>
          </w:r>
        </w:del>
        <w:del w:id="199" w:author="Emma Chandler" w:date="2023-07-13T16:43:00Z">
          <w:r w:rsidR="00401DC0" w:rsidRPr="00C6230D" w:rsidDel="005F7E19">
            <w:delText>)  versus</w:delText>
          </w:r>
        </w:del>
        <w:del w:id="200" w:author="Emma Chandler" w:date="2023-07-14T15:25:00Z">
          <w:r w:rsidR="00401DC0" w:rsidRPr="00C6230D" w:rsidDel="00F73EDA">
            <w:delText xml:space="preserve"> control (25°C) temperatures during flower and fruit development on phenotypic expression of pre</w:delText>
          </w:r>
          <w:r w:rsidR="00401DC0" w:rsidDel="00F73EDA">
            <w:delText>-</w:delText>
          </w:r>
          <w:r w:rsidR="00401DC0" w:rsidRPr="00C6230D" w:rsidDel="00F73EDA">
            <w:delText xml:space="preserve"> and post</w:delText>
          </w:r>
          <w:r w:rsidR="00401DC0" w:rsidDel="00F73EDA">
            <w:delText>-</w:delText>
          </w:r>
          <w:r w:rsidR="00401DC0" w:rsidRPr="00C6230D" w:rsidDel="00F73EDA">
            <w:delText xml:space="preserve">pollination reproductive traits. </w:delText>
          </w:r>
        </w:del>
      </w:moveTo>
    </w:p>
    <w:moveToRangeEnd w:id="194"/>
    <w:p w14:paraId="12BF8897" w14:textId="2FFB719A" w:rsidR="003E1DD3" w:rsidDel="000A6425" w:rsidRDefault="003E1DD3">
      <w:pPr>
        <w:pStyle w:val="BodyDoubleSpace05FirstLine"/>
        <w:rPr>
          <w:del w:id="201" w:author="Emma Chandler" w:date="2023-07-11T17:21:00Z"/>
        </w:rPr>
        <w:pPrChange w:id="202" w:author="Steven Travers" w:date="2023-09-01T16:25:00Z">
          <w:pPr>
            <w:pStyle w:val="BodyDoubleSpace05FirstLine"/>
            <w:ind w:firstLine="0"/>
          </w:pPr>
        </w:pPrChange>
      </w:pPr>
    </w:p>
    <w:p w14:paraId="5F4712EE" w14:textId="533513F6" w:rsidR="000A6425" w:rsidRDefault="000A6425">
      <w:pPr>
        <w:pStyle w:val="BodyDoubleSpace05FirstLine"/>
        <w:rPr>
          <w:ins w:id="203" w:author="Emma Chandler" w:date="2023-07-11T17:44:00Z"/>
        </w:rPr>
      </w:pPr>
    </w:p>
    <w:bookmarkEnd w:id="25"/>
    <w:p w14:paraId="58E7BC08" w14:textId="6C192A7F" w:rsidR="003E1DD3" w:rsidDel="00F51227" w:rsidRDefault="003E1DD3">
      <w:pPr>
        <w:pStyle w:val="BodyDoubleSpace05FirstLine"/>
        <w:ind w:firstLine="0"/>
        <w:rPr>
          <w:del w:id="204" w:author="Emma Chandler" w:date="2023-07-11T17:21:00Z"/>
        </w:rPr>
        <w:pPrChange w:id="205" w:author="Emma Chandler" w:date="2023-07-11T17:22:00Z">
          <w:pPr>
            <w:pStyle w:val="BodyDoubleSpace05FirstLine"/>
          </w:pPr>
        </w:pPrChange>
      </w:pPr>
    </w:p>
    <w:p w14:paraId="4D255B11" w14:textId="2FED8B4C" w:rsidR="003E1DD3" w:rsidDel="00F51227" w:rsidRDefault="003E1DD3">
      <w:pPr>
        <w:pStyle w:val="BodyDoubleSpace05FirstLine"/>
        <w:ind w:firstLine="0"/>
        <w:rPr>
          <w:del w:id="206" w:author="Emma Chandler" w:date="2023-07-11T17:21:00Z"/>
        </w:rPr>
        <w:pPrChange w:id="207" w:author="Emma Chandler" w:date="2023-07-11T17:22:00Z">
          <w:pPr>
            <w:pStyle w:val="BodyDoubleSpace05FirstLine"/>
          </w:pPr>
        </w:pPrChange>
      </w:pPr>
    </w:p>
    <w:p w14:paraId="6AFE7875" w14:textId="77777777" w:rsidR="00F51227" w:rsidRDefault="00F51227">
      <w:pPr>
        <w:pStyle w:val="BodyDoubleSpace05FirstLine"/>
        <w:ind w:firstLine="0"/>
        <w:rPr>
          <w:ins w:id="208" w:author="Emma Chandler" w:date="2023-07-11T17:22:00Z"/>
        </w:rPr>
        <w:pPrChange w:id="209" w:author="Emma Chandler" w:date="2023-07-11T17:22:00Z">
          <w:pPr>
            <w:pStyle w:val="BodyDoubleSpace05FirstLine"/>
            <w:numPr>
              <w:numId w:val="1"/>
            </w:numPr>
            <w:ind w:left="1440" w:hanging="720"/>
          </w:pPr>
        </w:pPrChange>
      </w:pPr>
    </w:p>
    <w:p w14:paraId="2D23850D" w14:textId="625702B2" w:rsidR="003E1DD3" w:rsidDel="00B32A02" w:rsidRDefault="003E1DD3" w:rsidP="003E1DD3">
      <w:pPr>
        <w:pStyle w:val="BodyDoubleSpace05FirstLine"/>
        <w:numPr>
          <w:ilvl w:val="0"/>
          <w:numId w:val="1"/>
        </w:numPr>
        <w:rPr>
          <w:moveFrom w:id="210" w:author="Emma Chandler" w:date="2023-07-13T16:41:00Z"/>
        </w:rPr>
      </w:pPr>
      <w:moveFromRangeStart w:id="211" w:author="Emma Chandler" w:date="2023-07-13T16:41:00Z" w:name="move140158885"/>
      <w:moveFrom w:id="212" w:author="Emma Chandler" w:date="2023-07-13T16:41:00Z">
        <w:r w:rsidDel="00B32A02">
          <w:t>Can plants evolve tolerance to heat this quickly?</w:t>
        </w:r>
      </w:moveFrom>
    </w:p>
    <w:p w14:paraId="46B41073" w14:textId="731881AC" w:rsidR="003E1DD3" w:rsidDel="00B32A02" w:rsidRDefault="003E1DD3" w:rsidP="003E1DD3">
      <w:pPr>
        <w:pStyle w:val="BodyDoubleSpace05FirstLine"/>
        <w:numPr>
          <w:ilvl w:val="1"/>
          <w:numId w:val="1"/>
        </w:numPr>
        <w:rPr>
          <w:moveFrom w:id="213" w:author="Emma Chandler" w:date="2023-07-13T16:41:00Z"/>
        </w:rPr>
      </w:pPr>
      <w:moveFrom w:id="214" w:author="Emma Chandler" w:date="2023-07-13T16:41:00Z">
        <w:r w:rsidDel="00B32A02">
          <w:t>It might not be necessary – if species can acclimate to new temperatures and tolerate them through phenotypic plasticity then selection is not expected to lead to divergence</w:t>
        </w:r>
      </w:moveFrom>
    </w:p>
    <w:p w14:paraId="04E7E59F" w14:textId="30B42183" w:rsidR="003E1DD3" w:rsidDel="00B32A02" w:rsidRDefault="003E1DD3" w:rsidP="003E1DD3">
      <w:pPr>
        <w:pStyle w:val="BodyDoubleSpace05FirstLine"/>
        <w:numPr>
          <w:ilvl w:val="1"/>
          <w:numId w:val="1"/>
        </w:numPr>
        <w:rPr>
          <w:moveFrom w:id="215" w:author="Emma Chandler" w:date="2023-07-13T16:41:00Z"/>
        </w:rPr>
      </w:pPr>
      <w:moveFrom w:id="216" w:author="Emma Chandler" w:date="2023-07-13T16:41:00Z">
        <w:r w:rsidDel="00B32A02">
          <w:t>If a widespread species is not capable of acclimating to heat and can not respond rapidly to changing temperatures, we would expect populations in the warmer parts of the range to disappear and the species range may shift northward</w:t>
        </w:r>
      </w:moveFrom>
    </w:p>
    <w:p w14:paraId="4F60B012" w14:textId="746A6D3A" w:rsidR="003E1DD3" w:rsidDel="00B32A02" w:rsidRDefault="003E1DD3" w:rsidP="003E1DD3">
      <w:pPr>
        <w:pStyle w:val="BodyDoubleSpace05FirstLine"/>
        <w:numPr>
          <w:ilvl w:val="1"/>
          <w:numId w:val="1"/>
        </w:numPr>
        <w:rPr>
          <w:moveFrom w:id="217" w:author="Emma Chandler" w:date="2023-07-13T16:41:00Z"/>
        </w:rPr>
      </w:pPr>
      <w:moveFrom w:id="218" w:author="Emma Chandler" w:date="2023-07-13T16:41:00Z">
        <w:r w:rsidDel="00B32A02">
          <w:t xml:space="preserve">Local adaptation however, might result from divergent selection in the presence of sufficient genetic variation. In this case we would expect warmer and cooler environments to have populations with differing tolerances to heat. </w:t>
        </w:r>
      </w:moveFrom>
    </w:p>
    <w:p w14:paraId="4B4F7BEE" w14:textId="02FB52CC" w:rsidR="003E1DD3" w:rsidDel="00B32A02" w:rsidRDefault="003E1DD3" w:rsidP="003E1DD3">
      <w:pPr>
        <w:pStyle w:val="BodyDoubleSpace05FirstLine"/>
        <w:numPr>
          <w:ilvl w:val="0"/>
          <w:numId w:val="1"/>
        </w:numPr>
        <w:rPr>
          <w:moveFrom w:id="219" w:author="Emma Chandler" w:date="2023-07-13T16:41:00Z"/>
        </w:rPr>
      </w:pPr>
      <w:moveFrom w:id="220" w:author="Emma Chandler" w:date="2023-07-13T16:41:00Z">
        <w:r w:rsidDel="00B32A02">
          <w:t>We used a common garden approach to examine whether there is evidence for local adaptation and genetic divergence in tolerance to heat for a widespread plant</w:t>
        </w:r>
      </w:moveFrom>
    </w:p>
    <w:p w14:paraId="435227B0" w14:textId="752AD3DB" w:rsidR="003E1DD3" w:rsidDel="00B32A02" w:rsidRDefault="003E1DD3" w:rsidP="003E1DD3">
      <w:pPr>
        <w:pStyle w:val="BodyDoubleSpace05FirstLine"/>
        <w:numPr>
          <w:ilvl w:val="1"/>
          <w:numId w:val="1"/>
        </w:numPr>
        <w:rPr>
          <w:moveFrom w:id="221" w:author="Emma Chandler" w:date="2023-07-13T16:41:00Z"/>
        </w:rPr>
      </w:pPr>
      <w:moveFrom w:id="222" w:author="Emma Chandler" w:date="2023-07-13T16:41:00Z">
        <w:r w:rsidDel="00B32A02">
          <w:t>We hypothesized that a widespread weedy species will have evolved greater tolerance to hot temperatures in reproductive and vegetative stages in southern populations that are consistently hotter than northern populations.</w:t>
        </w:r>
      </w:moveFrom>
    </w:p>
    <w:p w14:paraId="41C956B1" w14:textId="5C7E0D50" w:rsidR="003E1DD3" w:rsidDel="00B32A02" w:rsidRDefault="003E1DD3" w:rsidP="003E1DD3">
      <w:pPr>
        <w:pStyle w:val="BodyDoubleSpace05FirstLine"/>
        <w:numPr>
          <w:ilvl w:val="2"/>
          <w:numId w:val="1"/>
        </w:numPr>
        <w:rPr>
          <w:moveFrom w:id="223" w:author="Emma Chandler" w:date="2023-07-13T16:41:00Z"/>
        </w:rPr>
      </w:pPr>
      <w:moveFrom w:id="224" w:author="Emma Chandler" w:date="2023-07-13T16:41:00Z">
        <w:r w:rsidDel="00B32A02">
          <w:t>Reproduction phases should be particularly sensitive to hot temperatures.</w:t>
        </w:r>
      </w:moveFrom>
    </w:p>
    <w:p w14:paraId="640F9047" w14:textId="671201B7" w:rsidR="003E1DD3" w:rsidDel="00B32A02" w:rsidRDefault="003E1DD3" w:rsidP="003E1DD3">
      <w:pPr>
        <w:pStyle w:val="BodyDoubleSpace05FirstLine"/>
        <w:numPr>
          <w:ilvl w:val="2"/>
          <w:numId w:val="1"/>
        </w:numPr>
        <w:rPr>
          <w:moveFrom w:id="225" w:author="Emma Chandler" w:date="2023-07-13T16:41:00Z"/>
        </w:rPr>
      </w:pPr>
      <w:moveFrom w:id="226" w:author="Emma Chandler" w:date="2023-07-13T16:41:00Z">
        <w:r w:rsidDel="00B32A02">
          <w:t>Hyp 1: Plants from southern regions (Texas) will respond to moderate heat during floral development differently than will plants from northern regions (Minnesota) because southern plants have evolved greater tolerance to hot environments</w:t>
        </w:r>
      </w:moveFrom>
    </w:p>
    <w:p w14:paraId="441ED4AD" w14:textId="6C8AD51A" w:rsidR="003E1DD3" w:rsidDel="00B32A02" w:rsidRDefault="003E1DD3" w:rsidP="003E1DD3">
      <w:pPr>
        <w:pStyle w:val="BodyDoubleSpace05FirstLine"/>
        <w:numPr>
          <w:ilvl w:val="3"/>
          <w:numId w:val="1"/>
        </w:numPr>
        <w:rPr>
          <w:moveFrom w:id="227" w:author="Emma Chandler" w:date="2023-07-13T16:41:00Z"/>
        </w:rPr>
      </w:pPr>
      <w:moveFrom w:id="228" w:author="Emma Chandler" w:date="2023-07-13T16:41:00Z">
        <w:r w:rsidDel="00B32A02">
          <w:t>Alternatively northern and southern plants will acclimate to hotter temperatures  in parallel as a result of phenotypic plasticity in tolerance</w:t>
        </w:r>
      </w:moveFrom>
    </w:p>
    <w:p w14:paraId="6DD1C55D" w14:textId="56C69B67" w:rsidR="003E1DD3" w:rsidDel="00B32A02" w:rsidRDefault="003E1DD3" w:rsidP="003E1DD3">
      <w:pPr>
        <w:pStyle w:val="BodyDoubleSpace05FirstLine"/>
        <w:numPr>
          <w:ilvl w:val="2"/>
          <w:numId w:val="1"/>
        </w:numPr>
        <w:rPr>
          <w:moveFrom w:id="229" w:author="Emma Chandler" w:date="2023-07-13T16:41:00Z"/>
        </w:rPr>
      </w:pPr>
      <w:moveFrom w:id="230" w:author="Emma Chandler" w:date="2023-07-13T16:41:00Z">
        <w:r w:rsidDel="00B32A02">
          <w:t>Hyp 2: Overall tolerance to extreme heat will be greater in southern plants because these plants have adapted to tolerate the extreme maximum temperatures there and the northern plants have not.</w:t>
        </w:r>
      </w:moveFrom>
    </w:p>
    <w:p w14:paraId="238D7CCB" w14:textId="12ADFE51" w:rsidR="003E1DD3" w:rsidDel="00B32A02" w:rsidRDefault="003E1DD3" w:rsidP="003E1DD3">
      <w:pPr>
        <w:pStyle w:val="BodyDoubleSpace05FirstLine"/>
        <w:numPr>
          <w:ilvl w:val="3"/>
          <w:numId w:val="1"/>
        </w:numPr>
        <w:rPr>
          <w:moveFrom w:id="231" w:author="Emma Chandler" w:date="2023-07-13T16:41:00Z"/>
        </w:rPr>
      </w:pPr>
      <w:moveFrom w:id="232" w:author="Emma Chandler" w:date="2023-07-13T16:41:00Z">
        <w:r w:rsidDel="00B32A02">
          <w:t>Alternatively northern and southern plants will be equally tolerant to heat</w:t>
        </w:r>
      </w:moveFrom>
    </w:p>
    <w:p w14:paraId="05F942E7" w14:textId="47F86F1A" w:rsidR="003E1DD3" w:rsidDel="005F7E19" w:rsidRDefault="003E1DD3" w:rsidP="003E1DD3">
      <w:pPr>
        <w:pStyle w:val="BodyDoubleSpace05FirstLine"/>
        <w:numPr>
          <w:ilvl w:val="0"/>
          <w:numId w:val="1"/>
        </w:numPr>
        <w:rPr>
          <w:del w:id="233" w:author="Emma Chandler" w:date="2023-07-13T16:43:00Z"/>
          <w:moveFrom w:id="234" w:author="Emma Chandler" w:date="2023-07-13T16:41:00Z"/>
        </w:rPr>
      </w:pPr>
      <w:moveFrom w:id="235" w:author="Emma Chandler" w:date="2023-07-13T16:41:00Z">
        <w:r w:rsidDel="00B32A02">
          <w:t>O</w:t>
        </w:r>
        <w:del w:id="236" w:author="Emma Chandler" w:date="2023-07-13T16:43:00Z">
          <w:r w:rsidDel="005F7E19">
            <w:delText>bjectives</w:delText>
          </w:r>
        </w:del>
      </w:moveFrom>
    </w:p>
    <w:moveFromRangeEnd w:id="211"/>
    <w:p w14:paraId="46885283" w14:textId="77777777" w:rsidR="003E1DD3" w:rsidDel="005F7E19" w:rsidRDefault="003E1DD3">
      <w:pPr>
        <w:pStyle w:val="BodyDoubleSpace05FirstLine"/>
        <w:rPr>
          <w:del w:id="237" w:author="Emma Chandler" w:date="2023-07-13T16:43:00Z"/>
        </w:rPr>
      </w:pPr>
    </w:p>
    <w:p w14:paraId="76D24713" w14:textId="77777777" w:rsidR="003E1DD3" w:rsidDel="005F7E19" w:rsidRDefault="003E1DD3">
      <w:pPr>
        <w:pStyle w:val="BodyDoubleSpace05FirstLine"/>
        <w:rPr>
          <w:del w:id="238" w:author="Emma Chandler" w:date="2023-07-13T16:43:00Z"/>
        </w:rPr>
      </w:pPr>
    </w:p>
    <w:p w14:paraId="7BFD9BC9" w14:textId="13439ABA" w:rsidR="00206BE4" w:rsidDel="00401DC0" w:rsidRDefault="00133445" w:rsidP="00133445">
      <w:pPr>
        <w:pStyle w:val="BodyDoubleSpace05FirstLine"/>
        <w:rPr>
          <w:moveFrom w:id="239" w:author="Emma Chandler" w:date="2023-07-13T16:36:00Z"/>
        </w:rPr>
      </w:pPr>
      <w:moveFromRangeStart w:id="240" w:author="Emma Chandler" w:date="2023-07-13T16:36:00Z" w:name="move140158612"/>
      <w:moveFrom w:id="241" w:author="Emma Chandler" w:date="2023-07-13T16:36:00Z">
        <w:r w:rsidDel="00401DC0">
          <w:t xml:space="preserve">Here we present the results of two experimental studies on </w:t>
        </w:r>
        <w:r w:rsidRPr="005673BE" w:rsidDel="00401DC0">
          <w:rPr>
            <w:i/>
          </w:rPr>
          <w:t>Solanum carolinense</w:t>
        </w:r>
        <w:r w:rsidR="00322022" w:rsidDel="00401DC0">
          <w:t xml:space="preserve">, </w:t>
        </w:r>
        <w:r w:rsidDel="00401DC0">
          <w:t>where we sought</w:t>
        </w:r>
        <w:r w:rsidR="00206BE4" w:rsidRPr="00C6230D" w:rsidDel="00401DC0">
          <w:t xml:space="preserve"> to understand how environment affects reproductive phenotype </w:t>
        </w:r>
        <w:r w:rsidDel="00401DC0">
          <w:t xml:space="preserve">and ultimately </w:t>
        </w:r>
        <w:r w:rsidR="00322022" w:rsidDel="00401DC0">
          <w:t xml:space="preserve">to </w:t>
        </w:r>
        <w:r w:rsidDel="00401DC0">
          <w:t xml:space="preserve">better inform </w:t>
        </w:r>
        <w:r w:rsidR="00206BE4" w:rsidRPr="00C6230D" w:rsidDel="00401DC0">
          <w:t>predict</w:t>
        </w:r>
        <w:r w:rsidDel="00401DC0">
          <w:t>ions of plant</w:t>
        </w:r>
        <w:r w:rsidR="00206BE4" w:rsidRPr="00C6230D" w:rsidDel="00401DC0">
          <w:t xml:space="preserve"> evolution in a warming environment.</w:t>
        </w:r>
        <w:r w:rsidDel="00401DC0">
          <w:t xml:space="preserve"> </w:t>
        </w:r>
        <w:r w:rsidR="002222F3" w:rsidDel="00401DC0">
          <w:t>Our objectives were</w:t>
        </w:r>
        <w:r w:rsidR="00206BE4" w:rsidRPr="00C6230D" w:rsidDel="00401DC0">
          <w:t xml:space="preserve"> to (1) determine if local thermal conditions have divergently selected for temperature tolerance traits</w:t>
        </w:r>
        <w:r w:rsidR="002222F3" w:rsidDel="00401DC0">
          <w:t xml:space="preserve"> </w:t>
        </w:r>
        <w:r w:rsidR="00322022" w:rsidDel="00401DC0">
          <w:t xml:space="preserve">between northern and southern latitudes </w:t>
        </w:r>
        <w:r w:rsidR="002222F3" w:rsidDel="00401DC0">
          <w:t>and</w:t>
        </w:r>
        <w:r w:rsidR="00206BE4" w:rsidRPr="00C6230D" w:rsidDel="00401DC0">
          <w:t xml:space="preserve"> (2) experimentally test the effects of moderate heat (32°C)  versus control (25°C) temperatures during flower and fruit development on phenotypic expression of pre</w:t>
        </w:r>
        <w:r w:rsidR="002222F3" w:rsidDel="00401DC0">
          <w:t>-</w:t>
        </w:r>
        <w:r w:rsidR="00206BE4" w:rsidRPr="00C6230D" w:rsidDel="00401DC0">
          <w:t xml:space="preserve"> and post</w:t>
        </w:r>
        <w:r w:rsidR="002222F3" w:rsidDel="00401DC0">
          <w:t>-</w:t>
        </w:r>
        <w:r w:rsidR="00206BE4" w:rsidRPr="00C6230D" w:rsidDel="00401DC0">
          <w:t xml:space="preserve">pollination reproductive traits. </w:t>
        </w:r>
      </w:moveFrom>
    </w:p>
    <w:moveFromRangeEnd w:id="240"/>
    <w:p w14:paraId="4B4E5FD6" w14:textId="77777777" w:rsidR="00D737AC" w:rsidRDefault="00D737AC" w:rsidP="005F7E19"/>
    <w:sectPr w:rsidR="00D737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8" w:author="Steven Travers" w:date="2023-09-01T16:24:00Z" w:initials="ST">
    <w:p w14:paraId="3EA2AAB9" w14:textId="0A923BDC" w:rsidR="00DD168B" w:rsidRDefault="00DD168B">
      <w:pPr>
        <w:pStyle w:val="CommentText"/>
      </w:pPr>
      <w:r>
        <w:rPr>
          <w:rStyle w:val="CommentReference"/>
        </w:rPr>
        <w:annotationRef/>
      </w:r>
      <w:r>
        <w:t>Aren’t we really trying to understand how tolerant plants are to heat and cold?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2A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2AAB9" w16cid:durableId="289C8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0DE"/>
    <w:multiLevelType w:val="hybridMultilevel"/>
    <w:tmpl w:val="CB24E26C"/>
    <w:lvl w:ilvl="0" w:tplc="4F24B03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B0546"/>
    <w:multiLevelType w:val="hybridMultilevel"/>
    <w:tmpl w:val="FCF022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85966726">
    <w:abstractNumId w:val="0"/>
  </w:num>
  <w:num w:numId="2" w16cid:durableId="11343690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rson w15:author="Steven Travers">
    <w15:presenceInfo w15:providerId="AD" w15:userId="S-1-5-21-145012770-2172889430-2296263792-14625"/>
  </w15:person>
  <w15:person w15:author="Emma Chandler [2]">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4"/>
    <w:rsid w:val="00050A5F"/>
    <w:rsid w:val="000A1913"/>
    <w:rsid w:val="000A6425"/>
    <w:rsid w:val="000B5368"/>
    <w:rsid w:val="00133445"/>
    <w:rsid w:val="001538A2"/>
    <w:rsid w:val="00206BE4"/>
    <w:rsid w:val="002222F3"/>
    <w:rsid w:val="00237D4A"/>
    <w:rsid w:val="00302864"/>
    <w:rsid w:val="00322022"/>
    <w:rsid w:val="003267A5"/>
    <w:rsid w:val="00346A35"/>
    <w:rsid w:val="003668BE"/>
    <w:rsid w:val="003A7B84"/>
    <w:rsid w:val="003E1DD3"/>
    <w:rsid w:val="00401DC0"/>
    <w:rsid w:val="005673BE"/>
    <w:rsid w:val="00591173"/>
    <w:rsid w:val="005F2D26"/>
    <w:rsid w:val="005F7E19"/>
    <w:rsid w:val="0065509F"/>
    <w:rsid w:val="006C7D4E"/>
    <w:rsid w:val="007A77F3"/>
    <w:rsid w:val="00810584"/>
    <w:rsid w:val="00847CBD"/>
    <w:rsid w:val="008602C7"/>
    <w:rsid w:val="00887493"/>
    <w:rsid w:val="009D1C4E"/>
    <w:rsid w:val="00A112F7"/>
    <w:rsid w:val="00A13F8E"/>
    <w:rsid w:val="00B32A02"/>
    <w:rsid w:val="00B76006"/>
    <w:rsid w:val="00BC36A6"/>
    <w:rsid w:val="00C54143"/>
    <w:rsid w:val="00D61C3B"/>
    <w:rsid w:val="00D737AC"/>
    <w:rsid w:val="00D77B6C"/>
    <w:rsid w:val="00DD168B"/>
    <w:rsid w:val="00DF5307"/>
    <w:rsid w:val="00E60091"/>
    <w:rsid w:val="00E639CF"/>
    <w:rsid w:val="00E659E6"/>
    <w:rsid w:val="00ED24AF"/>
    <w:rsid w:val="00F51227"/>
    <w:rsid w:val="00F73EDA"/>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2DAD"/>
  <w15:chartTrackingRefBased/>
  <w15:docId w15:val="{117CCBA2-8409-4C34-B6A3-CC76434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DoubleSpace05FirstLine">
    <w:name w:val="Body Double Space 0.5 First Line"/>
    <w:basedOn w:val="Normal"/>
    <w:link w:val="BodyDoubleSpace05FirstLineChar"/>
    <w:qFormat/>
    <w:rsid w:val="00206BE4"/>
    <w:pPr>
      <w:spacing w:after="0" w:line="480" w:lineRule="auto"/>
      <w:ind w:firstLine="720"/>
    </w:pPr>
    <w:rPr>
      <w:rFonts w:ascii="Times New Roman" w:eastAsia="Calibri" w:hAnsi="Times New Roman" w:cs="Times New Roman"/>
      <w:sz w:val="24"/>
    </w:rPr>
  </w:style>
  <w:style w:type="character" w:customStyle="1" w:styleId="BodyDoubleSpace05FirstLineChar">
    <w:name w:val="Body Double Space 0.5 First Line Char"/>
    <w:basedOn w:val="DefaultParagraphFont"/>
    <w:link w:val="BodyDoubleSpace05FirstLine"/>
    <w:rsid w:val="00206BE4"/>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E1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D3"/>
    <w:rPr>
      <w:rFonts w:ascii="Segoe UI" w:hAnsi="Segoe UI" w:cs="Segoe UI"/>
      <w:sz w:val="18"/>
      <w:szCs w:val="18"/>
    </w:rPr>
  </w:style>
  <w:style w:type="paragraph" w:styleId="Revision">
    <w:name w:val="Revision"/>
    <w:hidden/>
    <w:uiPriority w:val="99"/>
    <w:semiHidden/>
    <w:rsid w:val="00237D4A"/>
    <w:pPr>
      <w:spacing w:after="0" w:line="240" w:lineRule="auto"/>
    </w:pPr>
  </w:style>
  <w:style w:type="character" w:styleId="CommentReference">
    <w:name w:val="annotation reference"/>
    <w:basedOn w:val="DefaultParagraphFont"/>
    <w:uiPriority w:val="99"/>
    <w:semiHidden/>
    <w:unhideWhenUsed/>
    <w:rsid w:val="00DD168B"/>
    <w:rPr>
      <w:sz w:val="16"/>
      <w:szCs w:val="16"/>
    </w:rPr>
  </w:style>
  <w:style w:type="paragraph" w:styleId="CommentText">
    <w:name w:val="annotation text"/>
    <w:basedOn w:val="Normal"/>
    <w:link w:val="CommentTextChar"/>
    <w:uiPriority w:val="99"/>
    <w:semiHidden/>
    <w:unhideWhenUsed/>
    <w:rsid w:val="00DD168B"/>
    <w:pPr>
      <w:spacing w:line="240" w:lineRule="auto"/>
    </w:pPr>
    <w:rPr>
      <w:sz w:val="20"/>
      <w:szCs w:val="20"/>
    </w:rPr>
  </w:style>
  <w:style w:type="character" w:customStyle="1" w:styleId="CommentTextChar">
    <w:name w:val="Comment Text Char"/>
    <w:basedOn w:val="DefaultParagraphFont"/>
    <w:link w:val="CommentText"/>
    <w:uiPriority w:val="99"/>
    <w:semiHidden/>
    <w:rsid w:val="00DD168B"/>
    <w:rPr>
      <w:sz w:val="20"/>
      <w:szCs w:val="20"/>
    </w:rPr>
  </w:style>
  <w:style w:type="paragraph" w:styleId="CommentSubject">
    <w:name w:val="annotation subject"/>
    <w:basedOn w:val="CommentText"/>
    <w:next w:val="CommentText"/>
    <w:link w:val="CommentSubjectChar"/>
    <w:uiPriority w:val="99"/>
    <w:semiHidden/>
    <w:unhideWhenUsed/>
    <w:rsid w:val="00DD168B"/>
    <w:rPr>
      <w:b/>
      <w:bCs/>
    </w:rPr>
  </w:style>
  <w:style w:type="character" w:customStyle="1" w:styleId="CommentSubjectChar">
    <w:name w:val="Comment Subject Char"/>
    <w:basedOn w:val="CommentTextChar"/>
    <w:link w:val="CommentSubject"/>
    <w:uiPriority w:val="99"/>
    <w:semiHidden/>
    <w:rsid w:val="00DD1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3</cp:revision>
  <dcterms:created xsi:type="dcterms:W3CDTF">2023-09-08T12:00:00Z</dcterms:created>
  <dcterms:modified xsi:type="dcterms:W3CDTF">2023-09-08T12:06:00Z</dcterms:modified>
</cp:coreProperties>
</file>
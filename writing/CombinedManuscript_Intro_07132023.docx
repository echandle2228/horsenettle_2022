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C96FC" w14:textId="77777777" w:rsidR="00206BE4" w:rsidRDefault="00206BE4" w:rsidP="00206BE4">
      <w:pPr>
        <w:pStyle w:val="BodyDoubleSpace05FirstLine"/>
        <w:ind w:firstLine="0"/>
        <w:rPr>
          <w:b/>
          <w:bCs/>
        </w:rPr>
      </w:pPr>
      <w:r>
        <w:rPr>
          <w:b/>
          <w:bCs/>
        </w:rPr>
        <w:t>Introduction</w:t>
      </w:r>
    </w:p>
    <w:p w14:paraId="13C8FE04" w14:textId="77777777" w:rsidR="00ED24AF" w:rsidRDefault="00ED24AF" w:rsidP="00ED24AF">
      <w:pPr>
        <w:pStyle w:val="BodyDoubleSpace05FirstLine"/>
        <w:numPr>
          <w:ilvl w:val="0"/>
          <w:numId w:val="1"/>
        </w:numPr>
      </w:pPr>
      <w:r>
        <w:t>The world is heating</w:t>
      </w:r>
    </w:p>
    <w:p w14:paraId="20C5A956" w14:textId="77777777" w:rsidR="00ED24AF" w:rsidRDefault="00ED24AF" w:rsidP="00ED24AF">
      <w:pPr>
        <w:pStyle w:val="BodyDoubleSpace05FirstLine"/>
        <w:numPr>
          <w:ilvl w:val="1"/>
          <w:numId w:val="1"/>
        </w:numPr>
      </w:pPr>
      <w:r>
        <w:t>Temps are increasing and it is not clear how plants will respond evolutionarily</w:t>
      </w:r>
    </w:p>
    <w:p w14:paraId="59FDFF77" w14:textId="77777777" w:rsidR="00ED24AF" w:rsidRDefault="00ED24AF" w:rsidP="00D61C3B">
      <w:pPr>
        <w:pStyle w:val="BodyDoubleSpace05FirstLine"/>
        <w:numPr>
          <w:ilvl w:val="1"/>
          <w:numId w:val="1"/>
        </w:numPr>
      </w:pPr>
      <w:r>
        <w:t>Three possible responses are adaptation, plasticity and range shifts</w:t>
      </w:r>
    </w:p>
    <w:p w14:paraId="003E4D0E" w14:textId="77777777" w:rsidR="00ED24AF" w:rsidRDefault="00ED24AF" w:rsidP="00ED24AF">
      <w:pPr>
        <w:pStyle w:val="BodyDoubleSpace05FirstLine"/>
        <w:numPr>
          <w:ilvl w:val="0"/>
          <w:numId w:val="1"/>
        </w:numPr>
      </w:pPr>
      <w:r>
        <w:t xml:space="preserve">Heat can negatively affects many plant </w:t>
      </w:r>
      <w:r w:rsidR="00050A5F">
        <w:t xml:space="preserve">reproductive </w:t>
      </w:r>
      <w:r>
        <w:t>traits</w:t>
      </w:r>
    </w:p>
    <w:p w14:paraId="711EB6E0" w14:textId="77777777" w:rsidR="00050A5F" w:rsidRDefault="00050A5F" w:rsidP="00FE14FA">
      <w:pPr>
        <w:pStyle w:val="BodyDoubleSpace05FirstLine"/>
        <w:numPr>
          <w:ilvl w:val="1"/>
          <w:numId w:val="1"/>
        </w:numPr>
      </w:pPr>
      <w:r>
        <w:t>Examples</w:t>
      </w:r>
    </w:p>
    <w:p w14:paraId="2920F1A8" w14:textId="77777777" w:rsidR="00B32A02" w:rsidRDefault="00B32A02" w:rsidP="00B32A02">
      <w:pPr>
        <w:pStyle w:val="BodyDoubleSpace05FirstLine"/>
        <w:numPr>
          <w:ilvl w:val="0"/>
          <w:numId w:val="1"/>
        </w:numPr>
        <w:rPr>
          <w:moveTo w:id="0" w:author="Emma Chandler" w:date="2023-07-13T16:41:00Z"/>
        </w:rPr>
      </w:pPr>
      <w:moveToRangeStart w:id="1" w:author="Emma Chandler" w:date="2023-07-13T16:41:00Z" w:name="move140158885"/>
      <w:moveTo w:id="2" w:author="Emma Chandler" w:date="2023-07-13T16:41:00Z">
        <w:r>
          <w:t>Can plants evolve tolerance to heat this quickly?</w:t>
        </w:r>
      </w:moveTo>
    </w:p>
    <w:p w14:paraId="6FE37838" w14:textId="77777777" w:rsidR="00B32A02" w:rsidRDefault="00B32A02" w:rsidP="00B32A02">
      <w:pPr>
        <w:pStyle w:val="BodyDoubleSpace05FirstLine"/>
        <w:numPr>
          <w:ilvl w:val="1"/>
          <w:numId w:val="1"/>
        </w:numPr>
        <w:rPr>
          <w:moveTo w:id="3" w:author="Emma Chandler" w:date="2023-07-13T16:41:00Z"/>
        </w:rPr>
      </w:pPr>
      <w:moveTo w:id="4" w:author="Emma Chandler" w:date="2023-07-13T16:41:00Z">
        <w:r>
          <w:t>It might not be necessary – if species can acclimate to new temperatures and tolerate them through phenotypic plasticity then selection is not expected to lead to divergence</w:t>
        </w:r>
      </w:moveTo>
    </w:p>
    <w:p w14:paraId="0487F369" w14:textId="77777777" w:rsidR="00B32A02" w:rsidRDefault="00B32A02" w:rsidP="00B32A02">
      <w:pPr>
        <w:pStyle w:val="BodyDoubleSpace05FirstLine"/>
        <w:numPr>
          <w:ilvl w:val="1"/>
          <w:numId w:val="1"/>
        </w:numPr>
        <w:rPr>
          <w:moveTo w:id="5" w:author="Emma Chandler" w:date="2023-07-13T16:41:00Z"/>
        </w:rPr>
      </w:pPr>
      <w:moveTo w:id="6" w:author="Emma Chandler" w:date="2023-07-13T16:41:00Z">
        <w:r>
          <w:t>If a widespread species is not capable of acclimating to heat and can not respond rapidly to changing temperatures, we would expect populations in the warmer parts of the range to disappear and the species range may shift northward</w:t>
        </w:r>
      </w:moveTo>
    </w:p>
    <w:p w14:paraId="6E91A862" w14:textId="77777777" w:rsidR="00B32A02" w:rsidRDefault="00B32A02" w:rsidP="00B32A02">
      <w:pPr>
        <w:pStyle w:val="BodyDoubleSpace05FirstLine"/>
        <w:numPr>
          <w:ilvl w:val="1"/>
          <w:numId w:val="1"/>
        </w:numPr>
        <w:rPr>
          <w:moveTo w:id="7" w:author="Emma Chandler" w:date="2023-07-13T16:41:00Z"/>
        </w:rPr>
      </w:pPr>
      <w:moveTo w:id="8" w:author="Emma Chandler" w:date="2023-07-13T16:41:00Z">
        <w:r>
          <w:t xml:space="preserve">Local adaptation however, might result from divergent selection in the presence of sufficient genetic variation. In this case we would expect warmer and cooler environments to have populations with differing tolerances to heat. </w:t>
        </w:r>
      </w:moveTo>
    </w:p>
    <w:p w14:paraId="64F59C01" w14:textId="77777777" w:rsidR="00B32A02" w:rsidRDefault="00B32A02" w:rsidP="00B32A02">
      <w:pPr>
        <w:pStyle w:val="BodyDoubleSpace05FirstLine"/>
        <w:numPr>
          <w:ilvl w:val="0"/>
          <w:numId w:val="1"/>
        </w:numPr>
        <w:rPr>
          <w:moveTo w:id="9" w:author="Emma Chandler" w:date="2023-07-13T16:41:00Z"/>
        </w:rPr>
      </w:pPr>
      <w:moveTo w:id="10" w:author="Emma Chandler" w:date="2023-07-13T16:41:00Z">
        <w:r>
          <w:t>We used a common garden approach to examine whether there is evidence for local adaptation and genetic divergence in tolerance to heat for a widespread plant</w:t>
        </w:r>
      </w:moveTo>
    </w:p>
    <w:p w14:paraId="3D6EBB7D" w14:textId="77777777" w:rsidR="00B32A02" w:rsidRDefault="00B32A02" w:rsidP="00B32A02">
      <w:pPr>
        <w:pStyle w:val="BodyDoubleSpace05FirstLine"/>
        <w:numPr>
          <w:ilvl w:val="1"/>
          <w:numId w:val="1"/>
        </w:numPr>
        <w:rPr>
          <w:moveTo w:id="11" w:author="Emma Chandler" w:date="2023-07-13T16:41:00Z"/>
        </w:rPr>
      </w:pPr>
      <w:moveTo w:id="12" w:author="Emma Chandler" w:date="2023-07-13T16:41:00Z">
        <w:r>
          <w:t>We hypothesized that a widespread weedy species will have evolved greater tolerance to hot temperatures in reproductive and vegetative stages in southern populations that are consistently hotter than northern populations.</w:t>
        </w:r>
      </w:moveTo>
    </w:p>
    <w:p w14:paraId="5C1B7E2E" w14:textId="77777777" w:rsidR="00B32A02" w:rsidRDefault="00B32A02" w:rsidP="00B32A02">
      <w:pPr>
        <w:pStyle w:val="BodyDoubleSpace05FirstLine"/>
        <w:numPr>
          <w:ilvl w:val="2"/>
          <w:numId w:val="1"/>
        </w:numPr>
        <w:rPr>
          <w:moveTo w:id="13" w:author="Emma Chandler" w:date="2023-07-13T16:41:00Z"/>
        </w:rPr>
      </w:pPr>
      <w:moveTo w:id="14" w:author="Emma Chandler" w:date="2023-07-13T16:41:00Z">
        <w:r>
          <w:lastRenderedPageBreak/>
          <w:t>Reproduction phases should be particularly sensitive to hot temperatures.</w:t>
        </w:r>
      </w:moveTo>
    </w:p>
    <w:p w14:paraId="25C48766" w14:textId="77777777" w:rsidR="00B32A02" w:rsidRDefault="00B32A02" w:rsidP="00B32A02">
      <w:pPr>
        <w:pStyle w:val="BodyDoubleSpace05FirstLine"/>
        <w:numPr>
          <w:ilvl w:val="2"/>
          <w:numId w:val="1"/>
        </w:numPr>
        <w:rPr>
          <w:moveTo w:id="15" w:author="Emma Chandler" w:date="2023-07-13T16:41:00Z"/>
        </w:rPr>
      </w:pPr>
      <w:moveTo w:id="16" w:author="Emma Chandler" w:date="2023-07-13T16:41:00Z">
        <w:r>
          <w:t>Hyp 1: Plants from southern regions (Texas) will respond to moderate heat during floral development differently than will plants from northern regions (Minnesota) because southern plants have evolved greater tolerance to hot environments</w:t>
        </w:r>
      </w:moveTo>
    </w:p>
    <w:p w14:paraId="7F8B21FA" w14:textId="77777777" w:rsidR="00B32A02" w:rsidRDefault="00B32A02" w:rsidP="00B32A02">
      <w:pPr>
        <w:pStyle w:val="BodyDoubleSpace05FirstLine"/>
        <w:numPr>
          <w:ilvl w:val="3"/>
          <w:numId w:val="1"/>
        </w:numPr>
        <w:rPr>
          <w:moveTo w:id="17" w:author="Emma Chandler" w:date="2023-07-13T16:41:00Z"/>
        </w:rPr>
      </w:pPr>
      <w:moveTo w:id="18" w:author="Emma Chandler" w:date="2023-07-13T16:41:00Z">
        <w:r>
          <w:t>Alternatively northern and southern plants will acclimate to hotter temperatures  in parallel as a result of phenotypic plasticity in tolerance</w:t>
        </w:r>
      </w:moveTo>
    </w:p>
    <w:p w14:paraId="17A3706E" w14:textId="77777777" w:rsidR="00B32A02" w:rsidRDefault="00B32A02" w:rsidP="00B32A02">
      <w:pPr>
        <w:pStyle w:val="BodyDoubleSpace05FirstLine"/>
        <w:numPr>
          <w:ilvl w:val="2"/>
          <w:numId w:val="1"/>
        </w:numPr>
        <w:rPr>
          <w:moveTo w:id="19" w:author="Emma Chandler" w:date="2023-07-13T16:41:00Z"/>
        </w:rPr>
      </w:pPr>
      <w:moveTo w:id="20" w:author="Emma Chandler" w:date="2023-07-13T16:41:00Z">
        <w:r>
          <w:t>Hyp 2: Overall tolerance to extreme heat will be greater in southern plants because these plants have adapted to tolerate the extreme maximum temperatures there and the northern plants have not.</w:t>
        </w:r>
      </w:moveTo>
    </w:p>
    <w:p w14:paraId="741CE222" w14:textId="77777777" w:rsidR="00B32A02" w:rsidRDefault="00B32A02" w:rsidP="00B32A02">
      <w:pPr>
        <w:pStyle w:val="BodyDoubleSpace05FirstLine"/>
        <w:numPr>
          <w:ilvl w:val="3"/>
          <w:numId w:val="1"/>
        </w:numPr>
        <w:rPr>
          <w:moveTo w:id="21" w:author="Emma Chandler" w:date="2023-07-13T16:41:00Z"/>
        </w:rPr>
      </w:pPr>
      <w:moveTo w:id="22" w:author="Emma Chandler" w:date="2023-07-13T16:41:00Z">
        <w:r>
          <w:t>Alternatively northern and southern plants will be equally tolerant to heat</w:t>
        </w:r>
      </w:moveTo>
    </w:p>
    <w:p w14:paraId="131C18B5" w14:textId="77777777" w:rsidR="00B32A02" w:rsidRDefault="00B32A02" w:rsidP="00B32A02">
      <w:pPr>
        <w:pStyle w:val="BodyDoubleSpace05FirstLine"/>
        <w:numPr>
          <w:ilvl w:val="0"/>
          <w:numId w:val="1"/>
        </w:numPr>
        <w:rPr>
          <w:moveTo w:id="23" w:author="Emma Chandler" w:date="2023-07-13T16:41:00Z"/>
        </w:rPr>
      </w:pPr>
      <w:moveTo w:id="24" w:author="Emma Chandler" w:date="2023-07-13T16:41:00Z">
        <w:r>
          <w:t>Objectives</w:t>
        </w:r>
      </w:moveTo>
    </w:p>
    <w:moveToRangeEnd w:id="1"/>
    <w:p w14:paraId="425A9055" w14:textId="77777777" w:rsidR="00ED24AF" w:rsidRDefault="00ED24AF" w:rsidP="00206BE4">
      <w:pPr>
        <w:pStyle w:val="BodyDoubleSpace05FirstLine"/>
      </w:pPr>
    </w:p>
    <w:p w14:paraId="275FF6C1" w14:textId="77777777" w:rsidR="00ED24AF" w:rsidRDefault="00ED24AF" w:rsidP="00206BE4">
      <w:pPr>
        <w:pStyle w:val="BodyDoubleSpace05FirstLine"/>
      </w:pPr>
    </w:p>
    <w:p w14:paraId="278A16D7" w14:textId="4AC1BFC3" w:rsidR="006C7D4E" w:rsidRPr="002D59BF" w:rsidRDefault="00206BE4" w:rsidP="00206BE4">
      <w:pPr>
        <w:pStyle w:val="BodyDoubleSpace05FirstLine"/>
      </w:pPr>
      <w:r>
        <w:t>C</w:t>
      </w:r>
      <w:r w:rsidRPr="0025197C">
        <w:t xml:space="preserve">limate change is rapidly altering environmental conditions at </w:t>
      </w:r>
      <w:r w:rsidR="005F2D26">
        <w:t xml:space="preserve">regional and </w:t>
      </w:r>
      <w:r w:rsidRPr="0025197C">
        <w:t>local</w:t>
      </w:r>
      <w:r w:rsidR="005F2D26">
        <w:t xml:space="preserve"> scales</w:t>
      </w:r>
      <w:r w:rsidR="00322022">
        <w:t>,</w:t>
      </w:r>
      <w:r w:rsidRPr="0025197C">
        <w:t xml:space="preserve"> </w:t>
      </w:r>
      <w:r w:rsidR="005F2D26">
        <w:t>leading to relatively rapid shifts in</w:t>
      </w:r>
      <w:r w:rsidRPr="0025197C">
        <w:t xml:space="preserve"> temperature</w:t>
      </w:r>
      <w:r w:rsidR="00322022">
        <w:t xml:space="preserve"> regimes, </w:t>
      </w:r>
      <w:r w:rsidRPr="0025197C">
        <w:t>precipitation regimes</w:t>
      </w:r>
      <w:ins w:id="25" w:author="Emma Chandler" w:date="2023-07-13T16:41:00Z">
        <w:r w:rsidR="00B32A02">
          <w:t>,</w:t>
        </w:r>
      </w:ins>
      <w:r w:rsidRPr="0025197C">
        <w:t xml:space="preserve"> </w:t>
      </w:r>
      <w:r w:rsidR="00322022">
        <w:t xml:space="preserve">and </w:t>
      </w:r>
      <w:r w:rsidRPr="0025197C">
        <w:t>the severity of weather events</w:t>
      </w:r>
      <w:r w:rsidR="005F2D26">
        <w:t xml:space="preserve"> (</w:t>
      </w:r>
      <w:del w:id="26" w:author="Emma Chandler" w:date="2023-07-13T16:42:00Z">
        <w:r w:rsidR="005F2D26" w:rsidRPr="00B32A02" w:rsidDel="00B32A02">
          <w:rPr>
            <w:highlight w:val="yellow"/>
            <w:rPrChange w:id="27" w:author="Emma Chandler" w:date="2023-07-13T16:42:00Z">
              <w:rPr/>
            </w:rPrChange>
          </w:rPr>
          <w:delText>citations</w:delText>
        </w:r>
      </w:del>
      <w:ins w:id="28" w:author="Emma Chandler" w:date="2023-07-13T16:47:00Z">
        <w:r w:rsidR="005F7E19">
          <w:rPr>
            <w:noProof/>
          </w:rPr>
          <w:t>Seneviratne, Xuebin. et al. 2021</w:t>
        </w:r>
      </w:ins>
      <w:r w:rsidR="005F2D26">
        <w:t>)</w:t>
      </w:r>
      <w:r w:rsidRPr="0025197C">
        <w:t xml:space="preserve">. </w:t>
      </w:r>
      <w:r w:rsidR="00322022">
        <w:t>As a result, there is widespread interest in understanding how plants,</w:t>
      </w:r>
      <w:r w:rsidRPr="0025197C">
        <w:t xml:space="preserve"> a mostly sessile taxonomic group, </w:t>
      </w:r>
      <w:r w:rsidR="00322022">
        <w:t xml:space="preserve">will </w:t>
      </w:r>
      <w:r w:rsidRPr="0025197C">
        <w:t>cope with these rapid changes</w:t>
      </w:r>
      <w:r w:rsidR="00322022">
        <w:t xml:space="preserve"> (citations)</w:t>
      </w:r>
      <w:ins w:id="29" w:author="Emma Chandler" w:date="2023-07-13T16:41:00Z">
        <w:r w:rsidR="00B32A02">
          <w:t>.</w:t>
        </w:r>
      </w:ins>
      <w:del w:id="30" w:author="Emma Chandler" w:date="2023-07-13T16:41:00Z">
        <w:r w:rsidRPr="0025197C" w:rsidDel="00B32A02">
          <w:delText>?</w:delText>
        </w:r>
      </w:del>
      <w:r w:rsidRPr="0025197C">
        <w:t xml:space="preserve"> </w:t>
      </w:r>
      <w:del w:id="31" w:author="Emma Chandler" w:date="2023-07-13T16:44:00Z">
        <w:r w:rsidR="005F2D26" w:rsidDel="005F7E19">
          <w:delText>T</w:delText>
        </w:r>
        <w:r w:rsidRPr="0025197C" w:rsidDel="005F7E19">
          <w:delText>here are three ways p</w:delText>
        </w:r>
      </w:del>
      <w:ins w:id="32" w:author="Emma Chandler" w:date="2023-07-13T16:44:00Z">
        <w:r w:rsidR="005F7E19">
          <w:t>P</w:t>
        </w:r>
      </w:ins>
      <w:r w:rsidRPr="0025197C">
        <w:t xml:space="preserve">lants can respond </w:t>
      </w:r>
      <w:ins w:id="33" w:author="Emma Chandler" w:date="2023-07-13T16:44:00Z">
        <w:r w:rsidR="005F7E19">
          <w:t xml:space="preserve">in three ways </w:t>
        </w:r>
      </w:ins>
      <w:r w:rsidRPr="0025197C">
        <w:t>while avoiding extinction; adapt</w:t>
      </w:r>
      <w:r w:rsidR="00322022">
        <w:t xml:space="preserve"> relatively rapidly</w:t>
      </w:r>
      <w:r w:rsidRPr="0025197C">
        <w:t xml:space="preserve">, tolerate changing conditions through plasticity in phenotype that allows acclimation to the new </w:t>
      </w:r>
      <w:r w:rsidRPr="0025197C">
        <w:lastRenderedPageBreak/>
        <w:t xml:space="preserve">conditions, or shift ranges </w:t>
      </w:r>
      <w:r w:rsidRPr="0025197C">
        <w:fldChar w:fldCharType="begin">
          <w:fldData xml:space="preserve">PEVuZE5vdGU+PENpdGU+PEF1dGhvcj5KYW56ZW48L0F1dGhvcj48WWVhcj4xOTY3PC9ZZWFyPjxJ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</w:fldData>
        </w:fldChar>
      </w:r>
      <w:r>
        <w:instrText xml:space="preserve"> ADDIN EN.CITE </w:instrText>
      </w:r>
      <w:r>
        <w:fldChar w:fldCharType="begin">
          <w:fldData xml:space="preserve">PEVuZE5vdGU+PENpdGU+PEF1dGhvcj5KYW56ZW48L0F1dGhvcj48WWVhcj4xOTY3PC9ZZWFyPjxJ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</w:fldData>
        </w:fldChar>
      </w:r>
      <w:r>
        <w:instrText xml:space="preserve"> ADDIN EN.CITE.DATA </w:instrText>
      </w:r>
      <w:r>
        <w:fldChar w:fldCharType="end"/>
      </w:r>
      <w:r w:rsidRPr="0025197C">
        <w:fldChar w:fldCharType="separate"/>
      </w:r>
      <w:r>
        <w:rPr>
          <w:noProof/>
        </w:rPr>
        <w:t>(Janzen 1967, Schlichting 1986, Molina-Montenegro and Naya 2012)</w:t>
      </w:r>
      <w:r w:rsidRPr="0025197C">
        <w:fldChar w:fldCharType="end"/>
      </w:r>
      <w:r w:rsidRPr="0025197C">
        <w:t xml:space="preserve">. </w:t>
      </w:r>
      <w:r w:rsidR="00322022">
        <w:t>Because t</w:t>
      </w:r>
      <w:r w:rsidRPr="0025197C">
        <w:t xml:space="preserve">he </w:t>
      </w:r>
      <w:r w:rsidR="00322022">
        <w:t xml:space="preserve">environmental </w:t>
      </w:r>
      <w:r w:rsidRPr="0025197C">
        <w:t xml:space="preserve">conditions across a species’ range are </w:t>
      </w:r>
      <w:r w:rsidR="00322022">
        <w:t xml:space="preserve">often </w:t>
      </w:r>
      <w:r w:rsidRPr="0025197C">
        <w:t>heterogeneous</w:t>
      </w:r>
      <w:r w:rsidR="005F2D26">
        <w:t xml:space="preserve">, in particular for species </w:t>
      </w:r>
      <w:del w:id="34" w:author="Emma Chandler" w:date="2023-07-13T16:45:00Z">
        <w:r w:rsidR="00322022" w:rsidDel="005F7E19">
          <w:delText xml:space="preserve">that </w:delText>
        </w:r>
      </w:del>
      <w:ins w:id="35" w:author="Emma Chandler" w:date="2023-07-13T16:45:00Z">
        <w:r w:rsidR="005F7E19">
          <w:t xml:space="preserve">with </w:t>
        </w:r>
      </w:ins>
      <w:r w:rsidR="00322022">
        <w:t>ranges along a</w:t>
      </w:r>
      <w:r w:rsidR="005F2D26">
        <w:t xml:space="preserve"> wide latitudinal gradient,</w:t>
      </w:r>
      <w:r w:rsidRPr="0025197C">
        <w:t xml:space="preserve"> selective pressures </w:t>
      </w:r>
      <w:r w:rsidR="00322022">
        <w:t xml:space="preserve">can </w:t>
      </w:r>
      <w:del w:id="36" w:author="Emma Chandler" w:date="2023-07-16T10:38:00Z">
        <w:r w:rsidR="00322022" w:rsidDel="00BC36A6">
          <w:delText xml:space="preserve">also </w:delText>
        </w:r>
      </w:del>
      <w:r w:rsidR="00322022">
        <w:t>differ among</w:t>
      </w:r>
      <w:r w:rsidRPr="0025197C">
        <w:t xml:space="preserve"> populations. Divergent selection in two </w:t>
      </w:r>
      <w:r>
        <w:t>regions</w:t>
      </w:r>
      <w:r w:rsidRPr="0025197C">
        <w:t xml:space="preserve"> can result in differing trait optima in the separate populations, leading to local adaptation </w:t>
      </w:r>
      <w:r w:rsidRPr="0025197C">
        <w:fldChar w:fldCharType="begin"/>
      </w:r>
      <w:r>
        <w:instrText xml:space="preserve"> ADDIN EN.CITE &lt;EndNote&gt;&lt;Cite&gt;&lt;Author&gt;Kawecki&lt;/Author&gt;&lt;Year&gt;2004&lt;/Year&gt;&lt;IDText&gt;Conceptual issues in local adaptation&lt;/IDText&gt;&lt;DisplayText&gt;(Kawecki and Ebert 2004)&lt;/DisplayText&gt;&lt;record&gt;&lt;keywords&gt;&lt;keyword&gt;gene flow&lt;/keyword&gt;&lt;keyword&gt;natural selection&lt;/keyword&gt;&lt;keyword&gt;population differentiation&lt;/keyword&gt;&lt;keyword&gt;Adaptive deme formation&lt;/keyword&gt;&lt;keyword&gt;coevolution&lt;/keyword&gt;&lt;keyword&gt;heterogeneous environments&lt;/keyword&gt;&lt;keyword&gt;review&lt;/keyword&gt;&lt;keyword&gt;metapopulations&lt;/keyword&gt;&lt;keyword&gt;adaptive evolution&lt;/keyword&gt;&lt;keyword&gt;reciprocal transplant&lt;/keyword&gt;&lt;/keywords&gt;&lt;isbn&gt;1461-0248&lt;/isbn&gt;&lt;titles&gt;&lt;title&gt;Conceptual issues in local adaptation&lt;/title&gt;&lt;secondary-title&gt;Ecology letters&lt;/secondary-title&gt;&lt;/titles&gt;&lt;pages&gt;1225-1241&lt;/pages&gt;&lt;number&gt;12&lt;/number&gt;&lt;contributors&gt;&lt;authors&gt;&lt;author&gt;Kawecki, Tadeusz J.&lt;/author&gt;&lt;author&gt;Ebert, Dieter&lt;/author&gt;&lt;/authors&gt;&lt;/contributors&gt;&lt;added-date format="utc"&gt;1602245457&lt;/added-date&gt;&lt;pub-location&gt;Oxford, UK&lt;/pub-location&gt;&lt;ref-type name="Journal Article"&gt;17&lt;/ref-type&gt;&lt;dates&gt;&lt;year&gt;2004&lt;/year&gt;&lt;/dates&gt;&lt;rec-number&gt;28&lt;/rec-number&gt;&lt;publisher&gt;Wiley&lt;/publisher&gt;&lt;last-updated-date format="utc"&gt;1602245457&lt;/last-updated-date&gt;&lt;electronic-resource-num&gt;10.1111/j.1461-0248.2004.00684.x&lt;/electronic-resource-num&gt;&lt;volume&gt;7&lt;/volume&gt;&lt;/record&gt;&lt;/Cite&gt;&lt;/EndNote&gt;</w:instrText>
      </w:r>
      <w:r w:rsidRPr="0025197C">
        <w:fldChar w:fldCharType="separate"/>
      </w:r>
      <w:r>
        <w:rPr>
          <w:noProof/>
        </w:rPr>
        <w:t>(Kawecki and Ebert 2004)</w:t>
      </w:r>
      <w:r w:rsidRPr="0025197C">
        <w:fldChar w:fldCharType="end"/>
      </w:r>
      <w:r w:rsidRPr="0025197C">
        <w:t>.</w:t>
      </w:r>
      <w:r w:rsidR="00ED24AF">
        <w:t xml:space="preserve"> Alternatively, plants in </w:t>
      </w:r>
      <w:del w:id="37" w:author="Emma Chandler" w:date="2023-07-16T10:38:00Z">
        <w:r w:rsidR="00ED24AF" w:rsidDel="00BC36A6">
          <w:delText xml:space="preserve">different </w:delText>
        </w:r>
      </w:del>
      <w:r w:rsidR="00ED24AF">
        <w:t xml:space="preserve">populations with different environments may be phenotypically plastic in their response to </w:t>
      </w:r>
      <w:del w:id="38" w:author="Emma Chandler" w:date="2023-07-14T15:18:00Z">
        <w:r w:rsidR="00ED24AF" w:rsidDel="00F73EDA">
          <w:delText xml:space="preserve">hotter temperatures </w:delText>
        </w:r>
      </w:del>
      <w:ins w:id="39" w:author="Emma Chandler" w:date="2023-07-14T15:18:00Z">
        <w:r w:rsidR="00F73EDA">
          <w:t xml:space="preserve">environmental conditions </w:t>
        </w:r>
      </w:ins>
      <w:r w:rsidR="00ED24AF">
        <w:t>but show little genetic divergence among those populations.</w:t>
      </w:r>
      <w:r w:rsidRPr="0025197C">
        <w:t xml:space="preserve"> </w:t>
      </w:r>
      <w:r w:rsidR="006C7D4E">
        <w:t>T</w:t>
      </w:r>
      <w:r w:rsidRPr="0025197C">
        <w:t>emperature</w:t>
      </w:r>
      <w:r w:rsidR="006C7D4E">
        <w:t>, in particular,</w:t>
      </w:r>
      <w:r w:rsidRPr="0025197C">
        <w:t xml:space="preserve"> is a variable that can determine species distributions and can vary greatly in both severity and consistency with geographic region </w:t>
      </w:r>
      <w:r w:rsidRPr="0025197C">
        <w:fldChar w:fldCharType="begin"/>
      </w:r>
      <w:r>
        <w:instrText xml:space="preserve"> ADDIN EN.CITE &lt;EndNote&gt;&lt;Cite&gt;&lt;Author&gt;Von Büren&lt;/Author&gt;&lt;Year&gt;2022&lt;/Year&gt;&lt;IDText&gt;Low winter temperatures and divergent freezing resistance set the cold range limit of widespread alpine graminoids&lt;/IDText&gt;&lt;DisplayText&gt;(Von Büren and Hiltbrunner 2022)&lt;/DisplayText&gt;&lt;record&gt;&lt;urls&gt;&lt;related-urls&gt;&lt;url&gt;https://dx.doi.org/10.1111/jbi.14455&lt;/url&gt;&lt;/related-urls&gt;&lt;/urls&gt;&lt;isbn&gt;0305-0270&lt;/isbn&gt;&lt;titles&gt;&lt;title&gt;Low winter temperatures and divergent freezing resistance set the cold range limit of widespread alpine graminoids&lt;/title&gt;&lt;secondary-title&gt;Journal of Biogeography&lt;/secondary-title&gt;&lt;/titles&gt;&lt;pages&gt;1562-1575&lt;/pages&gt;&lt;urls&gt;&lt;pdf-urls&gt;&lt;url&gt;file://C:\Users\moin2\Downloads\Von-buren-2022-Low-winter-temperatures-and-diverge.pdf&lt;/url&gt;&lt;/pdf-urls&gt;&lt;/urls&gt;&lt;number&gt;8&lt;/number&gt;&lt;contributors&gt;&lt;authors&gt;&lt;author&gt;Von Büren, Raphael S.&lt;/author&gt;&lt;author&gt;Hiltbrunner, Erika&lt;/author&gt;&lt;/authors&gt;&lt;/contributors&gt;&lt;added-date format="utc"&gt;1661822081&lt;/added-date&gt;&lt;ref-type name="Journal Article"&gt;17&lt;/ref-type&gt;&lt;dates&gt;&lt;year&gt;2022&lt;/year&gt;&lt;/dates&gt;&lt;rec-number&gt;544&lt;/rec-number&gt;&lt;publisher&gt;Wiley&lt;/publisher&gt;&lt;last-updated-date format="utc"&gt;1661822081&lt;/last-updated-date&gt;&lt;electronic-resource-num&gt;10.1111/jbi.14455&lt;/electronic-resource-num&gt;&lt;volume&gt;49&lt;/volume&gt;&lt;/record&gt;&lt;/Cite&gt;&lt;/EndNote&gt;</w:instrText>
      </w:r>
      <w:r w:rsidRPr="0025197C">
        <w:fldChar w:fldCharType="separate"/>
      </w:r>
      <w:r>
        <w:rPr>
          <w:noProof/>
        </w:rPr>
        <w:t>(Von Büren and Hiltbrunner 2022)</w:t>
      </w:r>
      <w:r w:rsidRPr="0025197C">
        <w:fldChar w:fldCharType="end"/>
      </w:r>
      <w:r w:rsidRPr="0025197C">
        <w:t xml:space="preserve">. </w:t>
      </w:r>
      <w:r w:rsidR="006C7D4E">
        <w:t>In an effort to test for local adaptation of plants to regional thermal environments, w</w:t>
      </w:r>
      <w:r>
        <w:t>e examined how temperature stress affected traits</w:t>
      </w:r>
      <w:r w:rsidR="006C7D4E">
        <w:t xml:space="preserve"> and </w:t>
      </w:r>
      <w:ins w:id="40" w:author="Emma Chandler" w:date="2023-07-14T15:18:00Z">
        <w:r w:rsidR="00F73EDA">
          <w:t xml:space="preserve">specifically </w:t>
        </w:r>
      </w:ins>
      <w:r w:rsidR="006C7D4E">
        <w:t xml:space="preserve">how heat and </w:t>
      </w:r>
      <w:del w:id="41" w:author="Emma Chandler" w:date="2023-07-13T16:46:00Z">
        <w:r w:rsidR="006C7D4E" w:rsidDel="005F7E19">
          <w:delText>cold-tolerance</w:delText>
        </w:r>
      </w:del>
      <w:ins w:id="42" w:author="Emma Chandler" w:date="2023-07-13T16:46:00Z">
        <w:r w:rsidR="005F7E19">
          <w:t>cold tolerance</w:t>
        </w:r>
      </w:ins>
      <w:r w:rsidR="006C7D4E">
        <w:t xml:space="preserve"> vary</w:t>
      </w:r>
      <w:r>
        <w:t xml:space="preserve"> </w:t>
      </w:r>
      <w:r w:rsidR="00ED24AF">
        <w:t xml:space="preserve">across a latitudinal gradient </w:t>
      </w:r>
      <w:r>
        <w:t xml:space="preserve">in </w:t>
      </w:r>
      <w:r w:rsidR="00ED24AF">
        <w:t xml:space="preserve">a widespread weed, </w:t>
      </w:r>
      <w:r>
        <w:rPr>
          <w:i/>
          <w:iCs/>
        </w:rPr>
        <w:t>Solanum carolinense</w:t>
      </w:r>
      <w:r w:rsidR="006C7D4E">
        <w:rPr>
          <w:i/>
          <w:iCs/>
        </w:rPr>
        <w:t xml:space="preserve"> </w:t>
      </w:r>
      <w:r w:rsidR="006C7D4E" w:rsidRPr="005673BE">
        <w:rPr>
          <w:iCs/>
        </w:rPr>
        <w:t>(Solanaceae)</w:t>
      </w:r>
      <w:r>
        <w:t xml:space="preserve">. </w:t>
      </w:r>
    </w:p>
    <w:p w14:paraId="779B0FF1" w14:textId="5D53CD72" w:rsidR="00206BE4" w:rsidRDefault="00206BE4">
      <w:pPr>
        <w:pStyle w:val="BodyDoubleSpace05FirstLine"/>
      </w:pPr>
      <w:r w:rsidRPr="0025197C">
        <w:t xml:space="preserve">Based on the IPCC Sixth Assessment Report </w:t>
      </w:r>
      <w:r w:rsidRPr="0025197C">
        <w:fldChar w:fldCharType="begin"/>
      </w:r>
      <w:r>
        <w:instrText xml:space="preserve"> ADDIN EN.CITE &lt;EndNote&gt;&lt;Cite&gt;&lt;Author&gt;Seneviratne&lt;/Author&gt;&lt;Year&gt;2021&lt;/Year&gt;&lt;IDText&gt;Weather and Climate Extreme Events in a Changing Climate&lt;/IDText&gt;&lt;DisplayText&gt;(Seneviratne, Xuebin. et al. 2021)&lt;/DisplayText&gt;&lt;record&gt;&lt;contributors&gt;&lt;tertiary-authors&gt;&lt;author&gt;Cambridge University Press&lt;/author&gt;&lt;/tertiary-authors&gt;&lt;/contributors&gt;&lt;titles&gt;&lt;title&gt;Weather and Climate Extreme Events in a Changing Climate&lt;/title&gt;&lt;/titles&gt;&lt;titles&gt;&lt;secondary-title&gt;&lt;style font="default" size="100%"&gt;In    C&lt;/style&gt;&lt;style face="italic" font="default" size="100%"&gt;limate Change 2021: The Physical Science Basis. Contribution of Working Group I to the Sixth Assessment Report of the Intergovernmental Panel on Climate Change&lt;/style&gt;&lt;/secondary-title&gt;&lt;/titles&gt;&lt;pages&gt;1513–1766&lt;/pages&gt;&lt;contributors&gt;&lt;authors&gt;&lt;author&gt;Seneviratne, Sonia I.&lt;/author&gt;&lt;author&gt;Zhang Xuebin.&lt;/author&gt;&lt;author&gt;Adnan, Muhammad.&lt;/author&gt;&lt;author&gt;Badi, Wafae.&lt;/author&gt;&lt;author&gt;Dereczynski, Claudine.&lt;/author&gt;&lt;author&gt;Di Luca, Alejandro.&lt;/author&gt;&lt;author&gt;Ghosh, Subimal.&lt;/author&gt;&lt;author&gt;Iskandar, Iskhaq.&lt;/author&gt;&lt;author&gt;Kossin, James&lt;/author&gt;&lt;author&gt;Lewis, Sophie.&lt;/author&gt;&lt;author&gt;Otto, Friederike.&lt;/author&gt;&lt;author&gt;Pinto, Izidine.&lt;/author&gt;&lt;author&gt;Satoh, Masaki.&lt;/author&gt;&lt;author&gt;Vicente-Serrano, Sergio M.&lt;/author&gt;&lt;author&gt;Wehner, Michael.&lt;/author&gt;&lt;author&gt;Zhou, Botao.&lt;/author&gt;&lt;/authors&gt;&lt;/contributors&gt;&lt;added-date format="utc"&gt;1661956601&lt;/added-date&gt;&lt;pub-location&gt;Cambridge, United Kingdom and New York&lt;/pub-location&gt;&lt;ref-type name="Report"&gt;27&lt;/ref-type&gt;&lt;dates&gt;&lt;year&gt;2021&lt;/year&gt;&lt;/dates&gt;&lt;rec-number&gt;275&lt;/rec-number&gt;&lt;last-updated-date format="utc"&gt;1661957414&lt;/last-updated-date&gt;&lt;electronic-resource-num&gt;10.1017/9781009157896.013&lt;/electronic-resource-num&gt;&lt;/record&gt;&lt;/Cite&gt;&lt;/EndNote&gt;</w:instrText>
      </w:r>
      <w:r w:rsidRPr="0025197C">
        <w:fldChar w:fldCharType="separate"/>
      </w:r>
      <w:r>
        <w:rPr>
          <w:noProof/>
        </w:rPr>
        <w:t>(Seneviratne, Xuebin. et al. 2021)</w:t>
      </w:r>
      <w:r w:rsidRPr="0025197C">
        <w:fldChar w:fldCharType="end"/>
      </w:r>
      <w:r w:rsidRPr="0025197C">
        <w:t xml:space="preserve">, temperatures are changing at unprecedented rates throughout the world. </w:t>
      </w:r>
      <w:r>
        <w:t xml:space="preserve">According to the National Climate Assessment </w:t>
      </w:r>
      <w:r>
        <w:fldChar w:fldCharType="begin"/>
      </w:r>
      <w:r>
        <w:instrText xml:space="preserve"> ADDIN EN.CITE &lt;EndNote&gt;&lt;Cite&gt;&lt;Author&gt;USGCRP&lt;/Author&gt;&lt;Year&gt;2018&lt;/Year&gt;&lt;IDText&gt;Impacts, Risks, and Adaptation in the United States: Fourth National Climate Assessment&lt;/IDText&gt;&lt;DisplayText&gt;(USGCRP 2018)&lt;/DisplayText&gt;&lt;record&gt;&lt;titles&gt;&lt;title&gt;Impacts, Risks, and Adaptation in the United States: Fourth National Climate Assessment&lt;/title&gt;&lt;/titles&gt;&lt;contributors&gt;&lt;authors&gt;&lt;author&gt;USGCRP&lt;/author&gt;&lt;/authors&gt;&lt;/contributors&gt;&lt;added-date format="utc"&gt;1654717518&lt;/added-date&gt;&lt;ref-type name="Report"&gt;27&lt;/ref-type&gt;&lt;dates&gt;&lt;year&gt;2018&lt;/year&gt;&lt;/dates&gt;&lt;rec-number&gt;260&lt;/rec-number&gt;&lt;publisher&gt;U.S. Global Change Research Program, Washington, DC, USA&lt;/publisher&gt;&lt;last-updated-date format="utc"&gt;1654717658&lt;/last-updated-date&gt;&lt;contributors&gt;&lt;secondary-authors&gt;&lt;author&gt;Reidmiller, D.R., C.W. Avery, D.R. Easterling, K.E. Kunkel, K.L.M. Lewis, T.K. Maycock, and B.C. Stewart&lt;/author&gt;&lt;/secondary-authors&gt;&lt;/contributors&gt;&lt;electronic-resource-num&gt;10.7930/NCA4.2018&lt;/electronic-resource-num&gt;&lt;/record&gt;&lt;/Cite&gt;&lt;/EndNote&gt;</w:instrText>
      </w:r>
      <w:r>
        <w:fldChar w:fldCharType="separate"/>
      </w:r>
      <w:r>
        <w:rPr>
          <w:noProof/>
        </w:rPr>
        <w:t>(USGCRP 2018)</w:t>
      </w:r>
      <w:r>
        <w:fldChar w:fldCharType="end"/>
      </w:r>
      <w:r>
        <w:t xml:space="preserve">, temperatures in the Midwestern and Southeastern United States have been steadily rising since the 1970’s. The </w:t>
      </w:r>
      <w:r w:rsidR="00E60091">
        <w:t>changes to</w:t>
      </w:r>
      <w:r>
        <w:t xml:space="preserve"> temperature regimes </w:t>
      </w:r>
      <w:r w:rsidR="00E60091">
        <w:t xml:space="preserve">are expected to ultimately </w:t>
      </w:r>
      <w:r>
        <w:t>lead to</w:t>
      </w:r>
      <w:r w:rsidR="00E60091">
        <w:t xml:space="preserve"> </w:t>
      </w:r>
      <w:r>
        <w:t xml:space="preserve">temperatures that are above </w:t>
      </w:r>
      <w:r w:rsidR="00E60091">
        <w:t xml:space="preserve">what is currently </w:t>
      </w:r>
      <w:r>
        <w:t xml:space="preserve">optimal for plant cellular processes, especially </w:t>
      </w:r>
      <w:r w:rsidR="00E60091">
        <w:t xml:space="preserve">those </w:t>
      </w:r>
      <w:r>
        <w:t xml:space="preserve">affecting reproductive success </w:t>
      </w:r>
      <w:r>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dW0pPC9JRFRleHQ+PERpc3BsYXlUZXh0PihTYXRvLCBLYW1peWFtYSBldCBhbC4gMjAwNiwgTcO8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==
</w:fldData>
        </w:fldChar>
      </w:r>
      <w:r>
        <w:instrText xml:space="preserve"> ADDIN EN.CITE </w:instrText>
      </w:r>
      <w:r>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dW0pPC9JRFRleHQ+PERpc3BsYXlUZXh0PihTYXRvLCBLYW1peWFtYSBldCBhbC4gMjAwNiwgTcO8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==
</w:fldData>
        </w:fldChar>
      </w:r>
      <w:r>
        <w:instrText xml:space="preserve"> ADDIN EN.CITE.DATA </w:instrText>
      </w:r>
      <w:r>
        <w:fldChar w:fldCharType="end"/>
      </w:r>
      <w:r>
        <w:fldChar w:fldCharType="separate"/>
      </w:r>
      <w:r>
        <w:rPr>
          <w:noProof/>
        </w:rPr>
        <w:t>(Sato, Kamiyama et al. 2006, Müller, Xu et al. 2016, Xu, Wolters-Arts et al. 2017, Jiang, Lahlali et al. 2019)</w:t>
      </w:r>
      <w:r>
        <w:fldChar w:fldCharType="end"/>
      </w:r>
      <w:r>
        <w:t>.</w:t>
      </w:r>
      <w:r w:rsidR="0065509F">
        <w:t xml:space="preserve"> </w:t>
      </w:r>
      <w:r>
        <w:t xml:space="preserve">Researchers have </w:t>
      </w:r>
      <w:r w:rsidR="00E60091">
        <w:t xml:space="preserve">experimentally </w:t>
      </w:r>
      <w:r>
        <w:t>established that</w:t>
      </w:r>
      <w:r w:rsidRPr="00F64068">
        <w:t xml:space="preserve"> development in moderately high temperatures </w:t>
      </w:r>
      <w:r w:rsidR="0065509F">
        <w:t>affects</w:t>
      </w:r>
      <w:r w:rsidR="0065509F" w:rsidRPr="00F64068">
        <w:t xml:space="preserve"> </w:t>
      </w:r>
      <w:r w:rsidRPr="00F64068">
        <w:t xml:space="preserve">floral morphology (Charles and Harris 1972, Sato, Kamiyama et al. 2006, Müller, Xu et al. 2016), ovule viability (Xu, Wolters-Arts et al. 2017), pollen viability (Sato, Kamiyama et al. 2006, Din, Khan et al. 2015, Müller, Xu et al. 2016, Xu, Wolters-Arts et al. </w:t>
      </w:r>
      <w:r w:rsidRPr="00F64068">
        <w:lastRenderedPageBreak/>
        <w:t>2017, Poudyal, Rosenqvist et al. 2019), fruit set (Charles and Harris 1972, Sato, Kamiyama et al. 2006, Din, Khan et al. 2015), and seed set (Din, Khan et al. 2015)</w:t>
      </w:r>
      <w:r>
        <w:t xml:space="preserve"> in crop species</w:t>
      </w:r>
      <w:r w:rsidRPr="00F64068">
        <w:t xml:space="preserve">. </w:t>
      </w:r>
      <w:ins w:id="43" w:author="Emma Chandler" w:date="2023-07-14T15:21:00Z">
        <w:r w:rsidR="00F73EDA">
          <w:t xml:space="preserve">For many of these studies, heat was detrimental to development and reproduction. </w:t>
        </w:r>
      </w:ins>
      <w:r w:rsidRPr="00F64068">
        <w:t xml:space="preserve">Sato et al. (2006) found that elevated temperatures decreased fruit set and pollen viability as well as stamen height in tomato. Poudyal et al. (2019) found that pollen viability decreased in heat, but more tolerant tomato accessions had higher pollen germination than sensitive accessions. Xu et al. (2017) found that long-term mild heat decreased pollen viability, pollen number, female fertility, and fruit set. Charles and Harris (1972) found that flower production, fruit set, fruit size, pollen germination, and distance between the stigma and antheridial cone all decreased at high temperatures in tomatoes. </w:t>
      </w:r>
      <w:ins w:id="44" w:author="Emma Chandler" w:date="2023-07-16T10:40:00Z">
        <w:r w:rsidR="00BC36A6">
          <w:t>Lastly, M</w:t>
        </w:r>
      </w:ins>
      <w:del w:id="45" w:author="Emma Chandler" w:date="2023-07-16T10:40:00Z">
        <w:r w:rsidRPr="00F64068" w:rsidDel="00BC36A6">
          <w:delText>M</w:delText>
        </w:r>
      </w:del>
      <w:r w:rsidRPr="00F64068">
        <w:t>uller et al. (2016) found that long-term mild heat resulted in floral deformations and low pollen viability in tomatoes. Thus, heat has been shown to have consistently negative effects on reproductive traits and correlates of male and female reproductive success in crop species.</w:t>
      </w:r>
      <w:r w:rsidR="0065509F">
        <w:t xml:space="preserve"> </w:t>
      </w:r>
    </w:p>
    <w:p w14:paraId="086BF4C7" w14:textId="1897077B" w:rsidR="008602C7" w:rsidRDefault="00F51227" w:rsidP="008602C7">
      <w:pPr>
        <w:pStyle w:val="BodyDoubleSpace05FirstLine"/>
        <w:ind w:firstLine="0"/>
        <w:rPr>
          <w:ins w:id="46" w:author="Emma Chandler" w:date="2023-07-13T16:06:00Z"/>
        </w:rPr>
      </w:pPr>
      <w:ins w:id="47" w:author="Emma Chandler" w:date="2023-07-11T17:22:00Z">
        <w:r>
          <w:tab/>
          <w:t>Whi</w:t>
        </w:r>
      </w:ins>
      <w:ins w:id="48" w:author="Emma Chandler" w:date="2023-07-11T17:23:00Z">
        <w:r>
          <w:t>le many in this field have established that heat or temperature stress in general is d</w:t>
        </w:r>
      </w:ins>
      <w:ins w:id="49" w:author="Emma Chandler" w:date="2023-07-11T17:24:00Z">
        <w:r>
          <w:t xml:space="preserve">etrimental to vegetative and reproductive traits, the question remains: can plants evolve </w:t>
        </w:r>
      </w:ins>
      <w:ins w:id="50" w:author="Emma Chandler" w:date="2023-07-11T17:25:00Z">
        <w:r>
          <w:t>tolera</w:t>
        </w:r>
      </w:ins>
      <w:ins w:id="51" w:author="Emma Chandler" w:date="2023-07-11T17:26:00Z">
        <w:r>
          <w:t xml:space="preserve">nce or other strategies to mitigate temperature stress </w:t>
        </w:r>
      </w:ins>
      <w:ins w:id="52" w:author="Emma Chandler" w:date="2023-07-11T17:25:00Z">
        <w:r>
          <w:t>quickly enough</w:t>
        </w:r>
      </w:ins>
      <w:ins w:id="53" w:author="Emma Chandler" w:date="2023-07-11T17:26:00Z">
        <w:r>
          <w:t xml:space="preserve"> to track climate change? First, evolution might not be necessary</w:t>
        </w:r>
      </w:ins>
      <w:ins w:id="54" w:author="Emma Chandler" w:date="2023-07-11T17:28:00Z">
        <w:r>
          <w:t>,</w:t>
        </w:r>
      </w:ins>
      <w:ins w:id="55" w:author="Emma Chandler" w:date="2023-07-11T17:26:00Z">
        <w:r>
          <w:t xml:space="preserve"> if </w:t>
        </w:r>
      </w:ins>
      <w:ins w:id="56" w:author="Emma Chandler" w:date="2023-07-11T17:27:00Z">
        <w:r>
          <w:t xml:space="preserve">the species can acclimate to novel temperatures through phenotypic plasticity. </w:t>
        </w:r>
      </w:ins>
      <w:ins w:id="57" w:author="Emma Chandler" w:date="2023-07-11T17:28:00Z">
        <w:r>
          <w:t xml:space="preserve">However, acclimation would require </w:t>
        </w:r>
      </w:ins>
      <w:ins w:id="58" w:author="Emma Chandler" w:date="2023-07-11T17:29:00Z">
        <w:r>
          <w:t xml:space="preserve">a species to have evolved acceptable levels of phenotypic plasticity and </w:t>
        </w:r>
      </w:ins>
      <w:ins w:id="59" w:author="Emma Chandler" w:date="2023-07-11T17:30:00Z">
        <w:r w:rsidR="00B76006">
          <w:t xml:space="preserve">the </w:t>
        </w:r>
      </w:ins>
      <w:ins w:id="60" w:author="Emma Chandler" w:date="2023-07-11T17:29:00Z">
        <w:r>
          <w:t>responses</w:t>
        </w:r>
      </w:ins>
      <w:ins w:id="61" w:author="Emma Chandler" w:date="2023-07-11T17:30:00Z">
        <w:r w:rsidR="00B76006">
          <w:t xml:space="preserve"> to ques</w:t>
        </w:r>
      </w:ins>
      <w:ins w:id="62" w:author="Emma Chandler" w:date="2023-07-11T17:29:00Z">
        <w:r>
          <w:t xml:space="preserve"> that </w:t>
        </w:r>
        <w:r w:rsidR="00B76006">
          <w:t>improve or maintain fitness.</w:t>
        </w:r>
      </w:ins>
      <w:ins w:id="63" w:author="Emma Chandler" w:date="2023-07-11T17:30:00Z">
        <w:r w:rsidR="00B76006">
          <w:t xml:space="preserve"> In the case that a species </w:t>
        </w:r>
      </w:ins>
      <w:ins w:id="64" w:author="Emma Chandler" w:date="2023-07-11T17:33:00Z">
        <w:r w:rsidR="00B76006">
          <w:t xml:space="preserve">can not </w:t>
        </w:r>
      </w:ins>
      <w:ins w:id="65" w:author="Emma Chandler" w:date="2023-07-16T10:41:00Z">
        <w:r w:rsidR="00BC36A6">
          <w:t xml:space="preserve">acclimate or </w:t>
        </w:r>
      </w:ins>
      <w:ins w:id="66" w:author="Emma Chandler" w:date="2023-07-11T17:33:00Z">
        <w:r w:rsidR="00B76006">
          <w:t xml:space="preserve">track the climate through evolution </w:t>
        </w:r>
      </w:ins>
      <w:ins w:id="67" w:author="Emma Chandler" w:date="2023-07-16T10:42:00Z">
        <w:r w:rsidR="00BC36A6">
          <w:t xml:space="preserve">of tolerance </w:t>
        </w:r>
      </w:ins>
      <w:ins w:id="68" w:author="Emma Chandler" w:date="2023-07-11T17:30:00Z">
        <w:r w:rsidR="00B76006">
          <w:t xml:space="preserve">to a set of temperatures, populations in areas </w:t>
        </w:r>
      </w:ins>
      <w:ins w:id="69" w:author="Emma Chandler" w:date="2023-07-11T17:31:00Z">
        <w:r w:rsidR="00B76006">
          <w:t xml:space="preserve">with temperature stress may face local extinction </w:t>
        </w:r>
      </w:ins>
      <w:ins w:id="70" w:author="Emma Chandler" w:date="2023-07-16T10:42:00Z">
        <w:r w:rsidR="00302864">
          <w:t>unl</w:t>
        </w:r>
      </w:ins>
      <w:ins w:id="71" w:author="Emma Chandler" w:date="2023-07-16T10:43:00Z">
        <w:r w:rsidR="00302864">
          <w:t xml:space="preserve">ess they have the potential to </w:t>
        </w:r>
      </w:ins>
      <w:ins w:id="72" w:author="Emma Chandler" w:date="2023-07-11T17:32:00Z">
        <w:r w:rsidR="00B76006">
          <w:t>migrate to more favorable conditions- range shifts.</w:t>
        </w:r>
      </w:ins>
      <w:ins w:id="73" w:author="Emma Chandler" w:date="2023-07-11T17:33:00Z">
        <w:r w:rsidR="00B76006">
          <w:t xml:space="preserve"> Lastly, local conditions</w:t>
        </w:r>
      </w:ins>
      <w:ins w:id="74" w:author="Emma Chandler" w:date="2023-07-11T17:34:00Z">
        <w:r w:rsidR="00B76006">
          <w:t xml:space="preserve"> introduce the possibility of divergent selection to act on the </w:t>
        </w:r>
      </w:ins>
      <w:ins w:id="75" w:author="Emma Chandler" w:date="2023-07-11T17:35:00Z">
        <w:r w:rsidR="00B76006">
          <w:lastRenderedPageBreak/>
          <w:t xml:space="preserve">genetic diversity already </w:t>
        </w:r>
      </w:ins>
      <w:ins w:id="76" w:author="Emma Chandler" w:date="2023-07-11T17:36:00Z">
        <w:r w:rsidR="00B76006">
          <w:t>within</w:t>
        </w:r>
      </w:ins>
      <w:ins w:id="77" w:author="Emma Chandler" w:date="2023-07-11T17:35:00Z">
        <w:r w:rsidR="00B76006">
          <w:t xml:space="preserve"> the population. </w:t>
        </w:r>
      </w:ins>
      <w:ins w:id="78" w:author="Emma Chandler" w:date="2023-07-11T17:37:00Z">
        <w:r w:rsidR="00B76006">
          <w:t>Heritable t</w:t>
        </w:r>
      </w:ins>
      <w:ins w:id="79" w:author="Emma Chandler" w:date="2023-07-11T17:36:00Z">
        <w:r w:rsidR="00B76006">
          <w:t xml:space="preserve">rait means are likely to shift towards those that </w:t>
        </w:r>
      </w:ins>
      <w:ins w:id="80" w:author="Emma Chandler" w:date="2023-07-11T17:37:00Z">
        <w:r w:rsidR="00B76006">
          <w:t>improve the chances of survival or reproduction for individuals in a population.</w:t>
        </w:r>
      </w:ins>
      <w:ins w:id="81" w:author="Emma Chandler" w:date="2023-07-11T17:35:00Z">
        <w:r w:rsidR="00B76006">
          <w:t xml:space="preserve"> </w:t>
        </w:r>
      </w:ins>
      <w:ins w:id="82" w:author="Emma Chandler" w:date="2023-07-11T17:38:00Z">
        <w:r w:rsidR="00B76006">
          <w:t>For example, we would expect traits for plant populations in a colder region to differ from populations in a warmer region.</w:t>
        </w:r>
      </w:ins>
      <w:ins w:id="83" w:author="Emma Chandler" w:date="2023-07-11T17:39:00Z">
        <w:r w:rsidR="00B76006">
          <w:t xml:space="preserve"> </w:t>
        </w:r>
        <w:r w:rsidR="000A6425">
          <w:t xml:space="preserve">Local adaptation to region specific climate conditions </w:t>
        </w:r>
      </w:ins>
      <w:ins w:id="84" w:author="Emma Chandler" w:date="2023-07-11T17:40:00Z">
        <w:r w:rsidR="000A6425">
          <w:t xml:space="preserve">can </w:t>
        </w:r>
      </w:ins>
      <w:ins w:id="85" w:author="Emma Chandler" w:date="2023-07-11T17:41:00Z">
        <w:r w:rsidR="000A6425">
          <w:t xml:space="preserve">be studied as a proxy for </w:t>
        </w:r>
      </w:ins>
      <w:ins w:id="86" w:author="Emma Chandler" w:date="2023-07-11T17:42:00Z">
        <w:r w:rsidR="000A6425">
          <w:t>how populations</w:t>
        </w:r>
      </w:ins>
      <w:ins w:id="87" w:author="Emma Chandler" w:date="2023-07-11T17:41:00Z">
        <w:r w:rsidR="000A6425">
          <w:t xml:space="preserve"> in areas of warming could respond to changes in climate. </w:t>
        </w:r>
      </w:ins>
    </w:p>
    <w:p w14:paraId="6DF021BF" w14:textId="77777777" w:rsidR="00F73EDA" w:rsidDel="005F7E19" w:rsidRDefault="00F73EDA" w:rsidP="00F73EDA">
      <w:pPr>
        <w:pStyle w:val="BodyDoubleSpace05FirstLine"/>
        <w:rPr>
          <w:ins w:id="88" w:author="Emma Chandler" w:date="2023-07-14T15:25:00Z"/>
          <w:del w:id="89" w:author="Emma Chandler" w:date="2023-07-13T16:43:00Z"/>
        </w:rPr>
      </w:pPr>
      <w:ins w:id="90" w:author="Emma Chandler" w:date="2023-07-14T15:25:00Z">
        <w:r>
          <w:t xml:space="preserve">Here we present the results of two experimental studies on </w:t>
        </w:r>
        <w:r w:rsidRPr="005673BE">
          <w:rPr>
            <w:i/>
          </w:rPr>
          <w:t>Solanum carolinense</w:t>
        </w:r>
        <w:r>
          <w:t>, where we sought</w:t>
        </w:r>
        <w:r w:rsidRPr="00C6230D">
          <w:t xml:space="preserve"> to understand how environment affects reproductive phenotype </w:t>
        </w:r>
        <w:r>
          <w:t xml:space="preserve">and ultimately </w:t>
        </w:r>
        <w:del w:id="91" w:author="Emma Chandler" w:date="2023-07-13T16:40:00Z">
          <w:r w:rsidDel="00B32A02">
            <w:delText xml:space="preserve">to better </w:delText>
          </w:r>
        </w:del>
        <w:r>
          <w:t xml:space="preserve">inform </w:t>
        </w:r>
        <w:r w:rsidRPr="00C6230D">
          <w:t>predict</w:t>
        </w:r>
        <w:r>
          <w:t>ions of plant</w:t>
        </w:r>
        <w:r w:rsidRPr="00C6230D">
          <w:t xml:space="preserve"> evolution in a warming environment.</w:t>
        </w:r>
        <w:r>
          <w:t xml:space="preserve"> Our objectives were</w:t>
        </w:r>
        <w:r w:rsidRPr="00C6230D">
          <w:t xml:space="preserve"> to (1) determine if local thermal conditions have divergently selected for temperature tolerance traits</w:t>
        </w:r>
        <w:r>
          <w:t xml:space="preserve"> between northern and southern latitudes and</w:t>
        </w:r>
        <w:r w:rsidRPr="00C6230D">
          <w:t xml:space="preserve"> (2) experimentally test the effects of moderate heat (32°C</w:t>
        </w:r>
        <w:del w:id="92" w:author="Emma Chandler" w:date="2023-07-13T16:43:00Z">
          <w:r w:rsidRPr="00C6230D" w:rsidDel="005F7E19">
            <w:delText>)  versus</w:delText>
          </w:r>
        </w:del>
        <w:r w:rsidRPr="00C6230D">
          <w:t>) versus control (25°C) temperatures during flower and fruit development on phenotypic expression of pre</w:t>
        </w:r>
        <w:r>
          <w:t>-</w:t>
        </w:r>
        <w:r w:rsidRPr="00C6230D">
          <w:t xml:space="preserve"> and post</w:t>
        </w:r>
        <w:r>
          <w:t>-</w:t>
        </w:r>
        <w:r w:rsidRPr="00C6230D">
          <w:t xml:space="preserve">pollination reproductive traits. </w:t>
        </w:r>
      </w:ins>
    </w:p>
    <w:p w14:paraId="7773591F" w14:textId="65BD112C" w:rsidR="00401DC0" w:rsidDel="005F7E19" w:rsidRDefault="00F73EDA">
      <w:pPr>
        <w:pStyle w:val="BodyDoubleSpace05FirstLine"/>
        <w:rPr>
          <w:del w:id="93" w:author="Emma Chandler" w:date="2023-07-13T16:43:00Z"/>
          <w:moveTo w:id="94" w:author="Emma Chandler" w:date="2023-07-13T16:36:00Z"/>
        </w:rPr>
      </w:pPr>
      <w:ins w:id="95" w:author="Emma Chandler" w:date="2023-07-14T15:25:00Z">
        <w:r>
          <w:t>W</w:t>
        </w:r>
      </w:ins>
      <w:ins w:id="96" w:author="Emma Chandler" w:date="2023-07-11T17:42:00Z">
        <w:r w:rsidR="000A6425">
          <w:t xml:space="preserve">e leveraged </w:t>
        </w:r>
      </w:ins>
      <w:ins w:id="97" w:author="Emma Chandler" w:date="2023-07-11T17:43:00Z">
        <w:r w:rsidR="000A6425">
          <w:t xml:space="preserve">the natural </w:t>
        </w:r>
      </w:ins>
      <w:ins w:id="98" w:author="Emma Chandler" w:date="2023-07-13T16:02:00Z">
        <w:r w:rsidR="008602C7">
          <w:t xml:space="preserve">genetic </w:t>
        </w:r>
      </w:ins>
      <w:ins w:id="99" w:author="Emma Chandler" w:date="2023-07-11T17:43:00Z">
        <w:r w:rsidR="000A6425">
          <w:t xml:space="preserve">variation of populations exposed to drastically different </w:t>
        </w:r>
      </w:ins>
      <w:ins w:id="100" w:author="Emma Chandler" w:date="2023-07-13T15:58:00Z">
        <w:r w:rsidR="008602C7">
          <w:t xml:space="preserve">temperature </w:t>
        </w:r>
      </w:ins>
      <w:ins w:id="101" w:author="Emma Chandler" w:date="2023-07-11T17:43:00Z">
        <w:r w:rsidR="000A6425">
          <w:t xml:space="preserve">conditions </w:t>
        </w:r>
      </w:ins>
      <w:ins w:id="102" w:author="Emma Chandler" w:date="2023-07-13T15:58:00Z">
        <w:r w:rsidR="008602C7">
          <w:t>(Minnesota and</w:t>
        </w:r>
      </w:ins>
      <w:ins w:id="103" w:author="Emma Chandler" w:date="2023-07-13T15:59:00Z">
        <w:r w:rsidR="008602C7">
          <w:t xml:space="preserve"> Texas) </w:t>
        </w:r>
      </w:ins>
      <w:ins w:id="104" w:author="Emma Chandler" w:date="2023-07-16T10:45:00Z">
        <w:r w:rsidR="00302864">
          <w:t xml:space="preserve">and a common garden approach </w:t>
        </w:r>
      </w:ins>
      <w:ins w:id="105" w:author="Emma Chandler" w:date="2023-07-11T17:43:00Z">
        <w:r w:rsidR="000A6425">
          <w:t xml:space="preserve">to </w:t>
        </w:r>
      </w:ins>
      <w:ins w:id="106" w:author="Emma Chandler" w:date="2023-07-16T10:45:00Z">
        <w:r w:rsidR="00302864">
          <w:t>examine</w:t>
        </w:r>
      </w:ins>
      <w:ins w:id="107" w:author="Emma Chandler" w:date="2023-07-13T15:59:00Z">
        <w:r w:rsidR="008602C7">
          <w:t xml:space="preserve"> ways </w:t>
        </w:r>
      </w:ins>
      <w:ins w:id="108" w:author="Emma Chandler" w:date="2023-07-13T16:00:00Z">
        <w:r w:rsidR="008602C7">
          <w:t xml:space="preserve">evolutionary processes precondition </w:t>
        </w:r>
      </w:ins>
      <w:ins w:id="109" w:author="Emma Chandler" w:date="2023-07-13T16:01:00Z">
        <w:r w:rsidR="008602C7">
          <w:t>tolerance to temperature stress</w:t>
        </w:r>
      </w:ins>
      <w:ins w:id="110" w:author="Emma Chandler" w:date="2023-07-13T16:02:00Z">
        <w:r w:rsidR="008602C7">
          <w:t xml:space="preserve">ors that are likely </w:t>
        </w:r>
      </w:ins>
      <w:ins w:id="111" w:author="Emma Chandler" w:date="2023-07-13T16:07:00Z">
        <w:r w:rsidR="003668BE">
          <w:t xml:space="preserve">to occur </w:t>
        </w:r>
      </w:ins>
      <w:ins w:id="112" w:author="Emma Chandler" w:date="2023-07-13T16:02:00Z">
        <w:r w:rsidR="008602C7">
          <w:t>with climate change</w:t>
        </w:r>
      </w:ins>
      <w:ins w:id="113" w:author="Emma Chandler" w:date="2023-07-13T16:01:00Z">
        <w:r w:rsidR="008602C7">
          <w:t>.</w:t>
        </w:r>
      </w:ins>
      <w:ins w:id="114" w:author="Emma Chandler" w:date="2023-07-13T16:02:00Z">
        <w:r w:rsidR="008602C7">
          <w:t xml:space="preserve"> </w:t>
        </w:r>
      </w:ins>
      <w:ins w:id="115" w:author="Emma Chandler" w:date="2023-07-13T16:06:00Z">
        <w:r w:rsidR="008602C7">
          <w:t xml:space="preserve">We hypothesized that </w:t>
        </w:r>
      </w:ins>
      <w:ins w:id="116" w:author="Emma Chandler" w:date="2023-07-13T16:08:00Z">
        <w:r w:rsidR="003668BE">
          <w:t xml:space="preserve">southern populations of </w:t>
        </w:r>
      </w:ins>
      <w:ins w:id="117" w:author="Emma Chandler" w:date="2023-07-14T15:24:00Z">
        <w:r>
          <w:rPr>
            <w:i/>
            <w:iCs/>
          </w:rPr>
          <w:t>Solanum carolinense</w:t>
        </w:r>
      </w:ins>
      <w:ins w:id="118" w:author="Emma Chandler" w:date="2023-07-13T16:06:00Z">
        <w:r w:rsidR="008602C7">
          <w:t xml:space="preserve"> evolved greater tolerance to hot temperatures in reproductive and vegetative stages</w:t>
        </w:r>
      </w:ins>
      <w:ins w:id="119" w:author="Emma Chandler" w:date="2023-07-13T16:09:00Z">
        <w:r w:rsidR="003668BE">
          <w:t xml:space="preserve">, due to exposure to </w:t>
        </w:r>
      </w:ins>
      <w:ins w:id="120" w:author="Emma Chandler" w:date="2023-07-13T16:06:00Z">
        <w:r w:rsidR="008602C7">
          <w:t xml:space="preserve">consistently hotter </w:t>
        </w:r>
      </w:ins>
      <w:ins w:id="121" w:author="Emma Chandler" w:date="2023-07-13T16:09:00Z">
        <w:r w:rsidR="003668BE">
          <w:t xml:space="preserve">conditions. </w:t>
        </w:r>
      </w:ins>
      <w:ins w:id="122" w:author="Emma Chandler" w:date="2023-07-13T16:24:00Z">
        <w:r w:rsidR="003267A5">
          <w:t>W</w:t>
        </w:r>
      </w:ins>
      <w:ins w:id="123" w:author="Emma Chandler" w:date="2023-07-13T16:22:00Z">
        <w:r w:rsidR="003267A5">
          <w:t>e predict</w:t>
        </w:r>
      </w:ins>
      <w:ins w:id="124" w:author="Emma Chandler" w:date="2023-07-16T10:45:00Z">
        <w:r w:rsidR="00302864">
          <w:t>ed that</w:t>
        </w:r>
      </w:ins>
      <w:ins w:id="125" w:author="Emma Chandler" w:date="2023-07-13T16:22:00Z">
        <w:r w:rsidR="003267A5">
          <w:t xml:space="preserve"> </w:t>
        </w:r>
      </w:ins>
      <w:ins w:id="126" w:author="Emma Chandler" w:date="2023-07-13T16:23:00Z">
        <w:r w:rsidR="003267A5">
          <w:t xml:space="preserve">tolerance to </w:t>
        </w:r>
      </w:ins>
      <w:ins w:id="127" w:author="Emma Chandler" w:date="2023-07-13T16:26:00Z">
        <w:r w:rsidR="003267A5">
          <w:t xml:space="preserve">moderate and </w:t>
        </w:r>
      </w:ins>
      <w:ins w:id="128" w:author="Emma Chandler" w:date="2023-07-13T16:23:00Z">
        <w:r w:rsidR="003267A5">
          <w:t xml:space="preserve">extreme heat </w:t>
        </w:r>
      </w:ins>
      <w:ins w:id="129" w:author="Emma Chandler" w:date="2023-07-16T10:45:00Z">
        <w:r w:rsidR="00302864">
          <w:t>would</w:t>
        </w:r>
      </w:ins>
      <w:ins w:id="130" w:author="Emma Chandler" w:date="2023-07-13T16:23:00Z">
        <w:r w:rsidR="003267A5">
          <w:t xml:space="preserve"> be greater in southern plants because these plants have adapted to tolerate the extreme maximum temperatures</w:t>
        </w:r>
      </w:ins>
      <w:ins w:id="131" w:author="Emma Chandler" w:date="2023-07-13T16:30:00Z">
        <w:r w:rsidR="00401DC0">
          <w:t xml:space="preserve"> and higher average temperatures</w:t>
        </w:r>
      </w:ins>
      <w:ins w:id="132" w:author="Emma Chandler" w:date="2023-07-13T16:24:00Z">
        <w:r w:rsidR="003267A5">
          <w:t xml:space="preserve">. </w:t>
        </w:r>
      </w:ins>
      <w:ins w:id="133" w:author="Emma Chandler" w:date="2023-07-13T16:38:00Z">
        <w:r w:rsidR="00B32A02">
          <w:t>Conversely, w</w:t>
        </w:r>
      </w:ins>
      <w:ins w:id="134" w:author="Emma Chandler" w:date="2023-07-13T16:20:00Z">
        <w:r w:rsidR="003267A5">
          <w:t xml:space="preserve">e </w:t>
        </w:r>
      </w:ins>
      <w:ins w:id="135" w:author="Emma Chandler" w:date="2023-07-14T15:24:00Z">
        <w:r>
          <w:t>expected</w:t>
        </w:r>
      </w:ins>
      <w:ins w:id="136" w:author="Emma Chandler" w:date="2023-07-13T16:20:00Z">
        <w:r w:rsidR="003267A5">
          <w:t xml:space="preserve"> the opposite for plants from more northern populations</w:t>
        </w:r>
      </w:ins>
      <w:ins w:id="137" w:author="Emma Chandler" w:date="2023-07-13T16:39:00Z">
        <w:r w:rsidR="00B32A02">
          <w:t xml:space="preserve"> – higher tolerance to extreme cold and lower tolerance to heat stress in general</w:t>
        </w:r>
      </w:ins>
      <w:ins w:id="138" w:author="Emma Chandler" w:date="2023-07-13T16:20:00Z">
        <w:r w:rsidR="003267A5">
          <w:t>.</w:t>
        </w:r>
      </w:ins>
      <w:moveToRangeStart w:id="139" w:author="Emma Chandler" w:date="2023-07-13T16:36:00Z" w:name="move140158612"/>
      <w:moveTo w:id="140" w:author="Emma Chandler" w:date="2023-07-13T16:36:00Z">
        <w:del w:id="141" w:author="Emma Chandler" w:date="2023-07-14T15:25:00Z">
          <w:r w:rsidR="00401DC0" w:rsidDel="00F73EDA">
            <w:delText xml:space="preserve">Here we present the results of two experimental studies on </w:delText>
          </w:r>
          <w:r w:rsidR="00401DC0" w:rsidRPr="005673BE" w:rsidDel="00F73EDA">
            <w:rPr>
              <w:i/>
            </w:rPr>
            <w:delText>Solanum carolinense</w:delText>
          </w:r>
          <w:r w:rsidR="00401DC0" w:rsidDel="00F73EDA">
            <w:delText>, where we sought</w:delText>
          </w:r>
          <w:r w:rsidR="00401DC0" w:rsidRPr="00C6230D" w:rsidDel="00F73EDA">
            <w:delText xml:space="preserve"> to understand how environment affects reproductive phenotype </w:delText>
          </w:r>
          <w:r w:rsidR="00401DC0" w:rsidDel="00F73EDA">
            <w:delText xml:space="preserve">and ultimately </w:delText>
          </w:r>
        </w:del>
        <w:del w:id="142" w:author="Emma Chandler" w:date="2023-07-13T16:40:00Z">
          <w:r w:rsidR="00401DC0" w:rsidDel="00B32A02">
            <w:delText xml:space="preserve">to better </w:delText>
          </w:r>
        </w:del>
        <w:del w:id="143" w:author="Emma Chandler" w:date="2023-07-14T15:25:00Z">
          <w:r w:rsidR="00401DC0" w:rsidDel="00F73EDA">
            <w:delText xml:space="preserve">inform </w:delText>
          </w:r>
          <w:r w:rsidR="00401DC0" w:rsidRPr="00C6230D" w:rsidDel="00F73EDA">
            <w:delText>predict</w:delText>
          </w:r>
          <w:r w:rsidR="00401DC0" w:rsidDel="00F73EDA">
            <w:delText>ions of plant</w:delText>
          </w:r>
          <w:r w:rsidR="00401DC0" w:rsidRPr="00C6230D" w:rsidDel="00F73EDA">
            <w:delText xml:space="preserve"> evolution in a warming environment.</w:delText>
          </w:r>
          <w:r w:rsidR="00401DC0" w:rsidDel="00F73EDA">
            <w:delText xml:space="preserve"> Our objectives were</w:delText>
          </w:r>
          <w:r w:rsidR="00401DC0" w:rsidRPr="00C6230D" w:rsidDel="00F73EDA">
            <w:delText xml:space="preserve"> to (1) determine if local thermal conditions have divergently selected for temperature tolerance traits</w:delText>
          </w:r>
          <w:r w:rsidR="00401DC0" w:rsidDel="00F73EDA">
            <w:delText xml:space="preserve"> between northern and southern latitudes and</w:delText>
          </w:r>
          <w:r w:rsidR="00401DC0" w:rsidRPr="00C6230D" w:rsidDel="00F73EDA">
            <w:delText xml:space="preserve"> (2) experimentally test the effects of moderate heat (32°C</w:delText>
          </w:r>
        </w:del>
        <w:del w:id="144" w:author="Emma Chandler" w:date="2023-07-13T16:43:00Z">
          <w:r w:rsidR="00401DC0" w:rsidRPr="00C6230D" w:rsidDel="005F7E19">
            <w:delText>)  versus</w:delText>
          </w:r>
        </w:del>
        <w:del w:id="145" w:author="Emma Chandler" w:date="2023-07-14T15:25:00Z">
          <w:r w:rsidR="00401DC0" w:rsidRPr="00C6230D" w:rsidDel="00F73EDA">
            <w:delText xml:space="preserve"> control (25°C) temperatures during flower and fruit development on phenotypic expression of pre</w:delText>
          </w:r>
          <w:r w:rsidR="00401DC0" w:rsidDel="00F73EDA">
            <w:delText>-</w:delText>
          </w:r>
          <w:r w:rsidR="00401DC0" w:rsidRPr="00C6230D" w:rsidDel="00F73EDA">
            <w:delText xml:space="preserve"> and post</w:delText>
          </w:r>
          <w:r w:rsidR="00401DC0" w:rsidDel="00F73EDA">
            <w:delText>-</w:delText>
          </w:r>
          <w:r w:rsidR="00401DC0" w:rsidRPr="00C6230D" w:rsidDel="00F73EDA">
            <w:delText xml:space="preserve">pollination reproductive traits. </w:delText>
          </w:r>
        </w:del>
      </w:moveTo>
    </w:p>
    <w:moveToRangeEnd w:id="139"/>
    <w:p w14:paraId="12BF8897" w14:textId="2FFB719A" w:rsidR="003E1DD3" w:rsidDel="000A6425" w:rsidRDefault="003E1DD3">
      <w:pPr>
        <w:pStyle w:val="BodyDoubleSpace05FirstLine"/>
        <w:rPr>
          <w:del w:id="146" w:author="Emma Chandler" w:date="2023-07-11T17:21:00Z"/>
        </w:rPr>
        <w:pPrChange w:id="147" w:author="Emma Chandler" w:date="2023-07-13T16:43:00Z">
          <w:pPr>
            <w:pStyle w:val="BodyDoubleSpace05FirstLine"/>
            <w:ind w:firstLine="0"/>
          </w:pPr>
        </w:pPrChange>
      </w:pPr>
    </w:p>
    <w:p w14:paraId="5F4712EE" w14:textId="533513F6" w:rsidR="000A6425" w:rsidRDefault="000A6425" w:rsidP="005F7E19">
      <w:pPr>
        <w:pStyle w:val="BodyDoubleSpace05FirstLine"/>
        <w:rPr>
          <w:ins w:id="148" w:author="Emma Chandler" w:date="2023-07-11T17:44:00Z"/>
        </w:rPr>
      </w:pPr>
    </w:p>
    <w:p w14:paraId="58E7BC08" w14:textId="6C192A7F" w:rsidR="003E1DD3" w:rsidDel="00F51227" w:rsidRDefault="003E1DD3">
      <w:pPr>
        <w:pStyle w:val="BodyDoubleSpace05FirstLine"/>
        <w:ind w:firstLine="0"/>
        <w:rPr>
          <w:del w:id="149" w:author="Emma Chandler" w:date="2023-07-11T17:21:00Z"/>
        </w:rPr>
        <w:pPrChange w:id="150" w:author="Emma Chandler" w:date="2023-07-11T17:22:00Z">
          <w:pPr>
            <w:pStyle w:val="BodyDoubleSpace05FirstLine"/>
          </w:pPr>
        </w:pPrChange>
      </w:pPr>
    </w:p>
    <w:p w14:paraId="4D255B11" w14:textId="2FED8B4C" w:rsidR="003E1DD3" w:rsidDel="00F51227" w:rsidRDefault="003E1DD3">
      <w:pPr>
        <w:pStyle w:val="BodyDoubleSpace05FirstLine"/>
        <w:ind w:firstLine="0"/>
        <w:rPr>
          <w:del w:id="151" w:author="Emma Chandler" w:date="2023-07-11T17:21:00Z"/>
        </w:rPr>
        <w:pPrChange w:id="152" w:author="Emma Chandler" w:date="2023-07-11T17:22:00Z">
          <w:pPr>
            <w:pStyle w:val="BodyDoubleSpace05FirstLine"/>
          </w:pPr>
        </w:pPrChange>
      </w:pPr>
    </w:p>
    <w:p w14:paraId="6AFE7875" w14:textId="77777777" w:rsidR="00F51227" w:rsidRDefault="00F51227">
      <w:pPr>
        <w:pStyle w:val="BodyDoubleSpace05FirstLine"/>
        <w:ind w:firstLine="0"/>
        <w:rPr>
          <w:ins w:id="153" w:author="Emma Chandler" w:date="2023-07-11T17:22:00Z"/>
        </w:rPr>
        <w:pPrChange w:id="154" w:author="Emma Chandler" w:date="2023-07-11T17:22:00Z">
          <w:pPr>
            <w:pStyle w:val="BodyDoubleSpace05FirstLine"/>
            <w:numPr>
              <w:numId w:val="1"/>
            </w:numPr>
            <w:ind w:left="1440" w:hanging="720"/>
          </w:pPr>
        </w:pPrChange>
      </w:pPr>
    </w:p>
    <w:p w14:paraId="2D23850D" w14:textId="625702B2" w:rsidR="003E1DD3" w:rsidDel="00B32A02" w:rsidRDefault="003E1DD3" w:rsidP="003E1DD3">
      <w:pPr>
        <w:pStyle w:val="BodyDoubleSpace05FirstLine"/>
        <w:numPr>
          <w:ilvl w:val="0"/>
          <w:numId w:val="1"/>
        </w:numPr>
        <w:rPr>
          <w:moveFrom w:id="155" w:author="Emma Chandler" w:date="2023-07-13T16:41:00Z"/>
        </w:rPr>
      </w:pPr>
      <w:moveFromRangeStart w:id="156" w:author="Emma Chandler" w:date="2023-07-13T16:41:00Z" w:name="move140158885"/>
      <w:moveFrom w:id="157" w:author="Emma Chandler" w:date="2023-07-13T16:41:00Z">
        <w:r w:rsidDel="00B32A02">
          <w:t>Can plants evolve tolerance to heat this quickly?</w:t>
        </w:r>
      </w:moveFrom>
    </w:p>
    <w:p w14:paraId="46B41073" w14:textId="731881AC" w:rsidR="003E1DD3" w:rsidDel="00B32A02" w:rsidRDefault="003E1DD3" w:rsidP="003E1DD3">
      <w:pPr>
        <w:pStyle w:val="BodyDoubleSpace05FirstLine"/>
        <w:numPr>
          <w:ilvl w:val="1"/>
          <w:numId w:val="1"/>
        </w:numPr>
        <w:rPr>
          <w:moveFrom w:id="158" w:author="Emma Chandler" w:date="2023-07-13T16:41:00Z"/>
        </w:rPr>
      </w:pPr>
      <w:moveFrom w:id="159" w:author="Emma Chandler" w:date="2023-07-13T16:41:00Z">
        <w:r w:rsidDel="00B32A02">
          <w:t>It might not be necessary – if species can acclimate to new temperatures and tolerate them through phenotypic plasticity then selection is not expected to lead to divergence</w:t>
        </w:r>
      </w:moveFrom>
    </w:p>
    <w:p w14:paraId="04E7E59F" w14:textId="30B42183" w:rsidR="003E1DD3" w:rsidDel="00B32A02" w:rsidRDefault="003E1DD3" w:rsidP="003E1DD3">
      <w:pPr>
        <w:pStyle w:val="BodyDoubleSpace05FirstLine"/>
        <w:numPr>
          <w:ilvl w:val="1"/>
          <w:numId w:val="1"/>
        </w:numPr>
        <w:rPr>
          <w:moveFrom w:id="160" w:author="Emma Chandler" w:date="2023-07-13T16:41:00Z"/>
        </w:rPr>
      </w:pPr>
      <w:moveFrom w:id="161" w:author="Emma Chandler" w:date="2023-07-13T16:41:00Z">
        <w:r w:rsidDel="00B32A02">
          <w:t>If a widespread species is not capable of acclimating to heat and can not respond rapidly to changing temperatures, we would expect populations in the warmer parts of the range to disappear and the species range may shift northward</w:t>
        </w:r>
      </w:moveFrom>
    </w:p>
    <w:p w14:paraId="4F60B012" w14:textId="746A6D3A" w:rsidR="003E1DD3" w:rsidDel="00B32A02" w:rsidRDefault="003E1DD3" w:rsidP="003E1DD3">
      <w:pPr>
        <w:pStyle w:val="BodyDoubleSpace05FirstLine"/>
        <w:numPr>
          <w:ilvl w:val="1"/>
          <w:numId w:val="1"/>
        </w:numPr>
        <w:rPr>
          <w:moveFrom w:id="162" w:author="Emma Chandler" w:date="2023-07-13T16:41:00Z"/>
        </w:rPr>
      </w:pPr>
      <w:moveFrom w:id="163" w:author="Emma Chandler" w:date="2023-07-13T16:41:00Z">
        <w:r w:rsidDel="00B32A02">
          <w:t xml:space="preserve">Local adaptation however, might result from divergent selection in the presence of sufficient genetic variation. In this case we would expect warmer and cooler environments to have populations with differing tolerances to heat. </w:t>
        </w:r>
      </w:moveFrom>
    </w:p>
    <w:p w14:paraId="4B4F7BEE" w14:textId="02FB52CC" w:rsidR="003E1DD3" w:rsidDel="00B32A02" w:rsidRDefault="003E1DD3" w:rsidP="003E1DD3">
      <w:pPr>
        <w:pStyle w:val="BodyDoubleSpace05FirstLine"/>
        <w:numPr>
          <w:ilvl w:val="0"/>
          <w:numId w:val="1"/>
        </w:numPr>
        <w:rPr>
          <w:moveFrom w:id="164" w:author="Emma Chandler" w:date="2023-07-13T16:41:00Z"/>
        </w:rPr>
      </w:pPr>
      <w:moveFrom w:id="165" w:author="Emma Chandler" w:date="2023-07-13T16:41:00Z">
        <w:r w:rsidDel="00B32A02">
          <w:t>We used a common garden approach to examine whether there is evidence for local adaptation and genetic divergence in tolerance to heat for a widespread plant</w:t>
        </w:r>
      </w:moveFrom>
    </w:p>
    <w:p w14:paraId="435227B0" w14:textId="752AD3DB" w:rsidR="003E1DD3" w:rsidDel="00B32A02" w:rsidRDefault="003E1DD3" w:rsidP="003E1DD3">
      <w:pPr>
        <w:pStyle w:val="BodyDoubleSpace05FirstLine"/>
        <w:numPr>
          <w:ilvl w:val="1"/>
          <w:numId w:val="1"/>
        </w:numPr>
        <w:rPr>
          <w:moveFrom w:id="166" w:author="Emma Chandler" w:date="2023-07-13T16:41:00Z"/>
        </w:rPr>
      </w:pPr>
      <w:moveFrom w:id="167" w:author="Emma Chandler" w:date="2023-07-13T16:41:00Z">
        <w:r w:rsidDel="00B32A02">
          <w:t>We hypothesized that a widespread weedy species will have evolved greater tolerance to hot temperatures in reproductive and vegetative stages in southern populations that are consistently hotter than northern populations.</w:t>
        </w:r>
      </w:moveFrom>
    </w:p>
    <w:p w14:paraId="41C956B1" w14:textId="5C7E0D50" w:rsidR="003E1DD3" w:rsidDel="00B32A02" w:rsidRDefault="003E1DD3" w:rsidP="003E1DD3">
      <w:pPr>
        <w:pStyle w:val="BodyDoubleSpace05FirstLine"/>
        <w:numPr>
          <w:ilvl w:val="2"/>
          <w:numId w:val="1"/>
        </w:numPr>
        <w:rPr>
          <w:moveFrom w:id="168" w:author="Emma Chandler" w:date="2023-07-13T16:41:00Z"/>
        </w:rPr>
      </w:pPr>
      <w:moveFrom w:id="169" w:author="Emma Chandler" w:date="2023-07-13T16:41:00Z">
        <w:r w:rsidDel="00B32A02">
          <w:t>Reproduction phases should be particularly sensitive to hot temperatures.</w:t>
        </w:r>
      </w:moveFrom>
    </w:p>
    <w:p w14:paraId="640F9047" w14:textId="671201B7" w:rsidR="003E1DD3" w:rsidDel="00B32A02" w:rsidRDefault="003E1DD3" w:rsidP="003E1DD3">
      <w:pPr>
        <w:pStyle w:val="BodyDoubleSpace05FirstLine"/>
        <w:numPr>
          <w:ilvl w:val="2"/>
          <w:numId w:val="1"/>
        </w:numPr>
        <w:rPr>
          <w:moveFrom w:id="170" w:author="Emma Chandler" w:date="2023-07-13T16:41:00Z"/>
        </w:rPr>
      </w:pPr>
      <w:moveFrom w:id="171" w:author="Emma Chandler" w:date="2023-07-13T16:41:00Z">
        <w:r w:rsidDel="00B32A02">
          <w:t>Hyp 1: Plants from southern regions (Texas) will respond to moderate heat during floral development differently than will plants from northern regions (Minnesota) because southern plants have evolved greater tolerance to hot environments</w:t>
        </w:r>
      </w:moveFrom>
    </w:p>
    <w:p w14:paraId="441ED4AD" w14:textId="6C8AD51A" w:rsidR="003E1DD3" w:rsidDel="00B32A02" w:rsidRDefault="003E1DD3" w:rsidP="003E1DD3">
      <w:pPr>
        <w:pStyle w:val="BodyDoubleSpace05FirstLine"/>
        <w:numPr>
          <w:ilvl w:val="3"/>
          <w:numId w:val="1"/>
        </w:numPr>
        <w:rPr>
          <w:moveFrom w:id="172" w:author="Emma Chandler" w:date="2023-07-13T16:41:00Z"/>
        </w:rPr>
      </w:pPr>
      <w:moveFrom w:id="173" w:author="Emma Chandler" w:date="2023-07-13T16:41:00Z">
        <w:r w:rsidDel="00B32A02">
          <w:t>Alternatively northern and southern plants will acclimate to hotter temperatures  in parallel as a result of phenotypic plasticity in tolerance</w:t>
        </w:r>
      </w:moveFrom>
    </w:p>
    <w:p w14:paraId="6DD1C55D" w14:textId="56C69B67" w:rsidR="003E1DD3" w:rsidDel="00B32A02" w:rsidRDefault="003E1DD3" w:rsidP="003E1DD3">
      <w:pPr>
        <w:pStyle w:val="BodyDoubleSpace05FirstLine"/>
        <w:numPr>
          <w:ilvl w:val="2"/>
          <w:numId w:val="1"/>
        </w:numPr>
        <w:rPr>
          <w:moveFrom w:id="174" w:author="Emma Chandler" w:date="2023-07-13T16:41:00Z"/>
        </w:rPr>
      </w:pPr>
      <w:moveFrom w:id="175" w:author="Emma Chandler" w:date="2023-07-13T16:41:00Z">
        <w:r w:rsidDel="00B32A02">
          <w:t>Hyp 2: Overall tolerance to extreme heat will be greater in southern plants because these plants have adapted to tolerate the extreme maximum temperatures there and the northern plants have not.</w:t>
        </w:r>
      </w:moveFrom>
    </w:p>
    <w:p w14:paraId="238D7CCB" w14:textId="12ADFE51" w:rsidR="003E1DD3" w:rsidDel="00B32A02" w:rsidRDefault="003E1DD3" w:rsidP="003E1DD3">
      <w:pPr>
        <w:pStyle w:val="BodyDoubleSpace05FirstLine"/>
        <w:numPr>
          <w:ilvl w:val="3"/>
          <w:numId w:val="1"/>
        </w:numPr>
        <w:rPr>
          <w:moveFrom w:id="176" w:author="Emma Chandler" w:date="2023-07-13T16:41:00Z"/>
        </w:rPr>
      </w:pPr>
      <w:moveFrom w:id="177" w:author="Emma Chandler" w:date="2023-07-13T16:41:00Z">
        <w:r w:rsidDel="00B32A02">
          <w:t>Alternatively northern and southern plants will be equally tolerant to heat</w:t>
        </w:r>
      </w:moveFrom>
    </w:p>
    <w:p w14:paraId="05F942E7" w14:textId="47F86F1A" w:rsidR="003E1DD3" w:rsidDel="005F7E19" w:rsidRDefault="003E1DD3" w:rsidP="003E1DD3">
      <w:pPr>
        <w:pStyle w:val="BodyDoubleSpace05FirstLine"/>
        <w:numPr>
          <w:ilvl w:val="0"/>
          <w:numId w:val="1"/>
        </w:numPr>
        <w:rPr>
          <w:del w:id="178" w:author="Emma Chandler" w:date="2023-07-13T16:43:00Z"/>
          <w:moveFrom w:id="179" w:author="Emma Chandler" w:date="2023-07-13T16:41:00Z"/>
        </w:rPr>
      </w:pPr>
      <w:moveFrom w:id="180" w:author="Emma Chandler" w:date="2023-07-13T16:41:00Z">
        <w:r w:rsidDel="00B32A02">
          <w:t>O</w:t>
        </w:r>
        <w:del w:id="181" w:author="Emma Chandler" w:date="2023-07-13T16:43:00Z">
          <w:r w:rsidDel="005F7E19">
            <w:delText>bjectives</w:delText>
          </w:r>
        </w:del>
      </w:moveFrom>
    </w:p>
    <w:moveFromRangeEnd w:id="156"/>
    <w:p w14:paraId="46885283" w14:textId="77777777" w:rsidR="003E1DD3" w:rsidDel="005F7E19" w:rsidRDefault="003E1DD3">
      <w:pPr>
        <w:pStyle w:val="BodyDoubleSpace05FirstLine"/>
        <w:rPr>
          <w:del w:id="182" w:author="Emma Chandler" w:date="2023-07-13T16:43:00Z"/>
        </w:rPr>
      </w:pPr>
    </w:p>
    <w:p w14:paraId="76D24713" w14:textId="77777777" w:rsidR="003E1DD3" w:rsidDel="005F7E19" w:rsidRDefault="003E1DD3">
      <w:pPr>
        <w:pStyle w:val="BodyDoubleSpace05FirstLine"/>
        <w:rPr>
          <w:del w:id="183" w:author="Emma Chandler" w:date="2023-07-13T16:43:00Z"/>
        </w:rPr>
      </w:pPr>
    </w:p>
    <w:p w14:paraId="7BFD9BC9" w14:textId="13439ABA" w:rsidR="00206BE4" w:rsidDel="00401DC0" w:rsidRDefault="00133445" w:rsidP="00133445">
      <w:pPr>
        <w:pStyle w:val="BodyDoubleSpace05FirstLine"/>
        <w:rPr>
          <w:moveFrom w:id="184" w:author="Emma Chandler" w:date="2023-07-13T16:36:00Z"/>
        </w:rPr>
      </w:pPr>
      <w:moveFromRangeStart w:id="185" w:author="Emma Chandler" w:date="2023-07-13T16:36:00Z" w:name="move140158612"/>
      <w:moveFrom w:id="186" w:author="Emma Chandler" w:date="2023-07-13T16:36:00Z">
        <w:r w:rsidDel="00401DC0">
          <w:t xml:space="preserve">Here we present the results of two experimental studies on </w:t>
        </w:r>
        <w:r w:rsidRPr="005673BE" w:rsidDel="00401DC0">
          <w:rPr>
            <w:i/>
          </w:rPr>
          <w:t>Solanum carolinense</w:t>
        </w:r>
        <w:r w:rsidR="00322022" w:rsidDel="00401DC0">
          <w:t xml:space="preserve">, </w:t>
        </w:r>
        <w:r w:rsidDel="00401DC0">
          <w:t>where we sought</w:t>
        </w:r>
        <w:r w:rsidR="00206BE4" w:rsidRPr="00C6230D" w:rsidDel="00401DC0">
          <w:t xml:space="preserve"> to understand how environment affects reproductive phenotype </w:t>
        </w:r>
        <w:r w:rsidDel="00401DC0">
          <w:t xml:space="preserve">and ultimately </w:t>
        </w:r>
        <w:r w:rsidR="00322022" w:rsidDel="00401DC0">
          <w:t xml:space="preserve">to </w:t>
        </w:r>
        <w:r w:rsidDel="00401DC0">
          <w:t xml:space="preserve">better inform </w:t>
        </w:r>
        <w:r w:rsidR="00206BE4" w:rsidRPr="00C6230D" w:rsidDel="00401DC0">
          <w:t>predict</w:t>
        </w:r>
        <w:r w:rsidDel="00401DC0">
          <w:t>ions of plant</w:t>
        </w:r>
        <w:r w:rsidR="00206BE4" w:rsidRPr="00C6230D" w:rsidDel="00401DC0">
          <w:t xml:space="preserve"> evolution in a warming environment.</w:t>
        </w:r>
        <w:r w:rsidDel="00401DC0">
          <w:t xml:space="preserve"> </w:t>
        </w:r>
        <w:r w:rsidR="002222F3" w:rsidDel="00401DC0">
          <w:t>Our objectives were</w:t>
        </w:r>
        <w:r w:rsidR="00206BE4" w:rsidRPr="00C6230D" w:rsidDel="00401DC0">
          <w:t xml:space="preserve"> to (1) determine if local thermal conditions have divergently selected for temperature tolerance traits</w:t>
        </w:r>
        <w:r w:rsidR="002222F3" w:rsidDel="00401DC0">
          <w:t xml:space="preserve"> </w:t>
        </w:r>
        <w:r w:rsidR="00322022" w:rsidDel="00401DC0">
          <w:t xml:space="preserve">between northern and southern latitudes </w:t>
        </w:r>
        <w:r w:rsidR="002222F3" w:rsidDel="00401DC0">
          <w:t>and</w:t>
        </w:r>
        <w:r w:rsidR="00206BE4" w:rsidRPr="00C6230D" w:rsidDel="00401DC0">
          <w:t xml:space="preserve"> (2) experimentally test the effects of moderate heat (32°C)  versus control (25°C) temperatures during flower and fruit development on phenotypic expression of pre</w:t>
        </w:r>
        <w:r w:rsidR="002222F3" w:rsidDel="00401DC0">
          <w:t>-</w:t>
        </w:r>
        <w:r w:rsidR="00206BE4" w:rsidRPr="00C6230D" w:rsidDel="00401DC0">
          <w:t xml:space="preserve"> and post</w:t>
        </w:r>
        <w:r w:rsidR="002222F3" w:rsidDel="00401DC0">
          <w:t>-</w:t>
        </w:r>
        <w:r w:rsidR="00206BE4" w:rsidRPr="00C6230D" w:rsidDel="00401DC0">
          <w:t xml:space="preserve">pollination reproductive traits. </w:t>
        </w:r>
      </w:moveFrom>
    </w:p>
    <w:moveFromRangeEnd w:id="185"/>
    <w:p w14:paraId="4B4E5FD6" w14:textId="77777777" w:rsidR="00D737AC" w:rsidRDefault="00D737AC" w:rsidP="005F7E19"/>
    <w:sectPr w:rsidR="00D73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A60DE"/>
    <w:multiLevelType w:val="hybridMultilevel"/>
    <w:tmpl w:val="CB24E26C"/>
    <w:lvl w:ilvl="0" w:tplc="4F24B030">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6B0546"/>
    <w:multiLevelType w:val="hybridMultilevel"/>
    <w:tmpl w:val="FCF022D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979190545">
    <w:abstractNumId w:val="0"/>
  </w:num>
  <w:num w:numId="2" w16cid:durableId="173519849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Chandler">
    <w15:presenceInfo w15:providerId="AD" w15:userId="S::ec50513@uga.edu::603bd503-aed1-49a7-abfb-b992e14a59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E4"/>
    <w:rsid w:val="00050A5F"/>
    <w:rsid w:val="000A1913"/>
    <w:rsid w:val="000A6425"/>
    <w:rsid w:val="000B5368"/>
    <w:rsid w:val="00133445"/>
    <w:rsid w:val="001538A2"/>
    <w:rsid w:val="00206BE4"/>
    <w:rsid w:val="002222F3"/>
    <w:rsid w:val="00237D4A"/>
    <w:rsid w:val="00302864"/>
    <w:rsid w:val="00322022"/>
    <w:rsid w:val="003267A5"/>
    <w:rsid w:val="003668BE"/>
    <w:rsid w:val="003A7B84"/>
    <w:rsid w:val="003E1DD3"/>
    <w:rsid w:val="00401DC0"/>
    <w:rsid w:val="005673BE"/>
    <w:rsid w:val="005F2D26"/>
    <w:rsid w:val="005F7E19"/>
    <w:rsid w:val="0065509F"/>
    <w:rsid w:val="006C7D4E"/>
    <w:rsid w:val="00810584"/>
    <w:rsid w:val="008602C7"/>
    <w:rsid w:val="00887493"/>
    <w:rsid w:val="009D1C4E"/>
    <w:rsid w:val="00A112F7"/>
    <w:rsid w:val="00A13F8E"/>
    <w:rsid w:val="00B32A02"/>
    <w:rsid w:val="00B76006"/>
    <w:rsid w:val="00BC36A6"/>
    <w:rsid w:val="00C54143"/>
    <w:rsid w:val="00D61C3B"/>
    <w:rsid w:val="00D737AC"/>
    <w:rsid w:val="00DF5307"/>
    <w:rsid w:val="00E60091"/>
    <w:rsid w:val="00E659E6"/>
    <w:rsid w:val="00ED24AF"/>
    <w:rsid w:val="00F51227"/>
    <w:rsid w:val="00F73EDA"/>
    <w:rsid w:val="00FE1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72DAD"/>
  <w15:chartTrackingRefBased/>
  <w15:docId w15:val="{117CCBA2-8409-4C34-B6A3-CC764341C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DoubleSpace05FirstLine">
    <w:name w:val="Body Double Space 0.5 First Line"/>
    <w:basedOn w:val="Normal"/>
    <w:link w:val="BodyDoubleSpace05FirstLineChar"/>
    <w:qFormat/>
    <w:rsid w:val="00206BE4"/>
    <w:pPr>
      <w:spacing w:after="0" w:line="480" w:lineRule="auto"/>
      <w:ind w:firstLine="720"/>
    </w:pPr>
    <w:rPr>
      <w:rFonts w:ascii="Times New Roman" w:eastAsia="Calibri" w:hAnsi="Times New Roman" w:cs="Times New Roman"/>
      <w:sz w:val="24"/>
    </w:rPr>
  </w:style>
  <w:style w:type="character" w:customStyle="1" w:styleId="BodyDoubleSpace05FirstLineChar">
    <w:name w:val="Body Double Space 0.5 First Line Char"/>
    <w:basedOn w:val="DefaultParagraphFont"/>
    <w:link w:val="BodyDoubleSpace05FirstLine"/>
    <w:rsid w:val="00206BE4"/>
    <w:rPr>
      <w:rFonts w:ascii="Times New Roman" w:eastAsia="Calibri" w:hAnsi="Times New Roman" w:cs="Times New Roman"/>
      <w:sz w:val="24"/>
    </w:rPr>
  </w:style>
  <w:style w:type="paragraph" w:styleId="BalloonText">
    <w:name w:val="Balloon Text"/>
    <w:basedOn w:val="Normal"/>
    <w:link w:val="BalloonTextChar"/>
    <w:uiPriority w:val="99"/>
    <w:semiHidden/>
    <w:unhideWhenUsed/>
    <w:rsid w:val="003E1D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1DD3"/>
    <w:rPr>
      <w:rFonts w:ascii="Segoe UI" w:hAnsi="Segoe UI" w:cs="Segoe UI"/>
      <w:sz w:val="18"/>
      <w:szCs w:val="18"/>
    </w:rPr>
  </w:style>
  <w:style w:type="paragraph" w:styleId="Revision">
    <w:name w:val="Revision"/>
    <w:hidden/>
    <w:uiPriority w:val="99"/>
    <w:semiHidden/>
    <w:rsid w:val="00237D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2577</Words>
  <Characters>14690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Travers</dc:creator>
  <cp:keywords/>
  <dc:description/>
  <cp:lastModifiedBy>Emma Chandler</cp:lastModifiedBy>
  <cp:revision>4</cp:revision>
  <dcterms:created xsi:type="dcterms:W3CDTF">2023-07-13T23:29:00Z</dcterms:created>
  <dcterms:modified xsi:type="dcterms:W3CDTF">2023-07-16T16:46:00Z</dcterms:modified>
</cp:coreProperties>
</file>
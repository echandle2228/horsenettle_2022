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619A" w14:textId="384364B6" w:rsidR="00113474" w:rsidDel="005123E8" w:rsidRDefault="00113474" w:rsidP="00113474">
      <w:pPr>
        <w:pStyle w:val="BodyDoubleSpace05FirstLine"/>
        <w:spacing w:line="240" w:lineRule="auto"/>
        <w:ind w:firstLine="0"/>
        <w:rPr>
          <w:del w:id="0" w:author="Steven Travers" w:date="2023-06-04T15:03:00Z"/>
          <w:b/>
          <w:bCs/>
        </w:rPr>
      </w:pPr>
      <w:del w:id="1" w:author="Steven Travers" w:date="2023-06-04T15:03:00Z">
        <w:r w:rsidDel="005123E8">
          <w:rPr>
            <w:b/>
            <w:bCs/>
          </w:rPr>
          <w:delText>Working Titles:</w:delText>
        </w:r>
      </w:del>
    </w:p>
    <w:p w14:paraId="3609325F" w14:textId="78AF3497" w:rsidR="00113474" w:rsidDel="005123E8" w:rsidRDefault="00113474" w:rsidP="00113474">
      <w:pPr>
        <w:pStyle w:val="BodyDoubleSpace05FirstLine"/>
        <w:spacing w:line="240" w:lineRule="auto"/>
        <w:ind w:firstLine="0"/>
        <w:rPr>
          <w:del w:id="2" w:author="Steven Travers" w:date="2023-06-04T15:03:00Z"/>
          <w:b/>
          <w:bCs/>
          <w:i/>
          <w:iCs/>
        </w:rPr>
      </w:pPr>
      <w:del w:id="3" w:author="Steven Travers" w:date="2023-06-04T15:03:00Z">
        <w:r w:rsidDel="005123E8">
          <w:rPr>
            <w:b/>
            <w:bCs/>
          </w:rPr>
          <w:delText xml:space="preserve">Deleterious and advantageous responses to temperature stress in the reproductive traits of </w:delText>
        </w:r>
        <w:r w:rsidRPr="00113474" w:rsidDel="005123E8">
          <w:rPr>
            <w:b/>
            <w:bCs/>
            <w:i/>
            <w:iCs/>
          </w:rPr>
          <w:delText>Solanum</w:delText>
        </w:r>
        <w:r w:rsidDel="005123E8">
          <w:rPr>
            <w:b/>
            <w:bCs/>
            <w:i/>
            <w:iCs/>
          </w:rPr>
          <w:delText xml:space="preserve"> carolinense </w:delText>
        </w:r>
      </w:del>
    </w:p>
    <w:p w14:paraId="57297C92" w14:textId="77777777" w:rsidR="00113474" w:rsidRDefault="00113474" w:rsidP="00113474">
      <w:pPr>
        <w:pStyle w:val="BodyDoubleSpace05FirstLine"/>
        <w:spacing w:line="240" w:lineRule="auto"/>
        <w:ind w:firstLine="0"/>
        <w:rPr>
          <w:b/>
          <w:bCs/>
        </w:rPr>
      </w:pPr>
    </w:p>
    <w:p w14:paraId="7FD498A7" w14:textId="79D8E46F" w:rsidR="00C6230D" w:rsidRDefault="00210DEA" w:rsidP="00113474">
      <w:pPr>
        <w:pStyle w:val="BodyDoubleSpace05FirstLine"/>
        <w:spacing w:line="240" w:lineRule="auto"/>
        <w:ind w:firstLine="0"/>
        <w:rPr>
          <w:b/>
          <w:bCs/>
          <w:i/>
          <w:iCs/>
        </w:rPr>
      </w:pPr>
      <w:r w:rsidRPr="005123E8">
        <w:rPr>
          <w:b/>
          <w:bCs/>
        </w:rPr>
        <w:t xml:space="preserve">Intraspecific variation in responses to </w:t>
      </w:r>
      <w:r w:rsidR="00113474" w:rsidRPr="005123E8">
        <w:rPr>
          <w:b/>
          <w:bCs/>
        </w:rPr>
        <w:t xml:space="preserve">extreme and moderate </w:t>
      </w:r>
      <w:r w:rsidRPr="005123E8">
        <w:rPr>
          <w:b/>
          <w:bCs/>
        </w:rPr>
        <w:t>temperature stress</w:t>
      </w:r>
      <w:r w:rsidR="00113474" w:rsidRPr="005123E8">
        <w:rPr>
          <w:b/>
          <w:bCs/>
        </w:rPr>
        <w:t xml:space="preserve"> in </w:t>
      </w:r>
      <w:r w:rsidR="00B57E2D" w:rsidRPr="005123E8">
        <w:rPr>
          <w:b/>
          <w:bCs/>
        </w:rPr>
        <w:t xml:space="preserve">the wild species, </w:t>
      </w:r>
      <w:r w:rsidR="00113474" w:rsidRPr="005123E8">
        <w:rPr>
          <w:b/>
          <w:bCs/>
          <w:i/>
          <w:iCs/>
        </w:rPr>
        <w:t>Solanum carolinense</w:t>
      </w:r>
    </w:p>
    <w:p w14:paraId="35FEAF73" w14:textId="069DA0D4" w:rsidR="00113474" w:rsidRDefault="00113474" w:rsidP="00113474">
      <w:pPr>
        <w:pStyle w:val="BodyDoubleSpace05FirstLine"/>
        <w:spacing w:line="240" w:lineRule="auto"/>
        <w:ind w:firstLine="0"/>
        <w:rPr>
          <w:b/>
          <w:bCs/>
          <w:i/>
          <w:iCs/>
        </w:rPr>
      </w:pPr>
    </w:p>
    <w:p w14:paraId="682F9485" w14:textId="117DA9C2" w:rsidR="00113474" w:rsidDel="005123E8" w:rsidRDefault="005123E8" w:rsidP="005123E8">
      <w:pPr>
        <w:pStyle w:val="BodyDoubleSpace05FirstLine"/>
        <w:ind w:firstLine="0"/>
        <w:jc w:val="center"/>
        <w:rPr>
          <w:del w:id="4" w:author="Steven Travers" w:date="2023-06-04T15:03:00Z"/>
          <w:bCs/>
        </w:rPr>
      </w:pPr>
      <w:ins w:id="5" w:author="Steven Travers" w:date="2023-06-04T15:04:00Z">
        <w:r w:rsidRPr="005123E8">
          <w:rPr>
            <w:bCs/>
            <w:rPrChange w:id="6" w:author="Steven Travers" w:date="2023-06-04T15:04:00Z">
              <w:rPr>
                <w:b/>
                <w:bCs/>
              </w:rPr>
            </w:rPrChange>
          </w:rPr>
          <w:t xml:space="preserve">Emma </w:t>
        </w:r>
      </w:ins>
      <w:ins w:id="7" w:author="Steven Travers" w:date="2023-06-04T15:08:00Z">
        <w:r>
          <w:rPr>
            <w:bCs/>
          </w:rPr>
          <w:t xml:space="preserve">K. </w:t>
        </w:r>
      </w:ins>
      <w:ins w:id="8" w:author="Steven Travers" w:date="2023-06-04T15:04:00Z">
        <w:r w:rsidRPr="005123E8">
          <w:rPr>
            <w:bCs/>
            <w:rPrChange w:id="9" w:author="Steven Travers" w:date="2023-06-04T15:04:00Z">
              <w:rPr>
                <w:b/>
                <w:bCs/>
              </w:rPr>
            </w:rPrChange>
          </w:rPr>
          <w:t>Chandler and Steven E. Travers</w:t>
        </w:r>
      </w:ins>
    </w:p>
    <w:p w14:paraId="1CE63346" w14:textId="4649B5F5" w:rsidR="005123E8" w:rsidRDefault="005123E8" w:rsidP="005123E8">
      <w:pPr>
        <w:pStyle w:val="BodyDoubleSpace05FirstLine"/>
        <w:spacing w:line="240" w:lineRule="auto"/>
        <w:ind w:firstLine="0"/>
        <w:jc w:val="center"/>
        <w:rPr>
          <w:ins w:id="10" w:author="Steven Travers" w:date="2023-06-04T15:08:00Z"/>
          <w:bCs/>
        </w:rPr>
      </w:pPr>
    </w:p>
    <w:p w14:paraId="14D65452" w14:textId="7D6D78DF" w:rsidR="005123E8" w:rsidRDefault="005123E8">
      <w:pPr>
        <w:rPr>
          <w:ins w:id="11" w:author="Steven Travers" w:date="2023-06-04T15:08:00Z"/>
          <w:rFonts w:ascii="Times New Roman" w:eastAsia="Calibri" w:hAnsi="Times New Roman" w:cs="Times New Roman"/>
          <w:bCs/>
          <w:sz w:val="24"/>
        </w:rPr>
      </w:pPr>
      <w:ins w:id="12" w:author="Steven Travers" w:date="2023-06-04T15:08:00Z">
        <w:r>
          <w:rPr>
            <w:bCs/>
          </w:rPr>
          <w:br w:type="page"/>
        </w:r>
      </w:ins>
    </w:p>
    <w:p w14:paraId="6BC2EDDB" w14:textId="77777777" w:rsidR="005123E8" w:rsidRPr="005123E8" w:rsidRDefault="005123E8">
      <w:pPr>
        <w:pStyle w:val="BodyDoubleSpace05FirstLine"/>
        <w:spacing w:line="240" w:lineRule="auto"/>
        <w:ind w:firstLine="0"/>
        <w:jc w:val="center"/>
        <w:rPr>
          <w:ins w:id="13" w:author="Steven Travers" w:date="2023-06-04T15:08:00Z"/>
          <w:bCs/>
          <w:rPrChange w:id="14" w:author="Steven Travers" w:date="2023-06-04T15:04:00Z">
            <w:rPr>
              <w:ins w:id="15" w:author="Steven Travers" w:date="2023-06-04T15:08:00Z"/>
              <w:b/>
              <w:bCs/>
            </w:rPr>
          </w:rPrChange>
        </w:rPr>
        <w:pPrChange w:id="16" w:author="Steven Travers" w:date="2023-06-04T15:08:00Z">
          <w:pPr>
            <w:pStyle w:val="BodyDoubleSpace05FirstLine"/>
            <w:spacing w:line="240" w:lineRule="auto"/>
            <w:ind w:firstLine="0"/>
          </w:pPr>
        </w:pPrChange>
      </w:pPr>
    </w:p>
    <w:p w14:paraId="7CECF650" w14:textId="0BB1ED5E" w:rsidR="00C2069C" w:rsidDel="005123E8" w:rsidRDefault="002749DA">
      <w:pPr>
        <w:pStyle w:val="BodyDoubleSpace05FirstLine"/>
        <w:ind w:firstLine="0"/>
        <w:jc w:val="center"/>
        <w:rPr>
          <w:del w:id="17" w:author="Steven Travers" w:date="2023-06-04T15:03:00Z"/>
          <w:b/>
          <w:bCs/>
        </w:rPr>
        <w:pPrChange w:id="18" w:author="Steven Travers" w:date="2023-06-04T15:08:00Z">
          <w:pPr>
            <w:pStyle w:val="BodyDoubleSpace05FirstLine"/>
            <w:ind w:firstLine="0"/>
          </w:pPr>
        </w:pPrChange>
      </w:pPr>
      <w:del w:id="19" w:author="Steven Travers" w:date="2023-06-04T15:03:00Z">
        <w:r w:rsidDel="005123E8">
          <w:rPr>
            <w:b/>
            <w:bCs/>
          </w:rPr>
          <w:delText>Introduction</w:delText>
        </w:r>
      </w:del>
    </w:p>
    <w:p w14:paraId="0840DCC9" w14:textId="43EBEC5D" w:rsidR="002749DA" w:rsidRPr="00C6230D" w:rsidDel="005123E8" w:rsidRDefault="002749DA">
      <w:pPr>
        <w:pStyle w:val="BodyDoubleSpace05FirstLine"/>
        <w:numPr>
          <w:ilvl w:val="0"/>
          <w:numId w:val="8"/>
        </w:numPr>
        <w:spacing w:line="240" w:lineRule="auto"/>
        <w:jc w:val="center"/>
        <w:rPr>
          <w:del w:id="20" w:author="Steven Travers" w:date="2023-06-04T15:03:00Z"/>
          <w:b/>
          <w:bCs/>
        </w:rPr>
        <w:pPrChange w:id="21" w:author="Steven Travers" w:date="2023-06-04T15:08:00Z">
          <w:pPr>
            <w:pStyle w:val="BodyDoubleSpace05FirstLine"/>
            <w:numPr>
              <w:numId w:val="8"/>
            </w:numPr>
            <w:spacing w:line="240" w:lineRule="auto"/>
            <w:ind w:left="720" w:hanging="360"/>
          </w:pPr>
        </w:pPrChange>
      </w:pPr>
      <w:del w:id="22" w:author="Steven Travers" w:date="2023-06-04T15:03:00Z">
        <w:r w:rsidRPr="00C6230D" w:rsidDel="005123E8">
          <w:rPr>
            <w:b/>
            <w:bCs/>
          </w:rPr>
          <w:delText>Climate change</w:delText>
        </w:r>
      </w:del>
    </w:p>
    <w:p w14:paraId="42EE47F5" w14:textId="0FE739DA" w:rsidR="00F64068" w:rsidDel="005123E8" w:rsidRDefault="00C2069C">
      <w:pPr>
        <w:pStyle w:val="BodyDoubleSpace05FirstLine"/>
        <w:numPr>
          <w:ilvl w:val="1"/>
          <w:numId w:val="7"/>
        </w:numPr>
        <w:spacing w:line="240" w:lineRule="auto"/>
        <w:jc w:val="center"/>
        <w:rPr>
          <w:del w:id="23" w:author="Steven Travers" w:date="2023-06-04T15:03:00Z"/>
        </w:rPr>
        <w:pPrChange w:id="24" w:author="Steven Travers" w:date="2023-06-04T15:08:00Z">
          <w:pPr>
            <w:pStyle w:val="BodyDoubleSpace05FirstLine"/>
            <w:numPr>
              <w:ilvl w:val="1"/>
              <w:numId w:val="7"/>
            </w:numPr>
            <w:spacing w:line="240" w:lineRule="auto"/>
            <w:ind w:left="1440" w:hanging="360"/>
          </w:pPr>
        </w:pPrChange>
      </w:pPr>
      <w:del w:id="25" w:author="Steven Travers" w:date="2023-06-04T15:03:00Z">
        <w:r w:rsidRPr="0025197C" w:rsidDel="005123E8">
          <w:delText xml:space="preserve">Climate change is rapidly altering environmental conditions at the local level and in particular, temperature and precipitation regimes and the severity of weather events. How will plants, a mostly sessile taxonomic group, cope with these rapid changes? With the uprise of novel local conditions, there are three ways plants can respond while avoiding extinction; quickly adapt, tolerate changing conditions through plasticity in phenotype that allows acclimation to the new conditions, or shift ranges </w:delText>
        </w:r>
        <w:r w:rsidRPr="0025197C" w:rsidDel="005123E8">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rsidDel="005123E8">
          <w:delInstrText xml:space="preserve"> ADDIN EN.CITE </w:delInstrText>
        </w:r>
        <w:r w:rsidR="002A0363" w:rsidDel="005123E8">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rsidDel="005123E8">
          <w:delInstrText xml:space="preserve"> ADDIN EN.CITE.DATA </w:delInstrText>
        </w:r>
        <w:r w:rsidR="002A0363" w:rsidDel="005123E8">
          <w:fldChar w:fldCharType="end"/>
        </w:r>
        <w:r w:rsidRPr="0025197C" w:rsidDel="005123E8">
          <w:fldChar w:fldCharType="separate"/>
        </w:r>
        <w:r w:rsidR="002A0363" w:rsidDel="005123E8">
          <w:rPr>
            <w:noProof/>
          </w:rPr>
          <w:delText>(Janzen 1967, Schlichting 1986, Molina-Montenegro and Naya 2012)</w:delText>
        </w:r>
        <w:r w:rsidRPr="0025197C" w:rsidDel="005123E8">
          <w:fldChar w:fldCharType="end"/>
        </w:r>
        <w:r w:rsidRPr="0025197C" w:rsidDel="005123E8">
          <w:delText xml:space="preserve">. </w:delText>
        </w:r>
      </w:del>
    </w:p>
    <w:p w14:paraId="216DB389" w14:textId="34A319AB" w:rsidR="00F64068" w:rsidRPr="00C6230D" w:rsidDel="005123E8" w:rsidRDefault="00F64068">
      <w:pPr>
        <w:pStyle w:val="BodyDoubleSpace05FirstLine"/>
        <w:numPr>
          <w:ilvl w:val="0"/>
          <w:numId w:val="7"/>
        </w:numPr>
        <w:spacing w:line="240" w:lineRule="auto"/>
        <w:jc w:val="center"/>
        <w:rPr>
          <w:del w:id="26" w:author="Steven Travers" w:date="2023-06-04T15:03:00Z"/>
          <w:b/>
          <w:bCs/>
        </w:rPr>
        <w:pPrChange w:id="27" w:author="Steven Travers" w:date="2023-06-04T15:08:00Z">
          <w:pPr>
            <w:pStyle w:val="BodyDoubleSpace05FirstLine"/>
            <w:numPr>
              <w:numId w:val="7"/>
            </w:numPr>
            <w:spacing w:line="240" w:lineRule="auto"/>
            <w:ind w:left="720" w:hanging="360"/>
          </w:pPr>
        </w:pPrChange>
      </w:pPr>
      <w:del w:id="28" w:author="Steven Travers" w:date="2023-06-04T15:03:00Z">
        <w:r w:rsidRPr="00C6230D" w:rsidDel="005123E8">
          <w:rPr>
            <w:b/>
            <w:bCs/>
          </w:rPr>
          <w:delText>Local Adaptation</w:delText>
        </w:r>
      </w:del>
    </w:p>
    <w:p w14:paraId="4729497D" w14:textId="7A144D7B" w:rsidR="00F64068" w:rsidDel="005123E8" w:rsidRDefault="00C2069C">
      <w:pPr>
        <w:pStyle w:val="BodyDoubleSpace05FirstLine"/>
        <w:numPr>
          <w:ilvl w:val="1"/>
          <w:numId w:val="7"/>
        </w:numPr>
        <w:spacing w:line="240" w:lineRule="auto"/>
        <w:jc w:val="center"/>
        <w:rPr>
          <w:del w:id="29" w:author="Steven Travers" w:date="2023-06-04T15:03:00Z"/>
        </w:rPr>
        <w:pPrChange w:id="30" w:author="Steven Travers" w:date="2023-06-04T15:08:00Z">
          <w:pPr>
            <w:pStyle w:val="BodyDoubleSpace05FirstLine"/>
            <w:numPr>
              <w:ilvl w:val="1"/>
              <w:numId w:val="7"/>
            </w:numPr>
            <w:spacing w:line="240" w:lineRule="auto"/>
            <w:ind w:left="1440" w:hanging="360"/>
          </w:pPr>
        </w:pPrChange>
      </w:pPr>
      <w:del w:id="31" w:author="Steven Travers" w:date="2023-06-04T15:03:00Z">
        <w:r w:rsidRPr="0025197C" w:rsidDel="005123E8">
          <w:delText xml:space="preserve">The conditions across a species’ range are almost always heterogeneous and can have a variety of selective pressures that act on the populations differently. Divergent selection in two locations can result in differing trait optima in the separate populations, leading to local adaptation </w:delText>
        </w:r>
        <w:r w:rsidRPr="0025197C" w:rsidDel="005123E8">
          <w:fldChar w:fldCharType="begin"/>
        </w:r>
        <w:r w:rsidDel="005123E8">
          <w:del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delInstrText>
        </w:r>
        <w:r w:rsidRPr="0025197C" w:rsidDel="005123E8">
          <w:fldChar w:fldCharType="separate"/>
        </w:r>
        <w:r w:rsidDel="005123E8">
          <w:rPr>
            <w:noProof/>
          </w:rPr>
          <w:delText>(Kawecki and Ebert 2004)</w:delText>
        </w:r>
        <w:r w:rsidRPr="0025197C" w:rsidDel="005123E8">
          <w:fldChar w:fldCharType="end"/>
        </w:r>
        <w:r w:rsidRPr="0025197C" w:rsidDel="005123E8">
          <w:delText xml:space="preserve">. </w:delText>
        </w:r>
        <w:r w:rsidR="006B6F6D" w:rsidDel="005123E8">
          <w:delText>Specifically, t</w:delText>
        </w:r>
        <w:r w:rsidRPr="0025197C" w:rsidDel="005123E8">
          <w:delText xml:space="preserve">emperature is a variable that can determine species distributions and can vary greatly in both severity and consistency with geographic region </w:delText>
        </w:r>
        <w:r w:rsidRPr="0025197C" w:rsidDel="005123E8">
          <w:fldChar w:fldCharType="begin"/>
        </w:r>
        <w:r w:rsidDel="005123E8">
          <w:del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delInstrText>
        </w:r>
        <w:r w:rsidRPr="0025197C" w:rsidDel="005123E8">
          <w:fldChar w:fldCharType="separate"/>
        </w:r>
        <w:r w:rsidDel="005123E8">
          <w:rPr>
            <w:noProof/>
          </w:rPr>
          <w:delText>(Von Büren and Hiltbrunner 2022)</w:delText>
        </w:r>
        <w:r w:rsidRPr="0025197C" w:rsidDel="005123E8">
          <w:fldChar w:fldCharType="end"/>
        </w:r>
        <w:r w:rsidRPr="0025197C" w:rsidDel="005123E8">
          <w:delText xml:space="preserve">. </w:delText>
        </w:r>
      </w:del>
    </w:p>
    <w:p w14:paraId="4FB7693B" w14:textId="77ED5C92" w:rsidR="00F64068" w:rsidRPr="00C6230D" w:rsidDel="005123E8" w:rsidRDefault="00F64068">
      <w:pPr>
        <w:pStyle w:val="BodyDoubleSpace05FirstLine"/>
        <w:numPr>
          <w:ilvl w:val="0"/>
          <w:numId w:val="7"/>
        </w:numPr>
        <w:spacing w:line="240" w:lineRule="auto"/>
        <w:jc w:val="center"/>
        <w:rPr>
          <w:del w:id="32" w:author="Steven Travers" w:date="2023-06-04T15:03:00Z"/>
          <w:b/>
          <w:bCs/>
        </w:rPr>
        <w:pPrChange w:id="33" w:author="Steven Travers" w:date="2023-06-04T15:08:00Z">
          <w:pPr>
            <w:pStyle w:val="BodyDoubleSpace05FirstLine"/>
            <w:numPr>
              <w:numId w:val="7"/>
            </w:numPr>
            <w:spacing w:line="240" w:lineRule="auto"/>
            <w:ind w:left="720" w:hanging="360"/>
          </w:pPr>
        </w:pPrChange>
      </w:pPr>
      <w:del w:id="34" w:author="Steven Travers" w:date="2023-06-04T15:03:00Z">
        <w:r w:rsidRPr="00C6230D" w:rsidDel="005123E8">
          <w:rPr>
            <w:b/>
            <w:bCs/>
          </w:rPr>
          <w:delText>Intergenerational Selection</w:delText>
        </w:r>
      </w:del>
    </w:p>
    <w:p w14:paraId="2AE9FA40" w14:textId="64812712" w:rsidR="00F64068" w:rsidDel="005123E8" w:rsidRDefault="00C6230D">
      <w:pPr>
        <w:pStyle w:val="BodyDoubleSpace05FirstLine"/>
        <w:numPr>
          <w:ilvl w:val="1"/>
          <w:numId w:val="7"/>
        </w:numPr>
        <w:spacing w:line="240" w:lineRule="auto"/>
        <w:jc w:val="center"/>
        <w:rPr>
          <w:del w:id="35" w:author="Steven Travers" w:date="2023-06-04T15:03:00Z"/>
        </w:rPr>
        <w:pPrChange w:id="36" w:author="Steven Travers" w:date="2023-06-04T15:08:00Z">
          <w:pPr>
            <w:pStyle w:val="BodyDoubleSpace05FirstLine"/>
            <w:numPr>
              <w:ilvl w:val="1"/>
              <w:numId w:val="7"/>
            </w:numPr>
            <w:spacing w:line="240" w:lineRule="auto"/>
            <w:ind w:left="1440" w:hanging="360"/>
          </w:pPr>
        </w:pPrChange>
      </w:pPr>
      <w:del w:id="37" w:author="Steven Travers" w:date="2023-06-04T15:03:00Z">
        <w:r w:rsidRPr="00C6230D" w:rsidDel="005123E8">
          <w:delText xml:space="preserve">Tanksley et al. (1981) highlighted the association between selection in the gametophyte and sporophyte with the discovery of a correlation between allozyme genes expressed in both stages. Based on their findings and several studies that followed (Willing and Mascarenhas 1984, Pedersen, Simonsen et al. 1987, Hedhly, Hormaza et al. 2005, Poudyal, Rosenqvist et al. 2019), including studies on temperature tolerance (Hedhly, Hormaza et al. 2005, Poudyal, Rosenqvist et al. 2019), we hypothesized that there would be a correlation between temperature tolerance in the sporophyte and the gametophyte. Selection in either stage for similar traits that are expressed independently would rapidly increase or decrease the allele frequency of associated genes in a population. Furthermore, in the gametophyte, there is a lack of dominance allowing selection to act on one allele (Beaudry, Rifkin et al. 2020). </w:delText>
        </w:r>
        <w:r w:rsidR="00210DEA" w:rsidDel="005123E8">
          <w:delText xml:space="preserve">If there is </w:delText>
        </w:r>
        <w:r w:rsidR="00113474" w:rsidDel="005123E8">
          <w:delText>intergenerational selection, then t</w:delText>
        </w:r>
        <w:r w:rsidRPr="00C6230D" w:rsidDel="005123E8">
          <w:delText>he alleles selected for in the gametophyte can affect traits in the sporophyte.</w:delText>
        </w:r>
      </w:del>
    </w:p>
    <w:p w14:paraId="09EE6F48" w14:textId="49C4BF05" w:rsidR="00F64068" w:rsidRPr="00C6230D" w:rsidDel="005123E8" w:rsidRDefault="00F64068">
      <w:pPr>
        <w:pStyle w:val="BodyDoubleSpace05FirstLine"/>
        <w:numPr>
          <w:ilvl w:val="0"/>
          <w:numId w:val="7"/>
        </w:numPr>
        <w:spacing w:line="240" w:lineRule="auto"/>
        <w:jc w:val="center"/>
        <w:rPr>
          <w:del w:id="38" w:author="Steven Travers" w:date="2023-06-04T15:03:00Z"/>
          <w:b/>
          <w:bCs/>
        </w:rPr>
        <w:pPrChange w:id="39" w:author="Steven Travers" w:date="2023-06-04T15:08:00Z">
          <w:pPr>
            <w:pStyle w:val="BodyDoubleSpace05FirstLine"/>
            <w:numPr>
              <w:numId w:val="7"/>
            </w:numPr>
            <w:spacing w:line="240" w:lineRule="auto"/>
            <w:ind w:left="720" w:hanging="360"/>
          </w:pPr>
        </w:pPrChange>
      </w:pPr>
      <w:del w:id="40" w:author="Steven Travers" w:date="2023-06-04T15:03:00Z">
        <w:r w:rsidRPr="00C6230D" w:rsidDel="005123E8">
          <w:rPr>
            <w:b/>
            <w:bCs/>
          </w:rPr>
          <w:delText>Reproductive traits</w:delText>
        </w:r>
      </w:del>
    </w:p>
    <w:p w14:paraId="6217C4A9" w14:textId="22A65911" w:rsidR="00F64068" w:rsidDel="005123E8" w:rsidRDefault="00F64068">
      <w:pPr>
        <w:pStyle w:val="BodyDoubleSpace05FirstLine"/>
        <w:numPr>
          <w:ilvl w:val="1"/>
          <w:numId w:val="7"/>
        </w:numPr>
        <w:spacing w:line="240" w:lineRule="auto"/>
        <w:jc w:val="center"/>
        <w:rPr>
          <w:del w:id="41" w:author="Steven Travers" w:date="2023-06-04T15:03:00Z"/>
        </w:rPr>
        <w:pPrChange w:id="42" w:author="Steven Travers" w:date="2023-06-04T15:08:00Z">
          <w:pPr>
            <w:pStyle w:val="BodyDoubleSpace05FirstLine"/>
            <w:numPr>
              <w:ilvl w:val="1"/>
              <w:numId w:val="7"/>
            </w:numPr>
            <w:spacing w:line="240" w:lineRule="auto"/>
            <w:ind w:left="1440" w:hanging="360"/>
          </w:pPr>
        </w:pPrChange>
      </w:pPr>
      <w:del w:id="43" w:author="Steven Travers" w:date="2023-06-04T15:03:00Z">
        <w:r w:rsidDel="005123E8">
          <w:delText xml:space="preserve">The relative fitness of a species is determined by the propensity of individuals to survive and successfully reproduce relative to other individuals. Environmental conditions can directly influence the relative fitness of individuals by affecting reproductive traits and ultimately reproductive success. Reproductive traits have been shown to be affected by several different environmental variables. Female reproduction is broadly influenced by growth conditions such as nutrients </w:delText>
        </w:r>
        <w:r w:rsidDel="005123E8">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Del="005123E8">
          <w:delInstrText xml:space="preserve"> ADDIN EN.CITE </w:delInstrText>
        </w:r>
        <w:r w:rsidDel="005123E8">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(Conner and Zangori 1998, Haileselassie, Mollel et al. 2005, Burkle and Irwin 2009)</w:delText>
        </w:r>
        <w:r w:rsidDel="005123E8">
          <w:fldChar w:fldCharType="end"/>
        </w:r>
        <w:r w:rsidDel="005123E8">
          <w:delText xml:space="preserve">, moisture </w:delText>
        </w:r>
        <w:r w:rsidDel="005123E8">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Del="005123E8">
          <w:delInstrText xml:space="preserve"> ADDIN EN.CITE </w:delInstrText>
        </w:r>
        <w:r w:rsidDel="005123E8">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(Galen 2000, Fang, Turner et al. 2010)</w:delText>
        </w:r>
        <w:r w:rsidDel="005123E8">
          <w:fldChar w:fldCharType="end"/>
        </w:r>
        <w:r w:rsidDel="005123E8">
          <w:delText xml:space="preserve">, and heat </w:delText>
        </w:r>
        <w:r w:rsidDel="005123E8">
          <w:fldChar w:fldCharType="begin"/>
        </w:r>
        <w:r w:rsidDel="005123E8">
          <w:delInstrText xml:space="preserve"> ADDIN EN.CITE &lt;EndNote&gt;&lt;Cite&gt;&lt;Author&gt;Xu&lt;/Author&gt;&lt;Year&gt;2017&lt;/Year&gt;&lt;IDText&gt;Heat stress affects vegetative and reproductive performance and trait correlations in tomato (Solanum lycopersicum)&lt;/IDText&gt;&lt;DisplayText&gt;(Xu, Wolters-Arts et al. 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delInstrText>
        </w:r>
        <w:r w:rsidDel="005123E8">
          <w:fldChar w:fldCharType="separate"/>
        </w:r>
        <w:r w:rsidDel="005123E8">
          <w:rPr>
            <w:noProof/>
          </w:rPr>
          <w:delText>(Xu, Wolters-Arts et al. 2017)</w:delText>
        </w:r>
        <w:r w:rsidDel="005123E8">
          <w:fldChar w:fldCharType="end"/>
        </w:r>
        <w:r w:rsidDel="005123E8">
          <w:delText xml:space="preserve">. Male reproductive success is also dependent on environmental conditions. Pollen viability decreases with high temperatures  </w:delText>
        </w:r>
        <w:r w:rsidDel="005123E8">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Del="005123E8">
          <w:delInstrText xml:space="preserve"> ADDIN EN.CITE </w:delInstrText>
        </w:r>
        <w:r w:rsidDel="005123E8">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(Sato, Kamiyama et al. 2006, Din, Khan et al. 2015, Müller, Xu et al. 2016, Xu, Wolters-Arts et al. 2017, Poudyal, Rosenqvist et al. 2019)</w:delText>
        </w:r>
        <w:r w:rsidDel="005123E8">
          <w:fldChar w:fldCharType="end"/>
        </w:r>
        <w:r w:rsidDel="005123E8">
          <w:delText xml:space="preserve"> and drought stress </w:delText>
        </w:r>
        <w:r w:rsidDel="005123E8">
          <w:fldChar w:fldCharType="begin"/>
        </w:r>
        <w:r w:rsidDel="005123E8">
          <w:delInstrText xml:space="preserve"> ADDIN EN.CITE &lt;EndNote&gt;&lt;Cite&gt;&lt;Author&gt;Fang&lt;/Author&gt;&lt;Year&gt;2010&lt;/Year&gt;&lt;IDText&gt;Flower numbers, pod production, pollen viability, and pistil function are reduced and flower and pod abortion increased in chickpea (Cicer arietinum L.) under terminal drought&lt;/IDText&gt;&lt;DisplayText&gt;(Fang, Turner et al. 2010)&lt;/DisplayText&gt;&lt;record&gt;&lt;dates&gt;&lt;pub-dates&gt;&lt;date&gt;2010-01-01&lt;/date&gt;&lt;/pub-dates&gt;&lt;year&gt;2010&lt;/year&gt;&lt;/dates&gt;&lt;urls&gt;&lt;related-urls&gt;&lt;url&gt;https://academic.oup.com/jxb/article-pdf/61/2/335/1697873/erp307.pdf&lt;/url&gt;&lt;/related-urls&gt;&lt;/urls&gt;&lt;isbn&gt;0022-0957&lt;/isbn&gt;&lt;titles&gt;&lt;title&gt;Flower numbers, pod production, pollen viability, and pistil function are reduced and flower and pod abortion increased in chickpea (Cicer arietinum L.) under terminal drought&lt;/title&gt;&lt;secondary-title&gt;Journal of Experimental Botany&lt;/secondary-title&gt;&lt;/titles&gt;&lt;pages&gt;335-345&lt;/pages&gt;&lt;number&gt;2&lt;/number&gt;&lt;access-date&gt;2022-06-08T19:02:01&lt;/access-date&gt;&lt;contributors&gt;&lt;authors&gt;&lt;author&gt;Fang, X.&lt;/author&gt;&lt;author&gt;Turner, N. C.&lt;/author&gt;&lt;author&gt;Yan, G.&lt;/author&gt;&lt;author&gt;Li, F.&lt;/author&gt;&lt;author&gt;Siddique, K. H. M.&lt;/author&gt;&lt;/authors&gt;&lt;/contributors&gt;&lt;added-date format="utc"&gt;1654714975&lt;/added-date&gt;&lt;ref-type name="Journal Article"&gt;17&lt;/ref-type&gt;&lt;rec-number&gt;259&lt;/rec-number&gt;&lt;publisher&gt;Oxford University Press (OUP)&lt;/publisher&gt;&lt;last-updated-date format="utc"&gt;1654714976&lt;/last-updated-date&gt;&lt;electronic-resource-num&gt;10.1093/jxb/erp307&lt;/electronic-resource-num&gt;&lt;volume&gt;61&lt;/volume&gt;&lt;/record&gt;&lt;/Cite&gt;&lt;/EndNote&gt;</w:delInstrText>
        </w:r>
        <w:r w:rsidDel="005123E8">
          <w:fldChar w:fldCharType="separate"/>
        </w:r>
        <w:r w:rsidDel="005123E8">
          <w:rPr>
            <w:noProof/>
          </w:rPr>
          <w:delText>(Fang, Turner et al. 2010)</w:delText>
        </w:r>
        <w:r w:rsidDel="005123E8">
          <w:fldChar w:fldCharType="end"/>
        </w:r>
        <w:r w:rsidDel="005123E8">
          <w:delText>.  Because environmental conditions influence both female and male reproductive success, the number of seeds, and thus progeny, can vary as environmental conditions change, influencing the evolution of a species. Variation in reproductive traits within or among populations can be due to genetic variation or environmental variation, which can obscure selection based on genes alone. If a response to the environment is genetically mediated and increases the chances of survival or reproduction, then variation can also be due to gene x environment interactions. To fully understand the vulnerability a species has to environmental change, we must understand the variation driving evolutionary responses.</w:delText>
        </w:r>
      </w:del>
    </w:p>
    <w:p w14:paraId="4BA27CDF" w14:textId="3164BE80" w:rsidR="00F64068" w:rsidDel="005123E8" w:rsidRDefault="00F64068">
      <w:pPr>
        <w:pStyle w:val="BodyDoubleSpace05FirstLine"/>
        <w:numPr>
          <w:ilvl w:val="1"/>
          <w:numId w:val="7"/>
        </w:numPr>
        <w:spacing w:line="240" w:lineRule="auto"/>
        <w:jc w:val="center"/>
        <w:rPr>
          <w:del w:id="44" w:author="Steven Travers" w:date="2023-06-04T15:03:00Z"/>
        </w:rPr>
        <w:pPrChange w:id="45" w:author="Steven Travers" w:date="2023-06-04T15:08:00Z">
          <w:pPr>
            <w:pStyle w:val="BodyDoubleSpace05FirstLine"/>
            <w:numPr>
              <w:ilvl w:val="1"/>
              <w:numId w:val="7"/>
            </w:numPr>
            <w:spacing w:line="240" w:lineRule="auto"/>
            <w:ind w:left="1440" w:hanging="360"/>
          </w:pPr>
        </w:pPrChange>
      </w:pPr>
      <w:del w:id="46" w:author="Steven Travers" w:date="2023-06-04T15:03:00Z">
        <w:r w:rsidRPr="00F64068" w:rsidDel="005123E8">
          <w:delText>There is evidence that environmental temperatures affect reproductive phenotype. In crop species, development in moderately high temperatures affected floral morphology (Charles and Harris 1972, Sato, Kamiyama et al. 2006, Müller, Xu et al. 2016), ovule viability (Xu, Wolters-Arts et al. 2017), pollen viability (Sato, Kamiyama et al. 2006, Din, Khan et al. 2015, Müller, Xu et al. 2016, Xu, Wolters-Arts et al. 2017, Poudyal, Rosenqvist et al. 2019), fruit set (Charles and Harris 1972, Sato, Kamiyama et al. 2006, Din, Khan et al. 2015), and seed set (Din, Khan et al. 2015). 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 Muller et al. (2016) found that long-term mild heat resulted in floral deformations and low pollen viability in tomatoes. Thus, heat has been shown to have consistently negative effects on reproductive traits and correlates of male and female reproductive success in crop species.</w:delText>
        </w:r>
      </w:del>
    </w:p>
    <w:p w14:paraId="09C896A0" w14:textId="00ED0786" w:rsidR="00C6230D" w:rsidRPr="00C6230D" w:rsidDel="005123E8" w:rsidRDefault="00C6230D">
      <w:pPr>
        <w:pStyle w:val="BodyDoubleSpace05FirstLine"/>
        <w:numPr>
          <w:ilvl w:val="0"/>
          <w:numId w:val="7"/>
        </w:numPr>
        <w:spacing w:line="240" w:lineRule="auto"/>
        <w:jc w:val="center"/>
        <w:rPr>
          <w:del w:id="47" w:author="Steven Travers" w:date="2023-06-04T15:03:00Z"/>
          <w:b/>
          <w:bCs/>
        </w:rPr>
        <w:pPrChange w:id="48" w:author="Steven Travers" w:date="2023-06-04T15:08:00Z">
          <w:pPr>
            <w:pStyle w:val="BodyDoubleSpace05FirstLine"/>
            <w:numPr>
              <w:numId w:val="7"/>
            </w:numPr>
            <w:spacing w:line="240" w:lineRule="auto"/>
            <w:ind w:left="720" w:hanging="360"/>
          </w:pPr>
        </w:pPrChange>
      </w:pPr>
      <w:del w:id="49" w:author="Steven Travers" w:date="2023-06-04T15:03:00Z">
        <w:r w:rsidRPr="00C6230D" w:rsidDel="005123E8">
          <w:rPr>
            <w:b/>
            <w:bCs/>
          </w:rPr>
          <w:delText>Temperature, sexual reproduction, and wild species</w:delText>
        </w:r>
      </w:del>
    </w:p>
    <w:p w14:paraId="5600674A" w14:textId="078EB256" w:rsidR="00C6230D" w:rsidDel="005123E8" w:rsidRDefault="00C6230D">
      <w:pPr>
        <w:pStyle w:val="BodyDoubleSpace05FirstLine"/>
        <w:numPr>
          <w:ilvl w:val="1"/>
          <w:numId w:val="7"/>
        </w:numPr>
        <w:spacing w:line="240" w:lineRule="auto"/>
        <w:jc w:val="center"/>
        <w:rPr>
          <w:del w:id="50" w:author="Steven Travers" w:date="2023-06-04T15:03:00Z"/>
        </w:rPr>
        <w:pPrChange w:id="51" w:author="Steven Travers" w:date="2023-06-04T15:08:00Z">
          <w:pPr>
            <w:pStyle w:val="BodyDoubleSpace05FirstLine"/>
            <w:numPr>
              <w:ilvl w:val="1"/>
              <w:numId w:val="7"/>
            </w:numPr>
            <w:spacing w:line="240" w:lineRule="auto"/>
            <w:ind w:left="1440" w:hanging="360"/>
          </w:pPr>
        </w:pPrChange>
      </w:pPr>
      <w:del w:id="52" w:author="Steven Travers" w:date="2023-06-04T15:03:00Z">
        <w:r w:rsidRPr="00CC0850" w:rsidDel="005123E8">
          <w:delText>Global climate change is resulting in rapidly changing environmental conditions including higher mean daily air temperatures and minimum. Thus, climate change has increased the relevance of understanding the effects environmental temperatures have on male and female reproductive traits. If environmental temperatures do indeed affect reproductive success, then adaptation to climate change may involve not only the genetic variation within a population, but also the environmental effects and gene x environment interactions.</w:delText>
        </w:r>
      </w:del>
    </w:p>
    <w:p w14:paraId="27D3F772" w14:textId="09DFE37C" w:rsidR="00C6230D" w:rsidDel="005123E8" w:rsidRDefault="00C6230D">
      <w:pPr>
        <w:pStyle w:val="BodyDoubleSpace05FirstLine"/>
        <w:numPr>
          <w:ilvl w:val="1"/>
          <w:numId w:val="7"/>
        </w:numPr>
        <w:spacing w:line="240" w:lineRule="auto"/>
        <w:jc w:val="center"/>
        <w:rPr>
          <w:del w:id="53" w:author="Steven Travers" w:date="2023-06-04T15:03:00Z"/>
        </w:rPr>
        <w:pPrChange w:id="54" w:author="Steven Travers" w:date="2023-06-04T15:08:00Z">
          <w:pPr>
            <w:pStyle w:val="BodyDoubleSpace05FirstLine"/>
            <w:numPr>
              <w:ilvl w:val="1"/>
              <w:numId w:val="7"/>
            </w:numPr>
            <w:spacing w:line="240" w:lineRule="auto"/>
            <w:ind w:left="1440" w:hanging="360"/>
          </w:pPr>
        </w:pPrChange>
      </w:pPr>
      <w:del w:id="55" w:author="Steven Travers" w:date="2023-06-04T15:03:00Z">
        <w:r w:rsidRPr="00CC0850" w:rsidDel="005123E8">
          <w:delText>While there are many studies examining how high temperatures affect sexual reproduction (Lohani, Singh et al. 2020), there are few studies that have addressed the effect of high temperatures on wild, non-crop species. Wild populations that grow in natural, heterogeneous conditions, and have endured evolution by natural selection for many generations likely have different levels of genetic diversity than artificially selected crop accessions. It is unclear how natural levels of genetic diversity in the context of natural conditions will ultimately determine rates of evolution and whether species will acclimate and adapt to a rapidly changing climate or not. Rising temperatures could restrict the success of sexual reproduction and thus, persistence, of wild populations in several ways. Changes in flower morphology has the potential to influence how pollinators interact with flowers and reduction in ovule and pollen viability decreases chances of fertilization, seed formation, and fruit development. Each process reduces the potential number of offspring and in that, fitness. Wild, non-crop species may be just as vulnerable to high temperatures, if not more than crops. We examined high temperature sensitivity in a wild species closely related to eggplant and tomato, Solanum carolinense.</w:delText>
        </w:r>
      </w:del>
    </w:p>
    <w:p w14:paraId="7495B698" w14:textId="6D26CBE2" w:rsidR="00F64068" w:rsidRPr="00C6230D" w:rsidDel="005123E8" w:rsidRDefault="00F64068">
      <w:pPr>
        <w:pStyle w:val="BodyDoubleSpace05FirstLine"/>
        <w:numPr>
          <w:ilvl w:val="0"/>
          <w:numId w:val="7"/>
        </w:numPr>
        <w:spacing w:line="240" w:lineRule="auto"/>
        <w:jc w:val="center"/>
        <w:rPr>
          <w:del w:id="56" w:author="Steven Travers" w:date="2023-06-04T15:03:00Z"/>
          <w:b/>
          <w:bCs/>
        </w:rPr>
        <w:pPrChange w:id="57" w:author="Steven Travers" w:date="2023-06-04T15:08:00Z">
          <w:pPr>
            <w:pStyle w:val="BodyDoubleSpace05FirstLine"/>
            <w:numPr>
              <w:numId w:val="7"/>
            </w:numPr>
            <w:spacing w:line="240" w:lineRule="auto"/>
            <w:ind w:left="720" w:hanging="360"/>
          </w:pPr>
        </w:pPrChange>
      </w:pPr>
      <w:del w:id="58" w:author="Steven Travers" w:date="2023-06-04T15:03:00Z">
        <w:r w:rsidRPr="00C6230D" w:rsidDel="005123E8">
          <w:rPr>
            <w:b/>
            <w:bCs/>
          </w:rPr>
          <w:delText>Climate Change in TX and MN</w:delText>
        </w:r>
      </w:del>
    </w:p>
    <w:p w14:paraId="72B9069F" w14:textId="66E7BBB8" w:rsidR="00F64068" w:rsidDel="005123E8" w:rsidRDefault="00C2069C">
      <w:pPr>
        <w:pStyle w:val="BodyDoubleSpace05FirstLine"/>
        <w:numPr>
          <w:ilvl w:val="1"/>
          <w:numId w:val="7"/>
        </w:numPr>
        <w:spacing w:line="240" w:lineRule="auto"/>
        <w:jc w:val="center"/>
        <w:rPr>
          <w:del w:id="59" w:author="Steven Travers" w:date="2023-06-04T15:03:00Z"/>
        </w:rPr>
        <w:pPrChange w:id="60" w:author="Steven Travers" w:date="2023-06-04T15:08:00Z">
          <w:pPr>
            <w:pStyle w:val="BodyDoubleSpace05FirstLine"/>
            <w:numPr>
              <w:ilvl w:val="1"/>
              <w:numId w:val="7"/>
            </w:numPr>
            <w:spacing w:line="240" w:lineRule="auto"/>
            <w:ind w:left="1440" w:hanging="360"/>
          </w:pPr>
        </w:pPrChange>
      </w:pPr>
      <w:del w:id="61" w:author="Steven Travers" w:date="2023-06-04T15:03:00Z">
        <w:r w:rsidRPr="0025197C" w:rsidDel="005123E8">
          <w:delText xml:space="preserve">Based on the IPCC Sixth Assessment Report </w:delText>
        </w:r>
        <w:r w:rsidRPr="0025197C" w:rsidDel="005123E8">
          <w:fldChar w:fldCharType="begin"/>
        </w:r>
        <w:r w:rsidR="002A0363" w:rsidDel="005123E8">
          <w:del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delInstrText>
        </w:r>
        <w:r w:rsidRPr="0025197C" w:rsidDel="005123E8">
          <w:fldChar w:fldCharType="separate"/>
        </w:r>
        <w:r w:rsidR="002A0363" w:rsidDel="005123E8">
          <w:rPr>
            <w:noProof/>
          </w:rPr>
          <w:delText>(Seneviratne, Xuebin. et al. 2021)</w:delText>
        </w:r>
        <w:r w:rsidRPr="0025197C" w:rsidDel="005123E8">
          <w:fldChar w:fldCharType="end"/>
        </w:r>
        <w:r w:rsidRPr="0025197C" w:rsidDel="005123E8">
          <w:delText xml:space="preserve">, temperatures are changing at unprecedented rates throughout the world. Spatial disparities in local conditions and past population-level responses can provide a clue to how a species might respond as global warming changes local conditions. </w:delText>
        </w:r>
      </w:del>
    </w:p>
    <w:p w14:paraId="0DB6201B" w14:textId="10D653AC" w:rsidR="00F64068" w:rsidDel="005123E8" w:rsidRDefault="00F64068">
      <w:pPr>
        <w:pStyle w:val="BodyDoubleSpace05FirstLine"/>
        <w:numPr>
          <w:ilvl w:val="1"/>
          <w:numId w:val="7"/>
        </w:numPr>
        <w:spacing w:line="240" w:lineRule="auto"/>
        <w:jc w:val="center"/>
        <w:rPr>
          <w:del w:id="62" w:author="Steven Travers" w:date="2023-06-04T15:03:00Z"/>
        </w:rPr>
        <w:pPrChange w:id="63" w:author="Steven Travers" w:date="2023-06-04T15:08:00Z">
          <w:pPr>
            <w:pStyle w:val="BodyDoubleSpace05FirstLine"/>
            <w:numPr>
              <w:ilvl w:val="1"/>
              <w:numId w:val="7"/>
            </w:numPr>
            <w:spacing w:line="240" w:lineRule="auto"/>
            <w:ind w:left="1440" w:hanging="360"/>
          </w:pPr>
        </w:pPrChange>
      </w:pPr>
      <w:del w:id="64" w:author="Steven Travers" w:date="2023-06-04T15:03:00Z">
        <w:r w:rsidDel="005123E8">
          <w:delText xml:space="preserve">According to the National Climate Assessment </w:delText>
        </w:r>
        <w:r w:rsidDel="005123E8">
          <w:fldChar w:fldCharType="begin"/>
        </w:r>
        <w:r w:rsidDel="005123E8">
          <w:del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delInstrText>
        </w:r>
        <w:r w:rsidDel="005123E8">
          <w:fldChar w:fldCharType="separate"/>
        </w:r>
        <w:r w:rsidDel="005123E8">
          <w:rPr>
            <w:noProof/>
          </w:rPr>
          <w:delText>(USGCRP 2018)</w:delText>
        </w:r>
        <w:r w:rsidDel="005123E8">
          <w:fldChar w:fldCharType="end"/>
        </w:r>
        <w:r w:rsidDel="005123E8">
          <w:delText xml:space="preserve">, temperatures in the Midwestern and Southeastern United States have been steadily rising since the 1970’s. Average daily maximum temperatures in the southeastern region have made moderate increases compared to other regions in the United States, such as the Midwest, but minimum and average temperatures have been rising. The subtle increases of temperature regimes will lead to long-term temperatures that are above optimal for plant cellular processes, especially affecting reproductive success </w:delText>
        </w:r>
        <w:r w:rsidDel="005123E8">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Del="005123E8">
          <w:delInstrText xml:space="preserve"> ADDIN EN.CITE </w:delInstrText>
        </w:r>
        <w:r w:rsidDel="005123E8">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Del="005123E8">
          <w:delInstrText xml:space="preserve"> ADDIN EN.CITE.DATA </w:delInstrText>
        </w:r>
        <w:r w:rsidDel="005123E8">
          <w:fldChar w:fldCharType="end"/>
        </w:r>
        <w:r w:rsidDel="005123E8">
          <w:fldChar w:fldCharType="separate"/>
        </w:r>
        <w:r w:rsidDel="005123E8">
          <w:rPr>
            <w:noProof/>
          </w:rPr>
          <w:delText>(Sato, Kamiyama et al. 2006, Müller, Xu et al. 2016, Xu, Wolters-Arts et al. 2017, Jiang, Lahlali et al. 2019)</w:delText>
        </w:r>
        <w:r w:rsidDel="005123E8">
          <w:fldChar w:fldCharType="end"/>
        </w:r>
        <w:r w:rsidDel="005123E8">
          <w:delText>.</w:delText>
        </w:r>
      </w:del>
    </w:p>
    <w:p w14:paraId="079BF462" w14:textId="095498DF" w:rsidR="00F64068" w:rsidRPr="00C6230D" w:rsidDel="005123E8" w:rsidRDefault="00F64068">
      <w:pPr>
        <w:pStyle w:val="BodyDoubleSpace05FirstLine"/>
        <w:numPr>
          <w:ilvl w:val="0"/>
          <w:numId w:val="7"/>
        </w:numPr>
        <w:spacing w:line="240" w:lineRule="auto"/>
        <w:jc w:val="center"/>
        <w:rPr>
          <w:del w:id="65" w:author="Steven Travers" w:date="2023-06-04T15:03:00Z"/>
          <w:b/>
          <w:bCs/>
        </w:rPr>
        <w:pPrChange w:id="66" w:author="Steven Travers" w:date="2023-06-04T15:08:00Z">
          <w:pPr>
            <w:pStyle w:val="BodyDoubleSpace05FirstLine"/>
            <w:numPr>
              <w:numId w:val="7"/>
            </w:numPr>
            <w:spacing w:line="240" w:lineRule="auto"/>
            <w:ind w:left="720" w:hanging="360"/>
          </w:pPr>
        </w:pPrChange>
      </w:pPr>
      <w:del w:id="67" w:author="Steven Travers" w:date="2023-06-04T15:03:00Z">
        <w:r w:rsidRPr="00C6230D" w:rsidDel="005123E8">
          <w:rPr>
            <w:b/>
            <w:bCs/>
          </w:rPr>
          <w:delText>Questions</w:delText>
        </w:r>
      </w:del>
    </w:p>
    <w:p w14:paraId="3C58BA1F" w14:textId="3A1A5FC2" w:rsidR="00F64068" w:rsidDel="005123E8" w:rsidRDefault="00C2069C">
      <w:pPr>
        <w:pStyle w:val="BodyDoubleSpace05FirstLine"/>
        <w:numPr>
          <w:ilvl w:val="1"/>
          <w:numId w:val="7"/>
        </w:numPr>
        <w:spacing w:line="240" w:lineRule="auto"/>
        <w:jc w:val="center"/>
        <w:rPr>
          <w:del w:id="68" w:author="Steven Travers" w:date="2023-06-04T15:03:00Z"/>
        </w:rPr>
        <w:pPrChange w:id="69" w:author="Steven Travers" w:date="2023-06-04T15:08:00Z">
          <w:pPr>
            <w:pStyle w:val="BodyDoubleSpace05FirstLine"/>
            <w:numPr>
              <w:ilvl w:val="1"/>
              <w:numId w:val="7"/>
            </w:numPr>
            <w:spacing w:line="240" w:lineRule="auto"/>
            <w:ind w:left="1440" w:hanging="360"/>
          </w:pPr>
        </w:pPrChange>
      </w:pPr>
      <w:del w:id="70" w:author="Steven Travers" w:date="2023-06-04T15:03:00Z">
        <w:r w:rsidRPr="0025197C" w:rsidDel="005123E8">
          <w:delText>Therefore, we seek to answer the question</w:delText>
        </w:r>
        <w:r w:rsidR="006B6F6D" w:rsidDel="005123E8">
          <w:delText>s</w:delText>
        </w:r>
        <w:r w:rsidRPr="0025197C" w:rsidDel="005123E8">
          <w:delText xml:space="preserve">: </w:delText>
        </w:r>
        <w:r w:rsidR="006B6F6D" w:rsidDel="005123E8">
          <w:delText xml:space="preserve">1) </w:delText>
        </w:r>
        <w:r w:rsidRPr="0025197C" w:rsidDel="005123E8">
          <w:delText>how do populations of the same species persist in different temperature regimes</w:delText>
        </w:r>
        <w:r w:rsidR="006B6F6D" w:rsidDel="005123E8">
          <w:delText xml:space="preserve"> and 2) how would plants preadapted to local conditions respond to more severe temperature conditions</w:delText>
        </w:r>
        <w:r w:rsidRPr="0025197C" w:rsidDel="005123E8">
          <w:delText xml:space="preserve">? In this </w:delText>
        </w:r>
        <w:r w:rsidR="006B6F6D" w:rsidDel="005123E8">
          <w:delText xml:space="preserve">two-part </w:delText>
        </w:r>
        <w:r w:rsidRPr="0025197C" w:rsidDel="005123E8">
          <w:delText xml:space="preserve">study, we </w:delText>
        </w:r>
        <w:r w:rsidR="006B6F6D" w:rsidDel="005123E8">
          <w:delText xml:space="preserve">examined plant (sporophytic and gametophytic) responses to extreme heat and cold and we studied the effect of long-term moderate heat on reproductive traits. </w:delText>
        </w:r>
      </w:del>
    </w:p>
    <w:p w14:paraId="4D9B3959" w14:textId="20D857CA" w:rsidR="00C6230D" w:rsidRPr="00C6230D" w:rsidDel="005123E8" w:rsidRDefault="00C6230D">
      <w:pPr>
        <w:pStyle w:val="BodyDoubleSpace05FirstLine"/>
        <w:numPr>
          <w:ilvl w:val="0"/>
          <w:numId w:val="7"/>
        </w:numPr>
        <w:spacing w:line="240" w:lineRule="auto"/>
        <w:jc w:val="center"/>
        <w:rPr>
          <w:del w:id="71" w:author="Steven Travers" w:date="2023-06-04T15:03:00Z"/>
          <w:b/>
          <w:bCs/>
        </w:rPr>
        <w:pPrChange w:id="72" w:author="Steven Travers" w:date="2023-06-04T15:08:00Z">
          <w:pPr>
            <w:pStyle w:val="BodyDoubleSpace05FirstLine"/>
            <w:numPr>
              <w:numId w:val="7"/>
            </w:numPr>
            <w:spacing w:line="240" w:lineRule="auto"/>
            <w:ind w:left="720" w:hanging="360"/>
          </w:pPr>
        </w:pPrChange>
      </w:pPr>
      <w:del w:id="73" w:author="Steven Travers" w:date="2023-06-04T15:03:00Z">
        <w:r w:rsidRPr="00C6230D" w:rsidDel="005123E8">
          <w:rPr>
            <w:b/>
            <w:bCs/>
          </w:rPr>
          <w:delText>Experiment</w:delText>
        </w:r>
      </w:del>
    </w:p>
    <w:p w14:paraId="23AAF758" w14:textId="250906A8" w:rsidR="00C6230D" w:rsidDel="005123E8" w:rsidRDefault="00C6230D">
      <w:pPr>
        <w:pStyle w:val="BodyDoubleSpace05FirstLine"/>
        <w:numPr>
          <w:ilvl w:val="1"/>
          <w:numId w:val="7"/>
        </w:numPr>
        <w:spacing w:line="240" w:lineRule="auto"/>
        <w:jc w:val="center"/>
        <w:rPr>
          <w:del w:id="74" w:author="Steven Travers" w:date="2023-06-04T15:03:00Z"/>
        </w:rPr>
        <w:pPrChange w:id="75" w:author="Steven Travers" w:date="2023-06-04T15:08:00Z">
          <w:pPr>
            <w:pStyle w:val="BodyDoubleSpace05FirstLine"/>
            <w:numPr>
              <w:ilvl w:val="1"/>
              <w:numId w:val="7"/>
            </w:numPr>
            <w:spacing w:line="240" w:lineRule="auto"/>
            <w:ind w:left="1440" w:hanging="360"/>
          </w:pPr>
        </w:pPrChange>
      </w:pPr>
      <w:del w:id="76" w:author="Steven Travers" w:date="2023-06-04T15:03:00Z">
        <w:r w:rsidRPr="00C6230D" w:rsidDel="005123E8">
          <w:delText>We compared plants from Minnesota and Texas and estimated temperature tolerance to extreme hot and cold conditions. Since temperature-based selection in the two life stages has the potential for inter-generational adaptations (thermotolerant pollen yields progeny with thermotolerant leaves), we incorporated variables from both the sporophyte and gametophyte. Sporophytic tolerance was measured using leaf measurements (net photosynthesis, chlorophyll content stability, and cell membrane stability) and the gametophytic variables were measured using pollen (pollen germination and pollen tube growth rate). We also investigated the effect of long-term moderate heat on reproductive traits in Solanum carolinense. We included both pre-pollination traits and post-pollination traits to understand how heat may influence phenotype throughout the process of sexual reproduction. Our goal was to understand how environment affects reproductive phenotype and potential gene x environment interactions to comprehend and predict evolution in a warming environment.</w:delText>
        </w:r>
      </w:del>
    </w:p>
    <w:p w14:paraId="5033DB8A" w14:textId="66513432" w:rsidR="00C6230D" w:rsidRPr="00C6230D" w:rsidDel="005123E8" w:rsidRDefault="00C6230D">
      <w:pPr>
        <w:pStyle w:val="BodyDoubleSpace05FirstLine"/>
        <w:numPr>
          <w:ilvl w:val="0"/>
          <w:numId w:val="7"/>
        </w:numPr>
        <w:spacing w:line="240" w:lineRule="auto"/>
        <w:jc w:val="center"/>
        <w:rPr>
          <w:del w:id="77" w:author="Steven Travers" w:date="2023-06-04T15:03:00Z"/>
          <w:b/>
          <w:bCs/>
        </w:rPr>
        <w:pPrChange w:id="78" w:author="Steven Travers" w:date="2023-06-04T15:08:00Z">
          <w:pPr>
            <w:pStyle w:val="BodyDoubleSpace05FirstLine"/>
            <w:numPr>
              <w:numId w:val="7"/>
            </w:numPr>
            <w:spacing w:line="240" w:lineRule="auto"/>
            <w:ind w:left="720" w:hanging="360"/>
          </w:pPr>
        </w:pPrChange>
      </w:pPr>
      <w:del w:id="79" w:author="Steven Travers" w:date="2023-06-04T15:03:00Z">
        <w:r w:rsidRPr="00C6230D" w:rsidDel="005123E8">
          <w:rPr>
            <w:b/>
            <w:bCs/>
          </w:rPr>
          <w:delText>Objectives</w:delText>
        </w:r>
      </w:del>
    </w:p>
    <w:p w14:paraId="4B1CE616" w14:textId="196648EE" w:rsidR="00C6230D" w:rsidDel="005123E8" w:rsidRDefault="00C6230D">
      <w:pPr>
        <w:pStyle w:val="BodyDoubleSpace05FirstLine"/>
        <w:numPr>
          <w:ilvl w:val="1"/>
          <w:numId w:val="7"/>
        </w:numPr>
        <w:spacing w:line="240" w:lineRule="auto"/>
        <w:jc w:val="center"/>
        <w:rPr>
          <w:del w:id="80" w:author="Steven Travers" w:date="2023-06-04T15:03:00Z"/>
        </w:rPr>
        <w:pPrChange w:id="81" w:author="Steven Travers" w:date="2023-06-04T15:08:00Z">
          <w:pPr>
            <w:pStyle w:val="BodyDoubleSpace05FirstLine"/>
            <w:numPr>
              <w:ilvl w:val="1"/>
              <w:numId w:val="7"/>
            </w:numPr>
            <w:spacing w:line="240" w:lineRule="auto"/>
            <w:ind w:left="1440" w:hanging="360"/>
          </w:pPr>
        </w:pPrChange>
      </w:pPr>
      <w:del w:id="82" w:author="Steven Travers" w:date="2023-06-04T15:03:00Z">
        <w:r w:rsidRPr="00C6230D" w:rsidDel="005123E8">
          <w:delText xml:space="preserve">The first objective was to (1) determine if local thermal conditions have divergently selected for temperature tolerance traits and led to adaptations reflecting regional climate regimes. </w:delText>
        </w:r>
        <w:r w:rsidRPr="00210DEA" w:rsidDel="005123E8">
          <w:rPr>
            <w:strike/>
          </w:rPr>
          <w:delText>We hypothesized that if there was divergent selection and local adaptation of temperature tolerance, then the plants in the north would be more tolerant of cold stress and plants from the south would be more tolerant of heat stress.</w:delText>
        </w:r>
        <w:r w:rsidRPr="00C6230D" w:rsidDel="005123E8">
          <w:delText xml:space="preserve"> The second objective was to (2) determine if there is a correlation between temperature tolerance in the gametophyte and sporophyte. </w:delText>
        </w:r>
        <w:r w:rsidRPr="00210DEA" w:rsidDel="005123E8">
          <w:rPr>
            <w:strike/>
          </w:rPr>
          <w:delText>If temperature stress is similar in both stages and gene expression patterns in the gametophyte and sporophyte overlap, then there is the potential for a positive correlation of temperature tolerance in the two life stages.</w:delText>
        </w:r>
        <w:r w:rsidRPr="00C6230D" w:rsidDel="005123E8">
          <w:delText xml:space="preserve"> The third objective was to (3) experimentally test the effects of moderate heat (32°C) temperatures versus control (25°C) temperatures during flower and fruit development on phenotypic expression of pre and post pollination reproductive traits. The fourth and last objective was to (4) compare the responses to the heat treatment of plants from different regions to visualize gene x environment effects.</w:delText>
        </w:r>
      </w:del>
    </w:p>
    <w:p w14:paraId="672BAA7C" w14:textId="0408A09D" w:rsidR="00C2069C" w:rsidRDefault="00C2069C">
      <w:pPr>
        <w:pStyle w:val="BodyDoubleSpace05FirstLine"/>
        <w:ind w:firstLine="0"/>
        <w:jc w:val="center"/>
        <w:rPr>
          <w:ins w:id="83" w:author="Steven Travers" w:date="2023-06-04T15:03:00Z"/>
          <w:b/>
          <w:bCs/>
        </w:rPr>
        <w:pPrChange w:id="84" w:author="Steven Travers" w:date="2023-06-04T15:08:00Z">
          <w:pPr>
            <w:pStyle w:val="BodyDoubleSpace05FirstLine"/>
            <w:ind w:firstLine="0"/>
          </w:pPr>
        </w:pPrChange>
      </w:pPr>
    </w:p>
    <w:p w14:paraId="5A066BD1" w14:textId="27DB0410" w:rsidR="005123E8" w:rsidRPr="00C2069C" w:rsidRDefault="005123E8">
      <w:pPr>
        <w:pStyle w:val="BodyDoubleSpace05FirstLine"/>
        <w:ind w:firstLine="0"/>
        <w:jc w:val="center"/>
        <w:rPr>
          <w:b/>
          <w:bCs/>
        </w:rPr>
        <w:pPrChange w:id="85" w:author="Steven Travers" w:date="2023-06-04T15:03:00Z">
          <w:pPr>
            <w:pStyle w:val="BodyDoubleSpace05FirstLine"/>
            <w:ind w:firstLine="0"/>
          </w:pPr>
        </w:pPrChange>
      </w:pPr>
      <w:ins w:id="86" w:author="Steven Travers" w:date="2023-06-04T15:03:00Z">
        <w:r>
          <w:rPr>
            <w:b/>
            <w:bCs/>
          </w:rPr>
          <w:t>Introduction</w:t>
        </w:r>
      </w:ins>
    </w:p>
    <w:p w14:paraId="2E4575E4" w14:textId="019B8935" w:rsidR="002E2E81" w:rsidRDefault="002E2E81" w:rsidP="002E2E81"/>
    <w:p w14:paraId="33EA836C" w14:textId="77777777" w:rsidR="004B7804" w:rsidDel="003C3F42" w:rsidRDefault="004B7804" w:rsidP="004B7804">
      <w:pPr>
        <w:pStyle w:val="Level1"/>
        <w:rPr>
          <w:del w:id="87" w:author="Steven Travers" w:date="2023-06-03T22:02:00Z"/>
        </w:rPr>
      </w:pPr>
      <w:bookmarkStart w:id="88" w:name="_Toc107827654"/>
      <w:bookmarkStart w:id="89" w:name="_Toc108537016"/>
      <w:bookmarkStart w:id="90" w:name="_Toc107827655"/>
      <w:bookmarkStart w:id="91" w:name="_Toc108537017"/>
      <w:r>
        <w:t>Methods</w:t>
      </w:r>
      <w:bookmarkEnd w:id="88"/>
      <w:bookmarkEnd w:id="89"/>
    </w:p>
    <w:p w14:paraId="42F9B438" w14:textId="77777777" w:rsidR="002E2E81" w:rsidRDefault="002E2E81">
      <w:pPr>
        <w:pStyle w:val="Level1"/>
        <w:rPr>
          <w:rFonts w:cstheme="majorBidi"/>
        </w:rPr>
        <w:pPrChange w:id="92" w:author="Steven Travers" w:date="2023-06-03T22:02:00Z">
          <w:pPr>
            <w:pStyle w:val="Level2"/>
          </w:pPr>
        </w:pPrChange>
      </w:pPr>
      <w:del w:id="93" w:author="Steven Travers" w:date="2023-06-03T22:02:00Z">
        <w:r w:rsidDel="003C3F42">
          <w:delText>Species Description</w:delText>
        </w:r>
      </w:del>
      <w:bookmarkEnd w:id="90"/>
      <w:bookmarkEnd w:id="91"/>
    </w:p>
    <w:p w14:paraId="0083990C" w14:textId="702DC45C" w:rsidR="002E2E81" w:rsidRDefault="002E2E81" w:rsidP="002E2E81">
      <w:pPr>
        <w:pStyle w:val="BodyDoubleSpace05FirstLine"/>
      </w:pPr>
      <w:commentRangeStart w:id="94"/>
      <w:r>
        <w:rPr>
          <w:i/>
          <w:iCs/>
        </w:rPr>
        <w:t xml:space="preserve">Solanum carolinense </w:t>
      </w:r>
      <w:r>
        <w:t xml:space="preserve">L. (Solanaceae), also known as horsenettle, is a weedy, herbaceous perennial </w:t>
      </w:r>
      <w:r w:rsidR="005F5CD0">
        <w:t xml:space="preserve">that originated in southeastern North America. </w:t>
      </w:r>
      <w:del w:id="95" w:author="Steven Travers" w:date="2023-06-03T21:58:00Z">
        <w:r w:rsidR="005F5CD0" w:rsidRPr="005F5CD0" w:rsidDel="003C3F42">
          <w:rPr>
            <w:i/>
            <w:iCs/>
          </w:rPr>
          <w:delText>Solanum carolinense</w:delText>
        </w:r>
        <w:r w:rsidR="005F5CD0" w:rsidRPr="0025197C" w:rsidDel="003C3F42">
          <w:delText xml:space="preserve"> </w:delText>
        </w:r>
        <w:r w:rsidR="005F5CD0" w:rsidDel="003C3F42">
          <w:delText xml:space="preserve">has spines that line the stem and midrib of the variably lobed leaves, which is characteristic of </w:delText>
        </w:r>
        <w:r w:rsidR="005F5CD0" w:rsidRPr="0025197C" w:rsidDel="003C3F42">
          <w:delText xml:space="preserve">the Carolinense clade of the subgroup Leptostemonum </w:delText>
        </w:r>
        <w:r w:rsidR="005F5CD0" w:rsidRPr="0025197C" w:rsidDel="003C3F42">
          <w:fldChar w:fldCharType="begin"/>
        </w:r>
        <w:r w:rsidR="002A0363" w:rsidDel="003C3F42">
          <w:delInstrText xml:space="preserve"> ADDIN EN.CITE &lt;EndNote&gt;&lt;Cite&gt;&lt;Author&gt;Wahlert&lt;/Author&gt;&lt;Year&gt;2014&lt;/Year&gt;&lt;IDText&gt;Phylogeny of the Carolinense Clade of Solanum (Solanaceae) Inferred from Nuclear and Plastid DNA Sequences&lt;/IDText&gt;&lt;DisplayText&gt;(Wahlert, Chiarini et al. 2014)&lt;/DisplayText&gt;&lt;record&gt;&lt;keywords&gt;&lt;keyword&gt;Allopolyploidy&lt;/keyword&gt;&lt;keyword&gt;Biological taxonomies&lt;/keyword&gt;&lt;keyword&gt;Datasets&lt;/keyword&gt;&lt;keyword&gt;DNA sequencing&lt;/keyword&gt;&lt;keyword&gt;Genetic aspects&lt;/keyword&gt;&lt;keyword&gt;Genetic hybridization&lt;/keyword&gt;&lt;keyword&gt;granule-bound starch synthase (GBSSI)&lt;/keyword&gt;&lt;keyword&gt;Hybridization&lt;/keyword&gt;&lt;keyword&gt;Maximum parsimony&lt;/keyword&gt;&lt;keyword&gt;Methods&lt;/keyword&gt;&lt;keyword&gt;Nucleotide sequencing&lt;/keyword&gt;&lt;keyword&gt;Observations&lt;/keyword&gt;&lt;keyword&gt;Phylogenetics&lt;/keyword&gt;&lt;keyword&gt;Phylogeny&lt;/keyword&gt;&lt;keyword&gt;Plants&lt;/keyword&gt;&lt;keyword&gt;Plastids&lt;/keyword&gt;&lt;keyword&gt;Ploidies&lt;/keyword&gt;&lt;keyword&gt;Solanaceae&lt;/keyword&gt;&lt;keyword&gt;Solanum&lt;/keyword&gt;&lt;keyword&gt;Solanum Carolinense&lt;/keyword&gt;&lt;keyword&gt;Solanum dimidiatum&lt;/keyword&gt;&lt;keyword&gt;Solanum Subsect. Lathyrocarpum&lt;/keyword&gt;&lt;keyword&gt;Taxa&lt;/keyword&gt;&lt;/keywords&gt;&lt;isbn&gt;0363-6445&lt;/isbn&gt;&lt;titles&gt;&lt;title&gt;Phylogeny of the Carolinense Clade of Solanum (Solanaceae) Inferred from Nuclear and Plastid DNA Sequences&lt;/title&gt;&lt;secondary-title&gt;Systematic botany&lt;/secondary-title&gt;&lt;/titles&gt;&lt;pages&gt;1208-1216&lt;/pages&gt;&lt;number&gt;4&lt;/number&gt;&lt;contributors&gt;&lt;authors&gt;&lt;author&gt;Wahlert, Gregory A.&lt;/author&gt;&lt;author&gt;Chiarini, Franco&lt;/author&gt;&lt;author&gt;Bohs, Lynn&lt;/author&gt;&lt;/authors&gt;&lt;/contributors&gt;&lt;added-date format="utc"&gt;1653320404&lt;/added-date&gt;&lt;ref-type name="Journal Article"&gt;17&lt;/ref-type&gt;&lt;dates&gt;&lt;year&gt;2014&lt;/year&gt;&lt;/dates&gt;&lt;rec-number&gt;224&lt;/rec-number&gt;&lt;publisher&gt;American Society of Plant Toxonomists&lt;/publisher&gt;&lt;last-updated-date format="utc"&gt;1653320438&lt;/last-updated-date&gt;&lt;electronic-resource-num&gt;10.1600/036364414X682599&lt;/electronic-resource-num&gt;&lt;volume&gt;39&lt;/volume&gt;&lt;/record&gt;&lt;/Cite&gt;&lt;/EndNote&gt;</w:delInstrText>
        </w:r>
        <w:r w:rsidR="005F5CD0" w:rsidRPr="0025197C" w:rsidDel="003C3F42">
          <w:fldChar w:fldCharType="separate"/>
        </w:r>
        <w:r w:rsidR="002A0363" w:rsidDel="003C3F42">
          <w:rPr>
            <w:noProof/>
          </w:rPr>
          <w:delText>(Wahlert, Chiarini et al. 2014)</w:delText>
        </w:r>
        <w:r w:rsidR="005F5CD0" w:rsidRPr="0025197C" w:rsidDel="003C3F42">
          <w:fldChar w:fldCharType="end"/>
        </w:r>
        <w:r w:rsidDel="003C3F42">
          <w:delText xml:space="preserve">. </w:delText>
        </w:r>
      </w:del>
      <w:r w:rsidR="005F5CD0" w:rsidRPr="0025197C">
        <w:t>Since all other species in this clade are neotropical, this species likely arose through dispersal to North America and independent diversification.</w:t>
      </w:r>
      <w:r w:rsidR="005F5CD0">
        <w:t xml:space="preserve"> </w:t>
      </w:r>
      <w:r w:rsidR="005F5CD0" w:rsidRPr="005F5CD0">
        <w:rPr>
          <w:i/>
          <w:iCs/>
        </w:rPr>
        <w:t>Solanum carolinense</w:t>
      </w:r>
      <w:r w:rsidR="005F5CD0" w:rsidRPr="0025197C">
        <w:t xml:space="preserve"> reproduces both sexually and asexually. </w:t>
      </w:r>
      <w:del w:id="96" w:author="Steven Travers" w:date="2023-06-03T22:01:00Z">
        <w:r w:rsidR="005F5CD0" w:rsidRPr="0025197C" w:rsidDel="003C3F42">
          <w:delText>Asexually, this species utilizes clonal recruitment by growth from rhizomes.</w:delText>
        </w:r>
        <w:r w:rsidDel="003C3F42">
          <w:delText xml:space="preserve"> </w:delText>
        </w:r>
      </w:del>
      <w:del w:id="97" w:author="Steven Travers" w:date="2023-06-03T21:59:00Z">
        <w:r w:rsidDel="003C3F42">
          <w:rPr>
            <w:i/>
            <w:iCs/>
          </w:rPr>
          <w:delText xml:space="preserve">Solanum carolinense </w:delText>
        </w:r>
        <w:r w:rsidDel="003C3F42">
          <w:delText xml:space="preserve">grows indeterminately and is andromonoecious, meaning that both staminate and hermaphroditic flowers are produced. The flowers are “buzz-pollinated”, requiring bumblebee pollinators that vibrate their abdomens at a relatively high frequency to release pollen from the anther. </w:delText>
        </w:r>
      </w:del>
      <w:del w:id="98" w:author="Steven Travers" w:date="2023-06-03T22:00:00Z">
        <w:r w:rsidDel="003C3F42">
          <w:delText>Fertilization is complicated by a gametophytic self-incompatibility (SI) system. The SI system reduces inbreeding by degradin</w:delText>
        </w:r>
      </w:del>
      <w:del w:id="99" w:author="Steven Travers" w:date="2023-06-03T21:59:00Z">
        <w:r w:rsidDel="003C3F42">
          <w:delText xml:space="preserve">g </w:delText>
        </w:r>
      </w:del>
      <w:del w:id="100" w:author="Steven Travers" w:date="2023-06-03T22:00:00Z">
        <w:r w:rsidDel="003C3F42">
          <w:delText xml:space="preserve">pollen tubes of self and closely related pollen, prior to fertilization </w:delText>
        </w:r>
        <w:r w:rsidDel="003C3F42">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rsidDel="003C3F42">
          <w:delInstrText xml:space="preserve"> ADDIN EN.CITE </w:delInstrText>
        </w:r>
        <w:r w:rsidR="002A0363" w:rsidDel="003C3F42">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rsidDel="003C3F42">
          <w:delInstrText xml:space="preserve"> ADDIN EN.CITE.DATA </w:delInstrText>
        </w:r>
        <w:r w:rsidR="002A0363" w:rsidDel="003C3F42">
          <w:fldChar w:fldCharType="end"/>
        </w:r>
        <w:r w:rsidDel="003C3F42">
          <w:fldChar w:fldCharType="separate"/>
        </w:r>
        <w:r w:rsidR="002A0363" w:rsidDel="003C3F42">
          <w:rPr>
            <w:noProof/>
          </w:rPr>
          <w:delText>(Mena-Ali and Stephenson 2007, Mena-Ali, Keser et al. 2009)</w:delText>
        </w:r>
        <w:r w:rsidDel="003C3F42">
          <w:fldChar w:fldCharType="end"/>
        </w:r>
        <w:r w:rsidDel="003C3F42">
          <w:delText xml:space="preserve">. However, as flowers age, the SI system deteriorates and the </w:delText>
        </w:r>
      </w:del>
      <w:del w:id="101" w:author="Steven Travers" w:date="2023-06-03T21:59:00Z">
        <w:r w:rsidDel="003C3F42">
          <w:delText xml:space="preserve">potential for successful self-fertilization with fruit production increases </w:delText>
        </w:r>
        <w:r w:rsidDel="003C3F42">
          <w:fldChar w:fldCharType="begin"/>
        </w:r>
        <w:r w:rsidR="002A0363" w:rsidDel="003C3F42">
          <w:delInstrText xml:space="preserve"> ADDIN EN.CITE &lt;EndNote&gt;&lt;Cite&gt;&lt;Author&gt;Travers&lt;/Author&gt;&lt;Year&gt;2004&lt;/Year&gt;&lt;IDText&gt;Plasticity in the self-incompatibility system of Solanum carolinense&lt;/IDText&gt;&lt;DisplayText&gt;(Travers, Mena-Ali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delInstrText>
        </w:r>
        <w:r w:rsidDel="003C3F42">
          <w:fldChar w:fldCharType="separate"/>
        </w:r>
        <w:r w:rsidR="002A0363" w:rsidDel="003C3F42">
          <w:rPr>
            <w:noProof/>
          </w:rPr>
          <w:delText>(Travers, Mena-Ali et al. 2004)</w:delText>
        </w:r>
        <w:r w:rsidDel="003C3F42">
          <w:fldChar w:fldCharType="end"/>
        </w:r>
        <w:r w:rsidDel="003C3F42">
          <w:delText xml:space="preserve">. </w:delText>
        </w:r>
      </w:del>
      <w:del w:id="102" w:author="Steven Travers" w:date="2023-06-03T22:01:00Z">
        <w:r w:rsidDel="003C3F42">
          <w:delText xml:space="preserve">The fruit are small yellow to green, tomato-like berries that are dispersed by small mammals and birds </w:delText>
        </w:r>
        <w:r w:rsidRPr="0025197C" w:rsidDel="003C3F42">
          <w:fldChar w:fldCharType="begin"/>
        </w:r>
        <w:r w:rsidDel="003C3F42">
          <w:delInstrText xml:space="preserve"> ADDIN EN.CITE &lt;EndNote&gt;&lt;Cite&gt;&lt;Author&gt;Cipollini&lt;/Author&gt;&lt;Year&gt;1997&lt;/Year&gt;&lt;IDText&gt;Why are Some Fruits Toxic? Glycoalkaloids in Solanum and Fruit Choice by Vertebrates&lt;/IDText&gt;&lt;DisplayText&gt;(Cipollini and Levey 1997)&lt;/DisplayText&gt;&lt;record&gt;&lt;keywords&gt;&lt;keyword&gt;Alkaloids&lt;/keyword&gt;&lt;keyword&gt;Animal and plant ecology&lt;/keyword&gt;&lt;keyword&gt;Animal behavior&lt;/keyword&gt;&lt;keyword&gt;Animal, plant and microbial ecology&lt;/keyword&gt;&lt;keyword&gt;Animals&lt;/keyword&gt;&lt;keyword&gt;Autoecology&lt;/keyword&gt;&lt;keyword&gt;Biological and medical sciences&lt;/keyword&gt;&lt;keyword&gt;Bobwhites&lt;/keyword&gt;&lt;keyword&gt;Composition&lt;/keyword&gt;&lt;keyword&gt;Ecology&lt;/keyword&gt;&lt;keyword&gt;Experimentation&lt;/keyword&gt;&lt;keyword&gt;Food and nutrition&lt;/keyword&gt;&lt;keyword&gt;Frugivores&lt;/keyword&gt;&lt;keyword&gt;Fruits&lt;/keyword&gt;&lt;keyword&gt;Fundamental and applied biological sciences. Psychology&lt;/keyword&gt;&lt;keyword&gt;Metabolites&lt;/keyword&gt;&lt;keyword&gt;Nutrients&lt;/keyword&gt;&lt;keyword&gt;Opossums&lt;/keyword&gt;&lt;keyword&gt;Physiological aspects&lt;/keyword&gt;&lt;keyword&gt;Plant metabolites&lt;/keyword&gt;&lt;keyword&gt;Plants&lt;/keyword&gt;&lt;keyword&gt;Plants and fungi&lt;/keyword&gt;&lt;keyword&gt;Seeds&lt;/keyword&gt;&lt;keyword&gt;Solanum&lt;/keyword&gt;&lt;keyword&gt;Toxicity&lt;/keyword&gt;&lt;keyword&gt;Vertebrates&lt;/keyword&gt;&lt;/keywords&gt;&lt;isbn&gt;0012-9658&lt;/isbn&gt;&lt;titles&gt;&lt;title&gt;Why are Some Fruits Toxic? Glycoalkaloids in Solanum and Fruit Choice by Vertebrates&lt;/title&gt;&lt;secondary-title&gt;Ecology (Durham)&lt;/secondary-title&gt;&lt;/titles&gt;&lt;pages&gt;782-798&lt;/pages&gt;&lt;number&gt;3&lt;/number&gt;&lt;contributors&gt;&lt;authors&gt;&lt;author&gt;Cipollini, M. L.&lt;/author&gt;&lt;author&gt;Levey, D. J.&lt;/author&gt;&lt;/authors&gt;&lt;/contributors&gt;&lt;added-date format="utc"&gt;1656964169&lt;/added-date&gt;&lt;pub-location&gt;Washington, DC&lt;/pub-location&gt;&lt;ref-type name="Journal Article"&gt;17&lt;/ref-type&gt;&lt;dates&gt;&lt;year&gt;1997&lt;/year&gt;&lt;/dates&gt;&lt;rec-number&gt;271&lt;/rec-number&gt;&lt;publisher&gt;Ecological Society of America&lt;/publisher&gt;&lt;last-updated-date format="utc"&gt;1656964169&lt;/last-updated-date&gt;&lt;volume&gt;78&lt;/volume&gt;&lt;/record&gt;&lt;/Cite&gt;&lt;/EndNote&gt;</w:delInstrText>
        </w:r>
        <w:r w:rsidRPr="0025197C" w:rsidDel="003C3F42">
          <w:fldChar w:fldCharType="separate"/>
        </w:r>
        <w:r w:rsidDel="003C3F42">
          <w:rPr>
            <w:noProof/>
          </w:rPr>
          <w:delText>(Cipollini and Levey 1997)</w:delText>
        </w:r>
        <w:r w:rsidRPr="0025197C" w:rsidDel="003C3F42">
          <w:fldChar w:fldCharType="end"/>
        </w:r>
        <w:commentRangeEnd w:id="94"/>
        <w:r w:rsidR="00DF3998" w:rsidDel="003C3F42">
          <w:rPr>
            <w:rStyle w:val="CommentReference"/>
            <w:rFonts w:asciiTheme="minorHAnsi" w:eastAsiaTheme="minorHAnsi" w:hAnsiTheme="minorHAnsi" w:cstheme="minorBidi"/>
          </w:rPr>
          <w:commentReference w:id="94"/>
        </w:r>
        <w:r w:rsidDel="003C3F42">
          <w:delText>.</w:delText>
        </w:r>
      </w:del>
    </w:p>
    <w:p w14:paraId="463F9381" w14:textId="17AD0408" w:rsidR="00385DCC" w:rsidRDefault="009F7263" w:rsidP="002E2E81">
      <w:pPr>
        <w:pStyle w:val="Level2"/>
      </w:pPr>
      <w:bookmarkStart w:id="103" w:name="_Toc107827656"/>
      <w:bookmarkStart w:id="104" w:name="_Toc108537018"/>
      <w:r>
        <w:rPr>
          <w:noProof/>
        </w:rPr>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4B1124B3" w14:textId="2E6D8624" w:rsidR="00385DCC" w:rsidRPr="00385DCC" w:rsidRDefault="00385DCC" w:rsidP="00385DCC">
      <w:pPr>
        <w:pStyle w:val="BodyDoubleSpace05FirstLine"/>
        <w:spacing w:after="240" w:line="240" w:lineRule="auto"/>
        <w:ind w:firstLine="0"/>
      </w:pPr>
      <w:r>
        <w:t xml:space="preserve">Figure 1. Map </w:t>
      </w:r>
      <w:del w:id="105" w:author="Steven Travers" w:date="2023-06-03T22:02:00Z">
        <w:r w:rsidDel="003C3F42">
          <w:delText xml:space="preserve">showing </w:delText>
        </w:r>
      </w:del>
      <w:ins w:id="106" w:author="Steven Travers" w:date="2023-06-03T22:02:00Z">
        <w:r w:rsidR="003C3F42">
          <w:t xml:space="preserve">of </w:t>
        </w:r>
      </w:ins>
      <w:r>
        <w:t xml:space="preserve">the distribution of </w:t>
      </w:r>
      <w:r>
        <w:rPr>
          <w:i/>
          <w:iCs/>
        </w:rPr>
        <w:t>Solanum carolinense</w:t>
      </w:r>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w:t>
      </w:r>
      <w:r w:rsidR="00066702">
        <w:t>, Oil Patch (bottom blow-up, orange), and Reserve (bottom blow-up, green) were located in the southern region.</w:t>
      </w:r>
    </w:p>
    <w:p w14:paraId="53930686" w14:textId="1B1315FF" w:rsidR="002E2E81" w:rsidRDefault="002E2E81" w:rsidP="002E2E81">
      <w:pPr>
        <w:pStyle w:val="Level2"/>
      </w:pPr>
      <w:del w:id="107" w:author="Steven Travers" w:date="2023-06-03T22:02:00Z">
        <w:r w:rsidDel="003C3F42">
          <w:lastRenderedPageBreak/>
          <w:delText>Field Coll</w:delText>
        </w:r>
      </w:del>
      <w:del w:id="108" w:author="Steven Travers" w:date="2023-06-03T22:01:00Z">
        <w:r w:rsidDel="003C3F42">
          <w:delText>ection</w:delText>
        </w:r>
      </w:del>
      <w:bookmarkEnd w:id="103"/>
      <w:bookmarkEnd w:id="104"/>
    </w:p>
    <w:p w14:paraId="4A6E201E" w14:textId="1B2AA385" w:rsidR="002E2E81" w:rsidRDefault="0036301C" w:rsidP="002E2E81">
      <w:pPr>
        <w:pStyle w:val="BodyDoubleSpace05FirstLine"/>
        <w:rPr>
          <w:szCs w:val="24"/>
        </w:rPr>
      </w:pPr>
      <w:ins w:id="109" w:author="Steven Travers" w:date="2023-06-03T22:03:00Z">
        <w:r w:rsidRPr="0036301C">
          <w:rPr>
            <w:iCs/>
            <w:rPrChange w:id="110" w:author="Steven Travers" w:date="2023-06-03T22:03:00Z">
              <w:rPr>
                <w:i/>
                <w:iCs/>
              </w:rPr>
            </w:rPrChange>
          </w:rPr>
          <w:t>We collected</w:t>
        </w:r>
        <w:r>
          <w:rPr>
            <w:i/>
            <w:iCs/>
          </w:rPr>
          <w:t xml:space="preserve"> </w:t>
        </w:r>
      </w:ins>
      <w:r w:rsidR="002E2E81">
        <w:rPr>
          <w:i/>
          <w:iCs/>
        </w:rPr>
        <w:t>Solanum carolinense</w:t>
      </w:r>
      <w:r w:rsidR="002E2E81">
        <w:t xml:space="preserve"> plants</w:t>
      </w:r>
      <w:del w:id="111" w:author="Steven Travers" w:date="2023-06-03T22:03:00Z">
        <w:r w:rsidR="002E2E81" w:rsidDel="0036301C">
          <w:delText xml:space="preserve"> were collected</w:delText>
        </w:r>
      </w:del>
      <w:r w:rsidR="002E2E81">
        <w:t xml:space="preserve"> from </w:t>
      </w:r>
      <w:del w:id="112" w:author="Steven Travers" w:date="2023-06-04T12:20:00Z">
        <w:r w:rsidR="002E2E81" w:rsidDel="002A2C74">
          <w:delText>two populations in Houston County, Minnesota and three populations in Collin County, Texas</w:delText>
        </w:r>
      </w:del>
      <w:ins w:id="113" w:author="Steven Travers" w:date="2023-06-04T12:20:00Z">
        <w:r w:rsidR="002A2C74">
          <w:t>multiple populations in Minne</w:t>
        </w:r>
      </w:ins>
      <w:ins w:id="114" w:author="Steven Travers" w:date="2023-06-04T12:21:00Z">
        <w:r w:rsidR="002A2C74">
          <w:t>sota and Texas</w:t>
        </w:r>
      </w:ins>
      <w:r w:rsidR="002E2E81">
        <w:t xml:space="preserve"> between October 2019 and August 2020 (</w:t>
      </w:r>
      <w:r w:rsidR="002E2E81" w:rsidRPr="00340DA4">
        <w:t>Figure 1).</w:t>
      </w:r>
      <w:r w:rsidR="002E2E81">
        <w:t xml:space="preserve"> The Minnesota plants collectively will be referred to as the northern plants and include the populations </w:t>
      </w:r>
      <w:r w:rsidR="002E2E81">
        <w:rPr>
          <w:u w:val="single"/>
        </w:rPr>
        <w:t xml:space="preserve">Prairie Island </w:t>
      </w:r>
      <w:r w:rsidR="002E2E81">
        <w:rPr>
          <w:szCs w:val="24"/>
        </w:rPr>
        <w:t xml:space="preserve">(44.07959 N, -91.684545 W) and </w:t>
      </w:r>
      <w:r w:rsidR="002E2E81">
        <w:rPr>
          <w:szCs w:val="24"/>
          <w:u w:val="single"/>
        </w:rPr>
        <w:t>Frontenac</w:t>
      </w:r>
      <w:r w:rsidR="002E2E81">
        <w:rPr>
          <w:szCs w:val="24"/>
        </w:rPr>
        <w:t xml:space="preserve"> (44.523056 N, -92.338611 W). Approximately 80 Km separated the two populations (Figure 1). In Houston County, MN</w:t>
      </w:r>
      <w:ins w:id="115" w:author="Steven Travers" w:date="2023-06-04T12:21:00Z">
        <w:r w:rsidR="002A2C74">
          <w:rPr>
            <w:szCs w:val="24"/>
          </w:rPr>
          <w:t xml:space="preserve"> where these plants were collected, the</w:t>
        </w:r>
      </w:ins>
      <w:del w:id="116" w:author="Steven Travers" w:date="2023-06-04T12:21:00Z">
        <w:r w:rsidR="002E2E81" w:rsidDel="002A2C74">
          <w:rPr>
            <w:szCs w:val="24"/>
          </w:rPr>
          <w:delText>,</w:delText>
        </w:r>
      </w:del>
      <w:r w:rsidR="002E2E81">
        <w:rPr>
          <w:szCs w:val="24"/>
        </w:rPr>
        <w:t xml:space="preserve"> </w:t>
      </w:r>
      <w:ins w:id="117" w:author="Steven Travers" w:date="2023-06-03T22:06:00Z">
        <w:r>
          <w:rPr>
            <w:szCs w:val="24"/>
          </w:rPr>
          <w:t xml:space="preserve">average daily temperatures vary from </w:t>
        </w:r>
      </w:ins>
      <w:ins w:id="118" w:author="Steven Travers" w:date="2023-06-03T22:11:00Z">
        <w:r>
          <w:rPr>
            <w:szCs w:val="24"/>
          </w:rPr>
          <w:t xml:space="preserve">a low </w:t>
        </w:r>
      </w:ins>
      <w:ins w:id="119" w:author="Steven Travers" w:date="2023-06-03T22:12:00Z">
        <w:r>
          <w:rPr>
            <w:szCs w:val="24"/>
          </w:rPr>
          <w:t xml:space="preserve">of </w:t>
        </w:r>
      </w:ins>
      <w:ins w:id="120" w:author="Steven Travers" w:date="2023-06-03T22:11:00Z">
        <w:r>
          <w:rPr>
            <w:szCs w:val="24"/>
          </w:rPr>
          <w:t>-9</w:t>
        </w:r>
      </w:ins>
      <w:ins w:id="121" w:author="Steven Travers" w:date="2023-06-03T22:13:00Z">
        <w:r w:rsidR="00BC27A9">
          <w:rPr>
            <w:rFonts w:ascii="Calibri" w:hAnsi="Calibri" w:cs="Calibri"/>
            <w:szCs w:val="24"/>
          </w:rPr>
          <w:t>°</w:t>
        </w:r>
        <w:r w:rsidR="00BC27A9">
          <w:rPr>
            <w:szCs w:val="24"/>
          </w:rPr>
          <w:t>C</w:t>
        </w:r>
      </w:ins>
      <w:ins w:id="122" w:author="Steven Travers" w:date="2023-06-03T22:06:00Z">
        <w:r>
          <w:rPr>
            <w:szCs w:val="24"/>
          </w:rPr>
          <w:t xml:space="preserve"> to</w:t>
        </w:r>
      </w:ins>
      <w:ins w:id="123" w:author="Steven Travers" w:date="2023-06-03T22:12:00Z">
        <w:r>
          <w:rPr>
            <w:szCs w:val="24"/>
          </w:rPr>
          <w:t xml:space="preserve"> a high of 22</w:t>
        </w:r>
      </w:ins>
      <w:ins w:id="124" w:author="Steven Travers" w:date="2023-06-03T22:13:00Z">
        <w:r>
          <w:rPr>
            <w:rFonts w:ascii="Calibri" w:hAnsi="Calibri" w:cs="Calibri"/>
            <w:szCs w:val="24"/>
          </w:rPr>
          <w:t>°</w:t>
        </w:r>
        <w:r>
          <w:rPr>
            <w:szCs w:val="24"/>
          </w:rPr>
          <w:t>C</w:t>
        </w:r>
      </w:ins>
      <w:ins w:id="125" w:author="Steven Travers" w:date="2023-06-03T22:06:00Z">
        <w:r>
          <w:rPr>
            <w:szCs w:val="24"/>
          </w:rPr>
          <w:t xml:space="preserve">  over the</w:t>
        </w:r>
      </w:ins>
      <w:ins w:id="126" w:author="Steven Travers" w:date="2023-06-03T22:13:00Z">
        <w:r w:rsidR="00BC27A9">
          <w:rPr>
            <w:szCs w:val="24"/>
          </w:rPr>
          <w:t xml:space="preserve"> course of the</w:t>
        </w:r>
      </w:ins>
      <w:ins w:id="127" w:author="Steven Travers" w:date="2023-06-03T22:06:00Z">
        <w:r>
          <w:rPr>
            <w:szCs w:val="24"/>
          </w:rPr>
          <w:t xml:space="preserve"> year. </w:t>
        </w:r>
      </w:ins>
      <w:del w:id="128" w:author="Steven Travers" w:date="2023-06-03T22:06:00Z">
        <w:r w:rsidR="002E2E81" w:rsidDel="0036301C">
          <w:rPr>
            <w:szCs w:val="24"/>
          </w:rPr>
          <w:delText>the mean daily low temperature is -14°C and the mean daily high is 29°C.</w:delText>
        </w:r>
      </w:del>
      <w:r w:rsidR="002E2E81">
        <w:rPr>
          <w:szCs w:val="24"/>
        </w:rPr>
        <w:t xml:space="preserve"> The Texas plants together will be referred to as the southern plants. All three T</w:t>
      </w:r>
      <w:ins w:id="129" w:author="Steven Travers" w:date="2023-06-03T22:14:00Z">
        <w:r w:rsidR="00BC27A9">
          <w:rPr>
            <w:szCs w:val="24"/>
          </w:rPr>
          <w:t>exas</w:t>
        </w:r>
      </w:ins>
      <w:del w:id="130" w:author="Steven Travers" w:date="2023-06-03T22:14:00Z">
        <w:r w:rsidR="002E2E81" w:rsidDel="00BC27A9">
          <w:rPr>
            <w:szCs w:val="24"/>
          </w:rPr>
          <w:delText>X</w:delText>
        </w:r>
      </w:del>
      <w:r w:rsidR="002E2E81">
        <w:rPr>
          <w:szCs w:val="24"/>
        </w:rPr>
        <w:t xml:space="preserve"> populations were located within a circle with a 1.5 Km radius near McKinney TX (</w:t>
      </w:r>
      <w:r w:rsidR="002E2E81">
        <w:rPr>
          <w:szCs w:val="24"/>
          <w:u w:val="single"/>
        </w:rPr>
        <w:t>Oil Patch</w:t>
      </w:r>
      <w:r w:rsidR="002E2E81">
        <w:rPr>
          <w:szCs w:val="24"/>
        </w:rPr>
        <w:t xml:space="preserve">: 33.173465 N, -96.615402 W; </w:t>
      </w:r>
      <w:r w:rsidR="002E2E81">
        <w:rPr>
          <w:szCs w:val="24"/>
          <w:u w:val="single"/>
        </w:rPr>
        <w:t>Reserve</w:t>
      </w:r>
      <w:r w:rsidR="002E2E81">
        <w:rPr>
          <w:szCs w:val="24"/>
        </w:rPr>
        <w:t xml:space="preserve">: 33.159962 N, -96.619011 W; and </w:t>
      </w:r>
      <w:r w:rsidR="002E2E81">
        <w:rPr>
          <w:szCs w:val="24"/>
          <w:u w:val="single"/>
        </w:rPr>
        <w:t>Cemetery</w:t>
      </w:r>
      <w:r w:rsidR="002E2E81">
        <w:rPr>
          <w:szCs w:val="24"/>
        </w:rPr>
        <w:t>: 33.173672 N, -96.615096 W). In Colin County TX</w:t>
      </w:r>
      <w:ins w:id="131" w:author="Steven Travers" w:date="2023-06-04T12:22:00Z">
        <w:r w:rsidR="002A2C74">
          <w:rPr>
            <w:szCs w:val="24"/>
          </w:rPr>
          <w:t>, where these plants were collected</w:t>
        </w:r>
      </w:ins>
      <w:r w:rsidR="002E2E81">
        <w:rPr>
          <w:szCs w:val="24"/>
        </w:rPr>
        <w:t>,</w:t>
      </w:r>
      <w:ins w:id="132" w:author="Steven Travers" w:date="2023-06-04T12:22:00Z">
        <w:r w:rsidR="002A2C74">
          <w:rPr>
            <w:szCs w:val="24"/>
          </w:rPr>
          <w:t xml:space="preserve"> the</w:t>
        </w:r>
      </w:ins>
      <w:r w:rsidR="002E2E81">
        <w:rPr>
          <w:szCs w:val="24"/>
        </w:rPr>
        <w:t xml:space="preserve"> </w:t>
      </w:r>
      <w:ins w:id="133" w:author="Steven Travers" w:date="2023-06-03T22:15:00Z">
        <w:r w:rsidR="00BC27A9">
          <w:rPr>
            <w:szCs w:val="24"/>
          </w:rPr>
          <w:t xml:space="preserve">average daily temperatures vary from a low of </w:t>
        </w:r>
      </w:ins>
      <w:ins w:id="134" w:author="Steven Travers" w:date="2023-06-03T22:28:00Z">
        <w:r w:rsidR="009F481A">
          <w:rPr>
            <w:szCs w:val="24"/>
          </w:rPr>
          <w:t>6</w:t>
        </w:r>
      </w:ins>
      <w:ins w:id="135" w:author="Steven Travers" w:date="2023-06-03T22:15:00Z">
        <w:r w:rsidR="00BC27A9">
          <w:rPr>
            <w:rFonts w:ascii="Calibri" w:hAnsi="Calibri" w:cs="Calibri"/>
            <w:szCs w:val="24"/>
          </w:rPr>
          <w:t>°</w:t>
        </w:r>
        <w:r w:rsidR="00BC27A9">
          <w:rPr>
            <w:szCs w:val="24"/>
          </w:rPr>
          <w:t xml:space="preserve">C  to a high of </w:t>
        </w:r>
      </w:ins>
      <w:ins w:id="136" w:author="Steven Travers" w:date="2023-06-03T22:28:00Z">
        <w:r w:rsidR="009F481A">
          <w:rPr>
            <w:szCs w:val="24"/>
          </w:rPr>
          <w:t>29</w:t>
        </w:r>
      </w:ins>
      <w:ins w:id="137" w:author="Steven Travers" w:date="2023-06-03T22:15:00Z">
        <w:r w:rsidR="00BC27A9">
          <w:rPr>
            <w:rFonts w:ascii="Calibri" w:hAnsi="Calibri" w:cs="Calibri"/>
            <w:szCs w:val="24"/>
          </w:rPr>
          <w:t>°</w:t>
        </w:r>
        <w:r w:rsidR="00BC27A9">
          <w:rPr>
            <w:szCs w:val="24"/>
          </w:rPr>
          <w:t>C  over the course of the year</w:t>
        </w:r>
      </w:ins>
      <w:del w:id="138" w:author="Steven Travers" w:date="2023-06-03T22:15:00Z">
        <w:r w:rsidR="002E2E81" w:rsidDel="00BC27A9">
          <w:rPr>
            <w:szCs w:val="24"/>
          </w:rPr>
          <w:delText>the mean daily low temperature is 18°C and the mean daily high is 43°C</w:delText>
        </w:r>
      </w:del>
      <w:r w:rsidR="002E2E81">
        <w:rPr>
          <w:szCs w:val="24"/>
        </w:rPr>
        <w:t>.</w:t>
      </w:r>
      <w:r w:rsidR="009F7263">
        <w:rPr>
          <w:szCs w:val="24"/>
        </w:rPr>
        <w:t xml:space="preserve"> </w:t>
      </w:r>
      <w:del w:id="139" w:author="Steven Travers" w:date="2023-06-03T22:29:00Z">
        <w:r w:rsidR="009F7263" w:rsidDel="009F481A">
          <w:rPr>
            <w:szCs w:val="24"/>
          </w:rPr>
          <w:delText>While in close proximity, the southern populations had distinct morphological characteristics, such as plant size and leaf shape, that distinguished them as separate populations.</w:delText>
        </w:r>
      </w:del>
    </w:p>
    <w:p w14:paraId="650B6CE3" w14:textId="77777777" w:rsidR="004C3ADB" w:rsidRPr="004C3ADB" w:rsidRDefault="005F5CD0" w:rsidP="004C3ADB">
      <w:pPr>
        <w:pStyle w:val="BodyDoubleSpace05FirstLine"/>
        <w:rPr>
          <w:ins w:id="140" w:author="Steven Travers" w:date="2023-06-04T12:47:00Z"/>
        </w:rPr>
      </w:pPr>
      <w:r w:rsidRPr="0025197C">
        <w:t xml:space="preserve">Collections involved </w:t>
      </w:r>
      <w:del w:id="141" w:author="Steven Travers" w:date="2023-04-04T17:56:00Z">
        <w:r w:rsidRPr="0025197C" w:rsidDel="009D6C91">
          <w:delText>digging up and cutting</w:delText>
        </w:r>
      </w:del>
      <w:ins w:id="142" w:author="Steven Travers" w:date="2023-05-19T15:01:00Z">
        <w:r w:rsidR="00DF3998">
          <w:t>removing</w:t>
        </w:r>
      </w:ins>
      <w:r w:rsidRPr="0025197C">
        <w:t xml:space="preserve"> rhizomes of at least 10 cm </w:t>
      </w:r>
      <w:del w:id="143" w:author="Steven Travers" w:date="2023-06-04T12:23:00Z">
        <w:r w:rsidRPr="0025197C" w:rsidDel="002A2C74">
          <w:delText>in length</w:delText>
        </w:r>
      </w:del>
      <w:ins w:id="144" w:author="Steven Travers" w:date="2023-06-04T12:23:00Z">
        <w:r w:rsidR="002A2C74">
          <w:t>from individual plant</w:t>
        </w:r>
      </w:ins>
      <w:ins w:id="145" w:author="Steven Travers" w:date="2023-06-04T12:24:00Z">
        <w:r w:rsidR="002A2C74">
          <w:t>s</w:t>
        </w:r>
      </w:ins>
      <w:r w:rsidRPr="0025197C">
        <w:t xml:space="preserve"> </w:t>
      </w:r>
      <w:ins w:id="146" w:author="Steven Travers" w:date="2023-04-04T17:56:00Z">
        <w:r w:rsidR="009D6C91">
          <w:t xml:space="preserve">in the field </w:t>
        </w:r>
      </w:ins>
      <w:r w:rsidRPr="0025197C">
        <w:t xml:space="preserve">and placing them in ziplock bags. </w:t>
      </w:r>
      <w:ins w:id="147" w:author="Steven Travers" w:date="2023-06-04T12:47:00Z">
        <w:r w:rsidR="004C3ADB">
          <w:t xml:space="preserve">We assumed that each rhizome represented a unique genotype (genet) because we maintained an interval of at least 1 meter between collections. The number of rhizomes (genets) collected at each population were as follows: </w:t>
        </w:r>
        <w:r w:rsidR="004C3ADB" w:rsidRPr="009611D5">
          <w:t>Prairie Island</w:t>
        </w:r>
        <w:r w:rsidR="004C3ADB">
          <w:t xml:space="preserve"> (n= 29); </w:t>
        </w:r>
        <w:r w:rsidR="004C3ADB" w:rsidRPr="004C3ADB">
          <w:rPr>
            <w:szCs w:val="24"/>
          </w:rPr>
          <w:t xml:space="preserve"> </w:t>
        </w:r>
        <w:r w:rsidR="004C3ADB" w:rsidRPr="009611D5">
          <w:rPr>
            <w:szCs w:val="24"/>
          </w:rPr>
          <w:t>Frontenac</w:t>
        </w:r>
        <w:r w:rsidR="004C3ADB">
          <w:rPr>
            <w:szCs w:val="24"/>
          </w:rPr>
          <w:t xml:space="preserve"> (n= 13);</w:t>
        </w:r>
        <w:r w:rsidR="004C3ADB" w:rsidRPr="009611D5">
          <w:rPr>
            <w:szCs w:val="24"/>
          </w:rPr>
          <w:t xml:space="preserve"> Oil Patch</w:t>
        </w:r>
        <w:r w:rsidR="004C3ADB">
          <w:rPr>
            <w:szCs w:val="24"/>
          </w:rPr>
          <w:t xml:space="preserve"> (n= 8);</w:t>
        </w:r>
        <w:r w:rsidR="004C3ADB" w:rsidRPr="004C3ADB">
          <w:rPr>
            <w:szCs w:val="24"/>
          </w:rPr>
          <w:t xml:space="preserve"> </w:t>
        </w:r>
        <w:r w:rsidR="004C3ADB" w:rsidRPr="009611D5">
          <w:rPr>
            <w:szCs w:val="24"/>
          </w:rPr>
          <w:t>Reserve</w:t>
        </w:r>
        <w:r w:rsidR="004C3ADB">
          <w:rPr>
            <w:szCs w:val="24"/>
          </w:rPr>
          <w:t xml:space="preserve"> (n= 5);</w:t>
        </w:r>
        <w:r w:rsidR="004C3ADB" w:rsidRPr="004C3ADB">
          <w:rPr>
            <w:szCs w:val="24"/>
          </w:rPr>
          <w:t xml:space="preserve"> and </w:t>
        </w:r>
        <w:r w:rsidR="004C3ADB" w:rsidRPr="009611D5">
          <w:rPr>
            <w:szCs w:val="24"/>
          </w:rPr>
          <w:t>Cemetery</w:t>
        </w:r>
        <w:r w:rsidR="004C3ADB">
          <w:rPr>
            <w:szCs w:val="24"/>
          </w:rPr>
          <w:t xml:space="preserve"> (n= 11).</w:t>
        </w:r>
      </w:ins>
    </w:p>
    <w:p w14:paraId="0D862728" w14:textId="00E67739" w:rsidR="002A2C74" w:rsidRPr="0025197C" w:rsidDel="00C0161B" w:rsidRDefault="005F5CD0" w:rsidP="00D4697C">
      <w:pPr>
        <w:pStyle w:val="BodyDoubleSpace05FirstLine"/>
        <w:rPr>
          <w:del w:id="148" w:author="Steven Travers" w:date="2023-06-04T12:55:00Z"/>
        </w:rPr>
      </w:pPr>
      <w:del w:id="149" w:author="Steven Travers" w:date="2023-06-04T12:24:00Z">
        <w:r w:rsidRPr="0025197C" w:rsidDel="002A2C74">
          <w:delText xml:space="preserve">Rhizomes </w:delText>
        </w:r>
      </w:del>
      <w:ins w:id="150" w:author="Steven Travers" w:date="2023-06-04T12:47:00Z">
        <w:r w:rsidR="004C3ADB">
          <w:t>The field-collected rhizomes</w:t>
        </w:r>
      </w:ins>
      <w:ins w:id="151" w:author="Steven Travers" w:date="2023-06-04T12:24:00Z">
        <w:r w:rsidR="002A2C74" w:rsidRPr="0025197C">
          <w:t xml:space="preserve"> </w:t>
        </w:r>
      </w:ins>
      <w:del w:id="152" w:author="Steven Travers" w:date="2023-06-04T12:48:00Z">
        <w:r w:rsidRPr="0025197C" w:rsidDel="004C3ADB">
          <w:delText>were stored in a cooler with blue ice and shipped to</w:delText>
        </w:r>
      </w:del>
      <w:ins w:id="153" w:author="Steven Travers" w:date="2023-06-04T12:48:00Z">
        <w:r w:rsidR="004C3ADB">
          <w:t>were shipped to</w:t>
        </w:r>
      </w:ins>
      <w:r w:rsidRPr="0025197C">
        <w:t xml:space="preserve"> Fargo, ND, </w:t>
      </w:r>
      <w:del w:id="154" w:author="Steven Travers" w:date="2023-06-04T12:48:00Z">
        <w:r w:rsidRPr="0025197C" w:rsidDel="004C3ADB">
          <w:delText xml:space="preserve">where </w:delText>
        </w:r>
      </w:del>
      <w:del w:id="155" w:author="Steven Travers" w:date="2023-04-04T17:57:00Z">
        <w:r w:rsidRPr="0025197C" w:rsidDel="009D6C91">
          <w:delText>the collections</w:delText>
        </w:r>
      </w:del>
      <w:del w:id="156" w:author="Steven Travers" w:date="2023-06-04T12:48:00Z">
        <w:r w:rsidRPr="0025197C" w:rsidDel="004C3ADB">
          <w:delText xml:space="preserve"> were stored</w:delText>
        </w:r>
      </w:del>
      <w:ins w:id="157" w:author="Steven Travers" w:date="2023-06-04T12:48:00Z">
        <w:r w:rsidR="004C3ADB">
          <w:t>and stored</w:t>
        </w:r>
      </w:ins>
      <w:r w:rsidRPr="0025197C">
        <w:t xml:space="preserve"> in a 4°C refrigerator</w:t>
      </w:r>
      <w:ins w:id="158" w:author="Steven Travers" w:date="2023-04-04T17:58:00Z">
        <w:r w:rsidR="009D6C91">
          <w:t xml:space="preserve"> </w:t>
        </w:r>
      </w:ins>
      <w:ins w:id="159" w:author="Steven Travers" w:date="2023-06-04T12:48:00Z">
        <w:r w:rsidR="004C3ADB">
          <w:t>prior to a growth and dormancy p</w:t>
        </w:r>
      </w:ins>
      <w:ins w:id="160" w:author="Steven Travers" w:date="2023-06-04T12:49:00Z">
        <w:r w:rsidR="004C3ADB">
          <w:t>eriod to establish an experimental population</w:t>
        </w:r>
      </w:ins>
      <w:ins w:id="161" w:author="Steven Travers" w:date="2023-04-04T17:58:00Z">
        <w:r w:rsidR="009D6C91">
          <w:t xml:space="preserve"> </w:t>
        </w:r>
      </w:ins>
      <w:r w:rsidRPr="0025197C">
        <w:t xml:space="preserve">. </w:t>
      </w:r>
      <w:ins w:id="162" w:author="Steven Travers" w:date="2023-06-04T12:50:00Z">
        <w:r w:rsidR="004C3ADB">
          <w:t>After one to several weeks in the refrigerator, t</w:t>
        </w:r>
      </w:ins>
      <w:del w:id="163" w:author="Steven Travers" w:date="2023-06-04T12:50:00Z">
        <w:r w:rsidRPr="0025197C" w:rsidDel="004C3ADB">
          <w:delText>T</w:delText>
        </w:r>
      </w:del>
      <w:r w:rsidRPr="0025197C">
        <w:t xml:space="preserve">he rhizomes were potted in one-gallon containers with a standard potting mix and </w:t>
      </w:r>
      <w:ins w:id="164" w:author="Steven Travers" w:date="2023-04-04T17:59:00Z">
        <w:r w:rsidR="009D6C91">
          <w:t>allowed to grow for several months in a greenhouse</w:t>
        </w:r>
      </w:ins>
      <w:ins w:id="165" w:author="Steven Travers" w:date="2023-06-04T12:50:00Z">
        <w:r w:rsidR="00C0161B">
          <w:t xml:space="preserve"> to allow </w:t>
        </w:r>
      </w:ins>
      <w:ins w:id="166" w:author="Steven Travers" w:date="2023-06-04T12:51:00Z">
        <w:r w:rsidR="00C0161B">
          <w:t>growth of above and belowground material.</w:t>
        </w:r>
      </w:ins>
      <w:ins w:id="167" w:author="Steven Travers" w:date="2023-04-04T18:00:00Z">
        <w:r w:rsidR="009D6C91">
          <w:t xml:space="preserve"> </w:t>
        </w:r>
      </w:ins>
      <w:ins w:id="168" w:author="Steven Travers" w:date="2023-06-04T12:51:00Z">
        <w:r w:rsidR="00C0161B">
          <w:t>Th</w:t>
        </w:r>
      </w:ins>
      <w:ins w:id="169" w:author="Steven Travers" w:date="2023-06-04T12:52:00Z">
        <w:r w:rsidR="00C0161B">
          <w:t>en the</w:t>
        </w:r>
      </w:ins>
      <w:ins w:id="170" w:author="Steven Travers" w:date="2023-04-04T18:00:00Z">
        <w:r w:rsidR="009D6C91">
          <w:t xml:space="preserve"> </w:t>
        </w:r>
      </w:ins>
      <w:del w:id="171" w:author="Steven Travers" w:date="2023-04-04T17:59:00Z">
        <w:r w:rsidRPr="0025197C" w:rsidDel="009D6C91">
          <w:delText>grown throughout the summer of 2020</w:delText>
        </w:r>
      </w:del>
      <w:del w:id="172" w:author="Steven Travers" w:date="2023-04-04T18:00:00Z">
        <w:r w:rsidRPr="0025197C" w:rsidDel="009D6C91">
          <w:delText>. In October,</w:delText>
        </w:r>
      </w:del>
      <w:del w:id="173" w:author="Steven Travers" w:date="2023-06-04T12:51:00Z">
        <w:r w:rsidRPr="0025197C" w:rsidDel="00C0161B">
          <w:delText xml:space="preserve"> all</w:delText>
        </w:r>
      </w:del>
      <w:r w:rsidRPr="0025197C">
        <w:t xml:space="preserve"> above ground </w:t>
      </w:r>
      <w:del w:id="174" w:author="Steven Travers" w:date="2023-06-04T12:52:00Z">
        <w:r w:rsidRPr="0025197C" w:rsidDel="00C0161B">
          <w:delText xml:space="preserve">matter </w:delText>
        </w:r>
      </w:del>
      <w:ins w:id="175" w:author="Steven Travers" w:date="2023-06-04T12:52:00Z">
        <w:r w:rsidR="00C0161B">
          <w:t>material</w:t>
        </w:r>
        <w:r w:rsidR="00C0161B" w:rsidRPr="0025197C">
          <w:t xml:space="preserve"> </w:t>
        </w:r>
      </w:ins>
      <w:r w:rsidRPr="0025197C">
        <w:t xml:space="preserve">was cut and the </w:t>
      </w:r>
      <w:del w:id="176" w:author="Steven Travers" w:date="2023-06-04T12:52:00Z">
        <w:r w:rsidRPr="0025197C" w:rsidDel="00C0161B">
          <w:delText xml:space="preserve">rhizomes </w:delText>
        </w:r>
      </w:del>
      <w:ins w:id="177" w:author="Steven Travers" w:date="2023-06-04T12:52:00Z">
        <w:r w:rsidR="00C0161B">
          <w:t>pots</w:t>
        </w:r>
        <w:r w:rsidR="00C0161B" w:rsidRPr="0025197C">
          <w:t xml:space="preserve"> </w:t>
        </w:r>
      </w:ins>
      <w:r w:rsidRPr="0025197C">
        <w:t xml:space="preserve">were again stored in a 4°C refrigerator to induce a period of dormancy. </w:t>
      </w:r>
      <w:ins w:id="178" w:author="Steven Travers" w:date="2023-06-04T12:53:00Z">
        <w:r w:rsidR="00C0161B">
          <w:t xml:space="preserve">After the dormancy period (3 </w:t>
        </w:r>
        <w:r w:rsidR="00C0161B">
          <w:lastRenderedPageBreak/>
          <w:t>months), equal sections of rhizome (at least 2 cm for thick rhizomes and increased lengths for thinner rhizomes) were cut into four equal-sized pieces. These were ultimately used to grow genetically identical plants (ramets) from each genet at different times (temporal blocks A, B, C and D) because of a lack of sufficient space to grow them all at once.</w:t>
        </w:r>
      </w:ins>
      <w:ins w:id="179" w:author="Steven Travers" w:date="2023-06-04T12:54:00Z">
        <w:r w:rsidR="00C0161B">
          <w:t xml:space="preserve"> The rhizome pieces</w:t>
        </w:r>
      </w:ins>
      <w:ins w:id="180" w:author="Steven Travers" w:date="2023-06-04T12:55:00Z">
        <w:r w:rsidR="00C0161B">
          <w:t xml:space="preserve"> were placed</w:t>
        </w:r>
      </w:ins>
    </w:p>
    <w:p w14:paraId="4528CE94" w14:textId="34C169E9" w:rsidR="00C11EC7" w:rsidDel="00C0161B" w:rsidRDefault="00C11EC7">
      <w:pPr>
        <w:pStyle w:val="BodyDoubleSpace05FirstLine"/>
        <w:ind w:firstLine="0"/>
        <w:rPr>
          <w:del w:id="181" w:author="Steven Travers" w:date="2023-06-04T12:54:00Z"/>
          <w:b/>
        </w:rPr>
      </w:pPr>
      <w:del w:id="182" w:author="Steven Travers" w:date="2023-06-04T12:54:00Z">
        <w:r w:rsidRPr="00C11EC7" w:rsidDel="00C0161B">
          <w:rPr>
            <w:b/>
          </w:rPr>
          <w:delText>Life-stage specific responses to extreme temperature</w:delText>
        </w:r>
      </w:del>
    </w:p>
    <w:p w14:paraId="286F2907" w14:textId="302BEBA9" w:rsidR="004C3ADB" w:rsidRDefault="00D96FBA" w:rsidP="00C0161B">
      <w:pPr>
        <w:pStyle w:val="BodyDoubleSpace05FirstLine"/>
        <w:rPr>
          <w:ins w:id="183" w:author="Steven Travers" w:date="2023-06-04T15:09:00Z"/>
        </w:rPr>
      </w:pPr>
      <w:del w:id="184" w:author="Steven Travers" w:date="2023-04-04T18:03:00Z">
        <w:r w:rsidDel="00AE1606">
          <w:delText>In January 2021, a</w:delText>
        </w:r>
      </w:del>
      <w:del w:id="185" w:author="Steven Travers" w:date="2023-06-04T12:53:00Z">
        <w:r w:rsidR="007350A3" w:rsidDel="00C0161B">
          <w:delText xml:space="preserve">fter the dormancy period (3 months), equal sections of rhizome (at least 2 cm for thick rhizomes and increased lengths for thinner rhizomes) were cut </w:delText>
        </w:r>
      </w:del>
      <w:ins w:id="186" w:author="Steven Travers" w:date="2023-04-04T18:11:00Z">
        <w:r w:rsidR="004E4B91">
          <w:t xml:space="preserve"> </w:t>
        </w:r>
      </w:ins>
      <w:del w:id="187" w:author="Steven Travers" w:date="2023-04-04T18:04:00Z">
        <w:r w:rsidR="007350A3" w:rsidDel="004E4B91">
          <w:delText xml:space="preserve">to grow </w:delText>
        </w:r>
      </w:del>
      <w:del w:id="188" w:author="Steven Travers" w:date="2023-04-04T18:05:00Z">
        <w:r w:rsidR="007350A3" w:rsidDel="004E4B91">
          <w:delText>ramets (genetically identical copies)</w:delText>
        </w:r>
      </w:del>
      <w:del w:id="189" w:author="Steven Travers" w:date="2023-04-04T18:14:00Z">
        <w:r w:rsidR="007350A3" w:rsidDel="00F0490C">
          <w:delText xml:space="preserve"> in 3.8 cm diameter cone-shaped containers in the greenhouse.</w:delText>
        </w:r>
      </w:del>
      <w:del w:id="190" w:author="Steven Travers" w:date="2023-04-04T18:11:00Z">
        <w:r w:rsidR="007350A3" w:rsidDel="004E4B91">
          <w:delText xml:space="preserve"> In total, four ramets (blocks A, B, C, and D) were grown from each genet at separate times.</w:delText>
        </w:r>
      </w:del>
      <w:del w:id="191" w:author="Steven Travers" w:date="2023-06-04T12:55:00Z">
        <w:r w:rsidR="007350A3" w:rsidDel="00C0161B">
          <w:delText xml:space="preserve"> We started 10 or 12 ramets </w:delText>
        </w:r>
      </w:del>
      <w:del w:id="192" w:author="Steven Travers" w:date="2023-04-04T18:14:00Z">
        <w:r w:rsidR="007350A3" w:rsidDel="00F0490C">
          <w:delText xml:space="preserve">each </w:delText>
        </w:r>
      </w:del>
      <w:del w:id="193" w:author="Steven Travers" w:date="2023-06-04T12:55:00Z">
        <w:r w:rsidR="007350A3" w:rsidDel="00C0161B">
          <w:delText>week (sub-block 1-20), randomly selected from the 52 genets</w:delText>
        </w:r>
      </w:del>
      <w:ins w:id="194" w:author="Steven Travers" w:date="2023-04-04T18:13:00Z">
        <w:r w:rsidR="00ED5E5C">
          <w:t xml:space="preserve"> in</w:t>
        </w:r>
        <w:r w:rsidR="00F0490C">
          <w:t xml:space="preserve"> 3.8 cm diameter cone-shaped containers in the greenhouse</w:t>
        </w:r>
      </w:ins>
      <w:r w:rsidR="007350A3">
        <w:t xml:space="preserve">. Of the ramets planted each week, half were from the southern </w:t>
      </w:r>
      <w:r w:rsidR="007350A3" w:rsidRPr="0025197C">
        <w:t>region</w:t>
      </w:r>
      <w:r w:rsidR="007350A3">
        <w:t xml:space="preserve"> and half were from the northern region. All ramets in block A were planted over five weeks prior to the planting of the ramets in block B and so on. </w:t>
      </w:r>
      <w:ins w:id="195" w:author="Steven Travers" w:date="2023-04-04T18:14:00Z">
        <w:r w:rsidR="00F0490C">
          <w:t>In addition, each</w:t>
        </w:r>
      </w:ins>
      <w:ins w:id="196" w:author="Steven Travers" w:date="2023-04-04T18:15:00Z">
        <w:r w:rsidR="00F0490C">
          <w:t xml:space="preserve"> n</w:t>
        </w:r>
      </w:ins>
      <w:del w:id="197" w:author="Steven Travers" w:date="2023-04-04T18:15:00Z">
        <w:r w:rsidR="007350A3" w:rsidDel="00F0490C">
          <w:delText>N</w:delText>
        </w:r>
      </w:del>
      <w:r w:rsidR="007350A3">
        <w:t>orthern plant</w:t>
      </w:r>
      <w:del w:id="198" w:author="Steven Travers" w:date="2023-04-04T18:15:00Z">
        <w:r w:rsidR="007350A3" w:rsidDel="00F0490C">
          <w:delText>s</w:delText>
        </w:r>
      </w:del>
      <w:r w:rsidR="007350A3">
        <w:t xml:space="preserve"> w</w:t>
      </w:r>
      <w:ins w:id="199" w:author="Steven Travers" w:date="2023-04-04T18:15:00Z">
        <w:r w:rsidR="00F0490C">
          <w:t>as</w:t>
        </w:r>
      </w:ins>
      <w:del w:id="200" w:author="Steven Travers" w:date="2023-04-04T18:15:00Z">
        <w:r w:rsidR="007350A3" w:rsidDel="00F0490C">
          <w:delText>ere</w:delText>
        </w:r>
      </w:del>
      <w:r w:rsidR="007350A3">
        <w:t xml:space="preserve"> paired with a southern plant </w:t>
      </w:r>
      <w:ins w:id="201" w:author="Steven Travers" w:date="2023-04-04T18:15:00Z">
        <w:r w:rsidR="00F0490C">
          <w:t>spatially</w:t>
        </w:r>
      </w:ins>
      <w:del w:id="202" w:author="Steven Travers" w:date="2023-04-04T18:15:00Z">
        <w:r w:rsidR="007350A3" w:rsidDel="00F0490C">
          <w:delText>and these pairs were randomly located</w:delText>
        </w:r>
      </w:del>
      <w:r w:rsidR="007350A3">
        <w:t xml:space="preserve"> on greenhouse benches. The plants were fertilized every other week with 10-10-10 fertilizer and transplanted to larger, 4.5 L containers when they outgrew the small cone-shaped containers.</w:t>
      </w:r>
    </w:p>
    <w:p w14:paraId="1FFC8B09" w14:textId="2491496A" w:rsidR="005123E8" w:rsidRDefault="005123E8" w:rsidP="00C0161B">
      <w:pPr>
        <w:pStyle w:val="BodyDoubleSpace05FirstLine"/>
        <w:rPr>
          <w:ins w:id="203" w:author="Steven Travers" w:date="2023-06-04T15:09:00Z"/>
        </w:rPr>
      </w:pPr>
    </w:p>
    <w:p w14:paraId="74BA3162" w14:textId="77777777" w:rsidR="005123E8" w:rsidRDefault="005123E8">
      <w:pPr>
        <w:pStyle w:val="BodyDoubleSpace05FirstLine"/>
        <w:rPr>
          <w:ins w:id="204" w:author="Steven Travers" w:date="2023-06-04T12:44:00Z"/>
        </w:rPr>
      </w:pPr>
    </w:p>
    <w:p w14:paraId="63714775" w14:textId="77505780" w:rsidR="004C3ADB" w:rsidRDefault="00C0161B" w:rsidP="005123E8">
      <w:pPr>
        <w:pStyle w:val="BodyDoubleSpace05FirstLine"/>
        <w:ind w:firstLine="0"/>
        <w:rPr>
          <w:ins w:id="205" w:author="Steven Travers" w:date="2023-06-04T15:09:00Z"/>
          <w:b/>
        </w:rPr>
      </w:pPr>
      <w:ins w:id="206" w:author="Steven Travers" w:date="2023-06-04T12:54:00Z">
        <w:r>
          <w:rPr>
            <w:b/>
          </w:rPr>
          <w:t xml:space="preserve">Experiment 1: </w:t>
        </w:r>
      </w:ins>
      <w:ins w:id="207" w:author="Steven Travers" w:date="2023-06-04T12:56:00Z">
        <w:r w:rsidRPr="00C11EC7">
          <w:rPr>
            <w:b/>
          </w:rPr>
          <w:t>The effect of long-term moderate heat on reproductive traits</w:t>
        </w:r>
      </w:ins>
    </w:p>
    <w:p w14:paraId="6039CD99" w14:textId="77777777" w:rsidR="005123E8" w:rsidRPr="005123E8" w:rsidRDefault="005123E8">
      <w:pPr>
        <w:pStyle w:val="BodyDoubleSpace05FirstLine"/>
        <w:ind w:firstLine="0"/>
        <w:rPr>
          <w:ins w:id="208" w:author="Steven Travers" w:date="2023-06-04T12:44:00Z"/>
          <w:b/>
          <w:rPrChange w:id="209" w:author="Steven Travers" w:date="2023-06-04T15:09:00Z">
            <w:rPr>
              <w:ins w:id="210" w:author="Steven Travers" w:date="2023-06-04T12:44:00Z"/>
            </w:rPr>
          </w:rPrChange>
        </w:rPr>
        <w:pPrChange w:id="211" w:author="Steven Travers" w:date="2023-06-04T15:09:00Z">
          <w:pPr>
            <w:pStyle w:val="BodyDoubleSpace05FirstLine"/>
          </w:pPr>
        </w:pPrChange>
      </w:pPr>
    </w:p>
    <w:p w14:paraId="73EDAEF8" w14:textId="64308CA1" w:rsidR="004C3ADB" w:rsidRDefault="00F756D5" w:rsidP="004C3ADB">
      <w:pPr>
        <w:pStyle w:val="BodyDoubleSpace05FirstLine"/>
        <w:rPr>
          <w:ins w:id="212" w:author="Steven Travers" w:date="2023-06-04T12:46:00Z"/>
        </w:rPr>
      </w:pPr>
      <w:ins w:id="213" w:author="Steven Travers" w:date="2023-06-04T12:58:00Z">
        <w:r>
          <w:rPr>
            <w:szCs w:val="24"/>
          </w:rPr>
          <w:t>Just prior to</w:t>
        </w:r>
      </w:ins>
      <w:ins w:id="214" w:author="Steven Travers" w:date="2023-06-04T12:46:00Z">
        <w:r w:rsidR="004C3ADB">
          <w:rPr>
            <w:szCs w:val="24"/>
          </w:rPr>
          <w:t xml:space="preserve"> Experiment one, we removed the aboveground portions of each plant and stored them at 4</w:t>
        </w:r>
      </w:ins>
      <w:ins w:id="215" w:author="Steven Travers" w:date="2023-06-04T13:43:00Z">
        <w:r w:rsidR="00AD7DD7">
          <w:rPr>
            <w:rFonts w:ascii="Calibri" w:hAnsi="Calibri" w:cs="Calibri"/>
            <w:szCs w:val="24"/>
          </w:rPr>
          <w:t>°</w:t>
        </w:r>
      </w:ins>
      <w:ins w:id="216" w:author="Steven Travers" w:date="2023-06-04T12:46:00Z">
        <w:r w:rsidR="004C3ADB">
          <w:rPr>
            <w:szCs w:val="24"/>
          </w:rPr>
          <w:t xml:space="preserve"> C for </w:t>
        </w:r>
      </w:ins>
      <w:ins w:id="217" w:author="Steven Travers" w:date="2023-06-04T12:58:00Z">
        <w:r>
          <w:rPr>
            <w:szCs w:val="24"/>
          </w:rPr>
          <w:t>a fina</w:t>
        </w:r>
      </w:ins>
      <w:ins w:id="218" w:author="Steven Travers" w:date="2023-06-04T12:59:00Z">
        <w:r>
          <w:rPr>
            <w:szCs w:val="24"/>
          </w:rPr>
          <w:t xml:space="preserve">l dormancy period of </w:t>
        </w:r>
      </w:ins>
      <w:ins w:id="219" w:author="Steven Travers" w:date="2023-06-04T12:46:00Z">
        <w:r w:rsidR="004C3ADB">
          <w:rPr>
            <w:szCs w:val="24"/>
          </w:rPr>
          <w:t xml:space="preserve">3-9 months. </w:t>
        </w:r>
      </w:ins>
      <w:ins w:id="220" w:author="Steven Travers" w:date="2023-06-04T13:01:00Z">
        <w:r w:rsidR="00BE3A66">
          <w:rPr>
            <w:szCs w:val="24"/>
          </w:rPr>
          <w:t>T</w:t>
        </w:r>
      </w:ins>
      <w:ins w:id="221" w:author="Steven Travers" w:date="2023-06-04T12:46:00Z">
        <w:r w:rsidR="004C3ADB">
          <w:rPr>
            <w:szCs w:val="24"/>
          </w:rPr>
          <w:t xml:space="preserve">he </w:t>
        </w:r>
      </w:ins>
      <w:ins w:id="222" w:author="Steven Travers" w:date="2023-06-04T12:59:00Z">
        <w:r>
          <w:rPr>
            <w:szCs w:val="24"/>
          </w:rPr>
          <w:t xml:space="preserve">remaining </w:t>
        </w:r>
      </w:ins>
      <w:ins w:id="223" w:author="Steven Travers" w:date="2023-06-04T12:46:00Z">
        <w:r w:rsidR="004C3ADB">
          <w:rPr>
            <w:szCs w:val="24"/>
          </w:rPr>
          <w:t>genets (26 genets from north and 26 from south)</w:t>
        </w:r>
        <w:r w:rsidR="004C3ADB">
          <w:t xml:space="preserve"> were placed in a randomized grid pattern in a growth chamber (Conviron PGC-FLEX). Due to space constraints in the environmental chambers, only A and B ramets were grown initially. Ramets C and D were placed in the chambers six months later. For initial growth, all plants were exposed to “control” conditions (25°C day/25°C night; fluorescent  and incandescent lighting for 14 hours per day. Plants were fertilized once every two weeks with a high phosphorus fertilizer (estimate concentration) to promote flower production (Super Bloom, Scotts).</w:t>
        </w:r>
      </w:ins>
    </w:p>
    <w:p w14:paraId="005E52AA" w14:textId="04DE32C1" w:rsidR="004C3ADB" w:rsidRDefault="004C3ADB" w:rsidP="004C3ADB">
      <w:pPr>
        <w:pStyle w:val="BodyDoubleSpace05FirstLine"/>
        <w:rPr>
          <w:ins w:id="224" w:author="Steven Travers" w:date="2023-06-04T12:46:00Z"/>
        </w:rPr>
      </w:pPr>
      <w:ins w:id="225" w:author="Steven Travers" w:date="2023-06-04T12:46:00Z">
        <w:r>
          <w:lastRenderedPageBreak/>
          <w:t xml:space="preserve">Upon flowering, one </w:t>
        </w:r>
      </w:ins>
      <w:ins w:id="226" w:author="Steven Travers" w:date="2023-06-04T13:01:00Z">
        <w:r w:rsidR="00BE3A66">
          <w:t xml:space="preserve">ramet per genet </w:t>
        </w:r>
      </w:ins>
      <w:ins w:id="227" w:author="Steven Travers" w:date="2023-06-04T12:46:00Z">
        <w:r>
          <w:t xml:space="preserve">was randomly assigned to the control conditions (same as above) and the other to heat treatment conditions (32°C day/25°C night; 14hr/10hr). By necessity, these were in different chambers (control: Conviron PGC-FLEX; heat treatment: Conviron E7/2). Plants were watered daily.  </w:t>
        </w:r>
      </w:ins>
      <w:ins w:id="228" w:author="Steven Travers" w:date="2023-06-04T13:07:00Z">
        <w:r w:rsidR="00BE3A66">
          <w:t xml:space="preserve">Thus, subsequent flowers and fruits </w:t>
        </w:r>
      </w:ins>
      <w:ins w:id="229" w:author="Steven Travers" w:date="2023-06-04T13:08:00Z">
        <w:r w:rsidR="00BE3A66">
          <w:t xml:space="preserve">developed at either elevated temperatures (32°C) or control temperatures (25°C). </w:t>
        </w:r>
      </w:ins>
    </w:p>
    <w:p w14:paraId="559FC128" w14:textId="77777777" w:rsidR="00BE3A66" w:rsidRDefault="00BE3A66" w:rsidP="004C3ADB">
      <w:pPr>
        <w:pStyle w:val="Level3"/>
        <w:rPr>
          <w:ins w:id="230" w:author="Steven Travers" w:date="2023-06-04T13:02:00Z"/>
        </w:rPr>
      </w:pPr>
    </w:p>
    <w:p w14:paraId="3D95ECE5" w14:textId="42D3E25C" w:rsidR="004C3ADB" w:rsidRPr="005123E8" w:rsidRDefault="004C3ADB" w:rsidP="004C3ADB">
      <w:pPr>
        <w:pStyle w:val="Level3"/>
        <w:rPr>
          <w:ins w:id="231" w:author="Steven Travers" w:date="2023-06-04T12:46:00Z"/>
          <w:i w:val="0"/>
          <w:u w:val="single"/>
          <w:rPrChange w:id="232" w:author="Steven Travers" w:date="2023-06-04T15:12:00Z">
            <w:rPr>
              <w:ins w:id="233" w:author="Steven Travers" w:date="2023-06-04T12:46:00Z"/>
            </w:rPr>
          </w:rPrChange>
        </w:rPr>
      </w:pPr>
      <w:ins w:id="234" w:author="Steven Travers" w:date="2023-06-04T12:46:00Z">
        <w:r w:rsidRPr="005123E8">
          <w:rPr>
            <w:i w:val="0"/>
            <w:u w:val="single"/>
            <w:rPrChange w:id="235" w:author="Steven Travers" w:date="2023-06-04T15:12:00Z">
              <w:rPr/>
            </w:rPrChange>
          </w:rPr>
          <w:t xml:space="preserve">Pre-Pollination Phase </w:t>
        </w:r>
      </w:ins>
    </w:p>
    <w:p w14:paraId="04BA9AF7" w14:textId="1BE19088" w:rsidR="004C3ADB" w:rsidRDefault="004C3ADB">
      <w:pPr>
        <w:pStyle w:val="BodyDoubleSpace05FirstLine"/>
        <w:rPr>
          <w:ins w:id="236" w:author="Steven Travers" w:date="2023-06-04T12:46:00Z"/>
        </w:rPr>
        <w:pPrChange w:id="237" w:author="Steven Travers" w:date="2023-06-04T13:02:00Z">
          <w:pPr>
            <w:pStyle w:val="BodyDoubleSpace05FirstLine"/>
            <w:ind w:firstLine="0"/>
          </w:pPr>
        </w:pPrChange>
      </w:pPr>
      <w:ins w:id="238" w:author="Steven Travers" w:date="2023-06-04T12:46:00Z">
        <w:r>
          <w:t xml:space="preserve">The first three hermaphroditic flowers per plant that developed in the respective treatments were collected in alcohol and used for flower morphology measurements, ovule counts, and pollen size measurements. Floral morphology measurements (length of the style, stigma and one anther) were measured under a dissecting scope. The number of ovules in each ovary was counted following a modified staining protocol adapted from Diaz and Macnair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w:t>
        </w:r>
      </w:ins>
      <w:ins w:id="239" w:author="Steven Travers" w:date="2023-06-04T13:02:00Z">
        <w:r w:rsidR="00BE3A66">
          <w:t xml:space="preserve"> </w:t>
        </w:r>
      </w:ins>
      <w:ins w:id="240" w:author="Steven Travers" w:date="2023-06-04T12:46:00Z">
        <w:r>
          <w:t xml:space="preserve">Pollen diameter of approximately 100 grains was measured with the use of a microscope (Axio Scope A.1 Carl Zeiss, Germany) at 400x total magnification and the circle diameter measurement tool on the Zen 3.1 software. </w:t>
        </w:r>
      </w:ins>
    </w:p>
    <w:p w14:paraId="05D79CC6" w14:textId="77777777" w:rsidR="004C3ADB" w:rsidRDefault="004C3ADB" w:rsidP="004C3ADB">
      <w:pPr>
        <w:pStyle w:val="BodyDoubleSpace05FirstLine"/>
        <w:ind w:firstLine="0"/>
        <w:rPr>
          <w:ins w:id="241" w:author="Steven Travers" w:date="2023-06-04T12:46:00Z"/>
        </w:rPr>
      </w:pPr>
    </w:p>
    <w:p w14:paraId="3BA5FD65" w14:textId="77777777" w:rsidR="004C3ADB" w:rsidRPr="005123E8" w:rsidRDefault="004C3ADB" w:rsidP="004C3ADB">
      <w:pPr>
        <w:pStyle w:val="Level3"/>
        <w:rPr>
          <w:ins w:id="242" w:author="Steven Travers" w:date="2023-06-04T12:46:00Z"/>
          <w:i w:val="0"/>
          <w:u w:val="single"/>
          <w:rPrChange w:id="243" w:author="Steven Travers" w:date="2023-06-04T15:11:00Z">
            <w:rPr>
              <w:ins w:id="244" w:author="Steven Travers" w:date="2023-06-04T12:46:00Z"/>
            </w:rPr>
          </w:rPrChange>
        </w:rPr>
      </w:pPr>
      <w:ins w:id="245" w:author="Steven Travers" w:date="2023-06-04T12:46:00Z">
        <w:r w:rsidRPr="005123E8">
          <w:rPr>
            <w:i w:val="0"/>
            <w:u w:val="single"/>
            <w:rPrChange w:id="246" w:author="Steven Travers" w:date="2023-06-04T15:11:00Z">
              <w:rPr/>
            </w:rPrChange>
          </w:rPr>
          <w:t xml:space="preserve">Post-Pollination Phase </w:t>
        </w:r>
      </w:ins>
    </w:p>
    <w:p w14:paraId="3EC7EFFA" w14:textId="09D791E9" w:rsidR="004C3ADB" w:rsidRDefault="00FD5668" w:rsidP="004C3ADB">
      <w:pPr>
        <w:pStyle w:val="BodyDoubleSpace05FirstLine"/>
        <w:rPr>
          <w:ins w:id="247" w:author="Steven Travers" w:date="2023-06-04T12:46:00Z"/>
        </w:rPr>
      </w:pPr>
      <w:ins w:id="248" w:author="Steven Travers" w:date="2023-06-04T13:11:00Z">
        <w:r>
          <w:t>F</w:t>
        </w:r>
      </w:ins>
      <w:ins w:id="249" w:author="Steven Travers" w:date="2023-06-04T12:46:00Z">
        <w:r w:rsidR="004C3ADB" w:rsidRPr="00D4697C">
          <w:t>em</w:t>
        </w:r>
        <w:r w:rsidR="004C3ADB">
          <w:t xml:space="preserve">ale </w:t>
        </w:r>
      </w:ins>
      <w:ins w:id="250" w:author="Steven Travers" w:date="2023-06-04T13:11:00Z">
        <w:r>
          <w:t xml:space="preserve">and male </w:t>
        </w:r>
      </w:ins>
      <w:ins w:id="251" w:author="Steven Travers" w:date="2023-06-04T12:46:00Z">
        <w:r w:rsidR="004C3ADB">
          <w:t xml:space="preserve">reproductive traits were </w:t>
        </w:r>
      </w:ins>
      <w:ins w:id="252" w:author="Steven Travers" w:date="2023-06-04T13:11:00Z">
        <w:r>
          <w:t xml:space="preserve">then </w:t>
        </w:r>
      </w:ins>
      <w:ins w:id="253" w:author="Steven Travers" w:date="2023-06-04T12:46:00Z">
        <w:r w:rsidR="004C3ADB">
          <w:t xml:space="preserve">measured for three </w:t>
        </w:r>
      </w:ins>
      <w:ins w:id="254" w:author="Steven Travers" w:date="2023-06-04T13:11:00Z">
        <w:r>
          <w:t xml:space="preserve">additional </w:t>
        </w:r>
      </w:ins>
      <w:ins w:id="255" w:author="Steven Travers" w:date="2023-06-04T12:46:00Z">
        <w:r w:rsidR="004C3ADB">
          <w:t xml:space="preserve">flowers per plant after </w:t>
        </w:r>
      </w:ins>
      <w:ins w:id="256" w:author="Steven Travers" w:date="2023-06-04T13:11:00Z">
        <w:r>
          <w:t>the flowers</w:t>
        </w:r>
      </w:ins>
      <w:ins w:id="257" w:author="Steven Travers" w:date="2023-06-04T12:46:00Z">
        <w:r w:rsidR="004C3ADB">
          <w:t xml:space="preserve"> had been pollinated. The flowers first pollinated with a mix of pollen from 2 to 5 flowers that were mature at the time of pollination and included both north and south pollen donors from the control treatment. </w:t>
        </w:r>
      </w:ins>
      <w:ins w:id="258" w:author="Steven Travers" w:date="2023-06-04T13:12:00Z">
        <w:r>
          <w:t>Pollinations were accomplished</w:t>
        </w:r>
      </w:ins>
      <w:ins w:id="259" w:author="Steven Travers" w:date="2023-06-04T12:46:00Z">
        <w:r w:rsidR="004C3ADB">
          <w:t xml:space="preserve"> by applying </w:t>
        </w:r>
      </w:ins>
      <w:ins w:id="260" w:author="Steven Travers" w:date="2023-06-04T13:12:00Z">
        <w:r>
          <w:t>a</w:t>
        </w:r>
      </w:ins>
      <w:ins w:id="261" w:author="Steven Travers" w:date="2023-06-04T12:46:00Z">
        <w:r w:rsidR="004C3ADB">
          <w:t xml:space="preserve"> mixture of pollen on the stigma with a </w:t>
        </w:r>
      </w:ins>
      <w:ins w:id="262" w:author="Steven Travers" w:date="2023-06-04T13:13:00Z">
        <w:r>
          <w:t xml:space="preserve">dissection </w:t>
        </w:r>
      </w:ins>
      <w:ins w:id="263" w:author="Steven Travers" w:date="2023-06-04T12:46:00Z">
        <w:r w:rsidR="004C3ADB">
          <w:t>prob</w:t>
        </w:r>
      </w:ins>
      <w:ins w:id="264" w:author="Steven Travers" w:date="2023-06-04T13:13:00Z">
        <w:r>
          <w:t>e. Each pollinated flower was labelled</w:t>
        </w:r>
      </w:ins>
      <w:ins w:id="265" w:author="Steven Travers" w:date="2023-06-04T12:46:00Z">
        <w:r w:rsidR="004C3ADB">
          <w:t xml:space="preserve"> with a jewelry tag. Once flowers were pollinated, the plant remained in </w:t>
        </w:r>
      </w:ins>
      <w:ins w:id="266" w:author="Steven Travers" w:date="2023-06-04T13:13:00Z">
        <w:r>
          <w:t>their respective</w:t>
        </w:r>
      </w:ins>
      <w:ins w:id="267" w:author="Steven Travers" w:date="2023-06-04T12:46:00Z">
        <w:r w:rsidR="004C3ADB">
          <w:t xml:space="preserve"> treatment</w:t>
        </w:r>
      </w:ins>
      <w:ins w:id="268" w:author="Steven Travers" w:date="2023-06-04T13:13:00Z">
        <w:r>
          <w:t>s</w:t>
        </w:r>
      </w:ins>
      <w:ins w:id="269" w:author="Steven Travers" w:date="2023-06-04T12:46:00Z">
        <w:r w:rsidR="004C3ADB">
          <w:t xml:space="preserve"> for </w:t>
        </w:r>
        <w:r w:rsidR="004C3ADB">
          <w:lastRenderedPageBreak/>
          <w:t>one week before we moved them into a greenhouse for the fruit to finish development (Average Daily Temperatures 25.</w:t>
        </w:r>
      </w:ins>
      <w:ins w:id="270" w:author="Steven Travers" w:date="2023-06-04T13:14:00Z">
        <w:r>
          <w:t>1</w:t>
        </w:r>
      </w:ins>
      <w:ins w:id="271" w:author="Steven Travers" w:date="2023-06-04T12:46:00Z">
        <w:r w:rsidR="004C3ADB">
          <w:t>°C day / 21.3°C night). We then measured fruit set (number of fruits produced / three flowers</w:t>
        </w:r>
        <w:r w:rsidR="004C3ADB" w:rsidRPr="00685DEF">
          <w:t xml:space="preserve"> </w:t>
        </w:r>
        <w:r w:rsidR="004C3ADB">
          <w:t xml:space="preserve">pollinated) and the number of viable seeds per fruit.  </w:t>
        </w:r>
      </w:ins>
    </w:p>
    <w:p w14:paraId="5F3BCAE0" w14:textId="77777777" w:rsidR="00530FD0" w:rsidRDefault="004C3ADB" w:rsidP="00FD5668">
      <w:pPr>
        <w:pStyle w:val="BodyDoubleSpace05FirstLine"/>
        <w:ind w:firstLine="0"/>
        <w:rPr>
          <w:ins w:id="272" w:author="Steven Travers" w:date="2023-06-04T13:44:00Z"/>
        </w:rPr>
      </w:pPr>
      <w:ins w:id="273" w:author="Steven Travers" w:date="2023-06-04T12:46:00Z">
        <w:r>
          <w:t xml:space="preserve">Once fruits were at least one month old, they were harvested. The number of viable seeds, aborted seeds, and unfertilized ovules were counted under a dissecting scope. </w:t>
        </w:r>
      </w:ins>
      <w:ins w:id="274" w:author="Steven Travers" w:date="2023-06-04T13:14:00Z">
        <w:r w:rsidR="00FD5668">
          <w:t xml:space="preserve"> </w:t>
        </w:r>
      </w:ins>
    </w:p>
    <w:p w14:paraId="0E566735" w14:textId="0E543B6E" w:rsidR="00BE3A66" w:rsidRDefault="00BE3A66">
      <w:pPr>
        <w:pStyle w:val="BodyDoubleSpace05FirstLine"/>
        <w:ind w:firstLine="810"/>
        <w:rPr>
          <w:ins w:id="275" w:author="Steven Travers" w:date="2023-06-04T13:10:00Z"/>
        </w:rPr>
        <w:pPrChange w:id="276" w:author="Steven Travers" w:date="2023-06-04T13:44:00Z">
          <w:pPr>
            <w:pStyle w:val="BodyDoubleSpace05FirstLine"/>
          </w:pPr>
        </w:pPrChange>
      </w:pPr>
      <w:ins w:id="277" w:author="Steven Travers" w:date="2023-06-04T13:10:00Z">
        <w:r>
          <w:t xml:space="preserve">Pollen germination </w:t>
        </w:r>
      </w:ins>
      <w:ins w:id="278" w:author="Steven Travers" w:date="2023-06-04T13:14:00Z">
        <w:r w:rsidR="00FD5668">
          <w:t>at extreme tem</w:t>
        </w:r>
      </w:ins>
      <w:ins w:id="279" w:author="Steven Travers" w:date="2023-06-04T13:15:00Z">
        <w:r w:rsidR="00FD5668">
          <w:t xml:space="preserve">peratures was also </w:t>
        </w:r>
      </w:ins>
      <w:ins w:id="280" w:author="Steven Travers" w:date="2023-06-04T13:10:00Z">
        <w:r>
          <w:t xml:space="preserve">measured by dusting artificial media with pollen from each plant and incubating it at 40°C for 16 hours. </w:t>
        </w:r>
      </w:ins>
      <w:ins w:id="281" w:author="Steven Travers" w:date="2023-06-04T15:24:00Z">
        <w:r w:rsidR="00FA7300">
          <w:t>Following a protocol from Reddy and Kakani (2007), pollen from each flower in a pair was dispersed over a petri dishes containing 3% Bacto-Agar based growth medium (sucrose, Ca(NO</w:t>
        </w:r>
        <w:r w:rsidR="00FA7300">
          <w:rPr>
            <w:vertAlign w:val="subscript"/>
          </w:rPr>
          <w:t>3</w:t>
        </w:r>
        <w:r w:rsidR="00FA7300">
          <w:t>)</w:t>
        </w:r>
        <w:r w:rsidR="00FA7300">
          <w:rPr>
            <w:vertAlign w:val="subscript"/>
          </w:rPr>
          <w:t>2</w:t>
        </w:r>
        <w:r w:rsidR="00FA7300">
          <w:t>, MgSO</w:t>
        </w:r>
        <w:r w:rsidR="00FA7300">
          <w:rPr>
            <w:vertAlign w:val="subscript"/>
          </w:rPr>
          <w:t>4</w:t>
        </w:r>
        <w:r w:rsidR="00FA7300">
          <w:t>, KNO</w:t>
        </w:r>
        <w:r w:rsidR="00FA7300">
          <w:rPr>
            <w:vertAlign w:val="subscript"/>
          </w:rPr>
          <w:t>3</w:t>
        </w:r>
        <w:r w:rsidR="00FA7300">
          <w:t>, H</w:t>
        </w:r>
        <w:r w:rsidR="00FA7300">
          <w:rPr>
            <w:vertAlign w:val="subscript"/>
          </w:rPr>
          <w:t>3</w:t>
        </w:r>
        <w:r w:rsidR="00FA7300">
          <w:t>BO</w:t>
        </w:r>
        <w:r w:rsidR="00FA7300">
          <w:rPr>
            <w:vertAlign w:val="subscript"/>
          </w:rPr>
          <w:t>3</w:t>
        </w:r>
        <w:r w:rsidR="00FA7300">
          <w:t xml:space="preserve">. </w:t>
        </w:r>
      </w:ins>
      <w:ins w:id="282" w:author="Steven Travers" w:date="2023-06-04T13:44:00Z">
        <w:r w:rsidR="00530FD0">
          <w:t>Four pictures of each plate were taken using a compound microscope (Leica DM500 microscope, Leica ICC50 HD camera) and the LAS EZ 2.1.0 software. Pollen germination (Germ) was measured for each plate by counting the number of pollen grains per image that had produced pollen tubes and dividing that by the total number of pollen grains observed.</w:t>
        </w:r>
      </w:ins>
    </w:p>
    <w:p w14:paraId="77280614" w14:textId="356179C7" w:rsidR="004C3ADB" w:rsidRDefault="004C3ADB" w:rsidP="000A7FD5">
      <w:pPr>
        <w:pStyle w:val="BodyDoubleSpace05FirstLine"/>
        <w:rPr>
          <w:ins w:id="283" w:author="Steven Travers" w:date="2023-06-04T15:09:00Z"/>
        </w:rPr>
      </w:pPr>
    </w:p>
    <w:p w14:paraId="7789AA1F" w14:textId="77777777" w:rsidR="005123E8" w:rsidRDefault="005123E8" w:rsidP="000A7FD5">
      <w:pPr>
        <w:pStyle w:val="BodyDoubleSpace05FirstLine"/>
        <w:rPr>
          <w:ins w:id="284" w:author="Steven Travers" w:date="2023-06-04T12:44:00Z"/>
        </w:rPr>
      </w:pPr>
    </w:p>
    <w:p w14:paraId="1E9C0681" w14:textId="4F0455BB" w:rsidR="000A7FD5" w:rsidDel="005123E8" w:rsidRDefault="00291573" w:rsidP="00530FD0">
      <w:pPr>
        <w:pStyle w:val="BodyDoubleSpace05FirstLine"/>
        <w:ind w:firstLine="0"/>
        <w:rPr>
          <w:del w:id="285" w:author="Steven Travers" w:date="2023-06-04T13:45:00Z"/>
          <w:b/>
        </w:rPr>
      </w:pPr>
      <w:ins w:id="286" w:author="Steven Travers" w:date="2023-06-04T13:15:00Z">
        <w:r w:rsidRPr="00530FD0">
          <w:rPr>
            <w:b/>
            <w:rPrChange w:id="287" w:author="Steven Travers" w:date="2023-06-04T13:45:00Z">
              <w:rPr/>
            </w:rPrChange>
          </w:rPr>
          <w:t>E</w:t>
        </w:r>
      </w:ins>
      <w:ins w:id="288" w:author="Steven Travers" w:date="2023-06-04T12:44:00Z">
        <w:r w:rsidR="004C3ADB" w:rsidRPr="00530FD0">
          <w:rPr>
            <w:b/>
            <w:rPrChange w:id="289" w:author="Steven Travers" w:date="2023-06-04T13:45:00Z">
              <w:rPr/>
            </w:rPrChange>
          </w:rPr>
          <w:t>xperiment 2</w:t>
        </w:r>
      </w:ins>
      <w:ins w:id="290" w:author="Steven Travers" w:date="2023-06-04T13:45:00Z">
        <w:r w:rsidR="00530FD0">
          <w:rPr>
            <w:b/>
          </w:rPr>
          <w:t>:</w:t>
        </w:r>
      </w:ins>
      <w:ins w:id="291" w:author="Steven Travers" w:date="2023-06-04T12:57:00Z">
        <w:r w:rsidR="00C0161B" w:rsidRPr="00530FD0">
          <w:rPr>
            <w:b/>
            <w:rPrChange w:id="292" w:author="Steven Travers" w:date="2023-06-04T13:45:00Z">
              <w:rPr/>
            </w:rPrChange>
          </w:rPr>
          <w:t xml:space="preserve">  </w:t>
        </w:r>
        <w:r w:rsidR="00C0161B" w:rsidRPr="00D4697C">
          <w:rPr>
            <w:b/>
          </w:rPr>
          <w:t>Life-stage</w:t>
        </w:r>
        <w:r w:rsidR="00C0161B" w:rsidRPr="00C11EC7">
          <w:rPr>
            <w:b/>
          </w:rPr>
          <w:t xml:space="preserve"> specific responses to extreme temperature</w:t>
        </w:r>
      </w:ins>
      <w:del w:id="293" w:author="Steven Travers" w:date="2023-06-04T13:45:00Z">
        <w:r w:rsidR="007350A3" w:rsidDel="00530FD0">
          <w:delText xml:space="preserve"> After approximately 10 weeks, we began collecting sporophytic measurements from one sub-block per week. Gametophytic data were measured when plants began flowering.</w:delText>
        </w:r>
      </w:del>
    </w:p>
    <w:p w14:paraId="7459D586" w14:textId="77777777" w:rsidR="005123E8" w:rsidRPr="00530FD0" w:rsidRDefault="005123E8">
      <w:pPr>
        <w:pStyle w:val="BodyDoubleSpace05FirstLine"/>
        <w:ind w:firstLine="0"/>
        <w:rPr>
          <w:ins w:id="294" w:author="Steven Travers" w:date="2023-06-04T15:09:00Z"/>
          <w:b/>
          <w:rPrChange w:id="295" w:author="Steven Travers" w:date="2023-06-04T13:50:00Z">
            <w:rPr>
              <w:ins w:id="296" w:author="Steven Travers" w:date="2023-06-04T15:09:00Z"/>
            </w:rPr>
          </w:rPrChange>
        </w:rPr>
        <w:pPrChange w:id="297" w:author="Steven Travers" w:date="2023-06-04T13:50:00Z">
          <w:pPr>
            <w:pStyle w:val="BodyDoubleSpace05FirstLine"/>
          </w:pPr>
        </w:pPrChange>
      </w:pPr>
    </w:p>
    <w:p w14:paraId="69CA3D02" w14:textId="77777777" w:rsidR="00530FD0" w:rsidRDefault="00530FD0">
      <w:pPr>
        <w:pStyle w:val="BodyDoubleSpace05FirstLine"/>
        <w:ind w:firstLine="0"/>
        <w:rPr>
          <w:ins w:id="298" w:author="Steven Travers" w:date="2023-06-04T13:45:00Z"/>
        </w:rPr>
        <w:pPrChange w:id="299" w:author="Steven Travers" w:date="2023-06-04T13:50:00Z">
          <w:pPr>
            <w:pStyle w:val="Level3"/>
          </w:pPr>
        </w:pPrChange>
      </w:pPr>
    </w:p>
    <w:p w14:paraId="07937EE7" w14:textId="7A56AA25" w:rsidR="000A7FD5" w:rsidRPr="005123E8" w:rsidRDefault="000A7FD5" w:rsidP="000A7FD5">
      <w:pPr>
        <w:pStyle w:val="Level3"/>
        <w:rPr>
          <w:i w:val="0"/>
          <w:u w:val="single"/>
          <w:rPrChange w:id="300" w:author="Steven Travers" w:date="2023-06-04T15:11:00Z">
            <w:rPr/>
          </w:rPrChange>
        </w:rPr>
      </w:pPr>
      <w:r w:rsidRPr="005123E8">
        <w:rPr>
          <w:i w:val="0"/>
          <w:u w:val="single"/>
          <w:rPrChange w:id="301" w:author="Steven Travers" w:date="2023-06-04T15:11:00Z">
            <w:rPr/>
          </w:rPrChange>
        </w:rPr>
        <w:t>Temperature tolerance variables</w:t>
      </w:r>
    </w:p>
    <w:p w14:paraId="0F173A6F" w14:textId="13E84CDC" w:rsidR="00D96FBA" w:rsidRDefault="000A7FD5" w:rsidP="007350A3">
      <w:pPr>
        <w:pStyle w:val="BodyDoubleSpace05FirstLine"/>
      </w:pPr>
      <w:r>
        <w:t xml:space="preserve">To </w:t>
      </w:r>
      <w:del w:id="302" w:author="Steven Travers" w:date="2023-04-04T18:17:00Z">
        <w:r w:rsidDel="00597CA8">
          <w:delText xml:space="preserve">test </w:delText>
        </w:r>
      </w:del>
      <w:ins w:id="303" w:author="Steven Travers" w:date="2023-06-04T13:46:00Z">
        <w:r w:rsidR="00530FD0">
          <w:t>assess the impact of extreme heat on plants</w:t>
        </w:r>
      </w:ins>
      <w:del w:id="304" w:author="Steven Travers" w:date="2023-06-04T13:46:00Z">
        <w:r w:rsidDel="00530FD0">
          <w:delText xml:space="preserve">the relationship </w:delText>
        </w:r>
      </w:del>
      <w:del w:id="305" w:author="Steven Travers" w:date="2023-04-04T18:18:00Z">
        <w:r w:rsidDel="00597CA8">
          <w:delText>of temperature tolerance</w:delText>
        </w:r>
      </w:del>
      <w:del w:id="306" w:author="Steven Travers" w:date="2023-06-04T13:46:00Z">
        <w:r w:rsidDel="00530FD0">
          <w:delText xml:space="preserve"> between the sporophyte and gametophyte</w:delText>
        </w:r>
      </w:del>
      <w:ins w:id="307" w:author="Steven Travers" w:date="2023-04-04T18:18:00Z">
        <w:r w:rsidR="00597CA8">
          <w:t>,</w:t>
        </w:r>
      </w:ins>
      <w:r>
        <w:t xml:space="preserve"> we </w:t>
      </w:r>
      <w:del w:id="308" w:author="Steven Travers" w:date="2023-05-19T15:04:00Z">
        <w:r w:rsidDel="00DF3998">
          <w:delText xml:space="preserve">used </w:delText>
        </w:r>
      </w:del>
      <w:ins w:id="309" w:author="Steven Travers" w:date="2023-05-19T15:04:00Z">
        <w:r w:rsidR="00DF3998">
          <w:t xml:space="preserve">measured </w:t>
        </w:r>
      </w:ins>
      <w:r>
        <w:t xml:space="preserve">three </w:t>
      </w:r>
      <w:del w:id="310" w:author="Steven Travers" w:date="2023-06-04T16:07:00Z">
        <w:r w:rsidDel="001D65A0">
          <w:delText>sporophytic</w:delText>
        </w:r>
      </w:del>
      <w:ins w:id="311" w:author="Steven Travers" w:date="2023-06-04T16:07:00Z">
        <w:r w:rsidR="001D65A0">
          <w:t>vegetative</w:t>
        </w:r>
      </w:ins>
      <w:r>
        <w:t xml:space="preserve"> variables </w:t>
      </w:r>
      <w:ins w:id="312" w:author="Steven Travers" w:date="2023-06-04T13:47:00Z">
        <w:r w:rsidR="00530FD0">
          <w:t xml:space="preserve">(cell membrane stability (CMS), chlorophyll content (CHPL), and net photosynthetic rate (PS).) </w:t>
        </w:r>
      </w:ins>
      <w:r>
        <w:t xml:space="preserve">and two </w:t>
      </w:r>
      <w:del w:id="313" w:author="Steven Travers" w:date="2023-06-04T16:08:00Z">
        <w:r w:rsidDel="001D65A0">
          <w:delText>gametophytic</w:delText>
        </w:r>
      </w:del>
      <w:ins w:id="314" w:author="Steven Travers" w:date="2023-06-04T16:08:00Z">
        <w:r w:rsidR="001D65A0">
          <w:t>reproductive</w:t>
        </w:r>
      </w:ins>
      <w:r>
        <w:t xml:space="preserve"> variables</w:t>
      </w:r>
      <w:ins w:id="315" w:author="Steven Travers" w:date="2023-06-04T13:48:00Z">
        <w:r w:rsidR="00530FD0">
          <w:t xml:space="preserve"> (the propensity for pollen grains to germinate </w:t>
        </w:r>
      </w:ins>
      <w:ins w:id="316" w:author="Steven Travers" w:date="2023-06-04T13:49:00Z">
        <w:r w:rsidR="00530FD0">
          <w:t>(GERM)</w:t>
        </w:r>
      </w:ins>
      <w:ins w:id="317" w:author="Steven Travers" w:date="2023-06-04T13:48:00Z">
        <w:r w:rsidR="00530FD0">
          <w:t xml:space="preserve"> and the growth rate of pollen tubes </w:t>
        </w:r>
      </w:ins>
      <w:ins w:id="318" w:author="Steven Travers" w:date="2023-06-04T13:50:00Z">
        <w:r w:rsidR="00530FD0">
          <w:t>(</w:t>
        </w:r>
      </w:ins>
      <w:ins w:id="319" w:author="Steven Travers" w:date="2023-06-04T13:49:00Z">
        <w:r w:rsidR="00530FD0">
          <w:t>PTGR</w:t>
        </w:r>
      </w:ins>
      <w:ins w:id="320" w:author="Steven Travers" w:date="2023-06-04T13:48:00Z">
        <w:r w:rsidR="00530FD0">
          <w:t>)</w:t>
        </w:r>
      </w:ins>
      <w:r>
        <w:t xml:space="preserve">. </w:t>
      </w:r>
      <w:del w:id="321" w:author="Steven Travers" w:date="2023-06-04T13:50:00Z">
        <w:r w:rsidR="00815FEE" w:rsidDel="00530FD0">
          <w:delText xml:space="preserve">The </w:delText>
        </w:r>
      </w:del>
      <w:del w:id="322" w:author="Steven Travers" w:date="2023-04-04T18:19:00Z">
        <w:r w:rsidR="00815FEE" w:rsidDel="00597CA8">
          <w:delText>sporophytic variables</w:delText>
        </w:r>
      </w:del>
      <w:del w:id="323" w:author="Steven Travers" w:date="2023-06-04T13:50:00Z">
        <w:r w:rsidR="00815FEE" w:rsidDel="00530FD0">
          <w:delText xml:space="preserve"> included cell membrane stability (CMS), chlorophyll content (CHPL), and net photosynthetic rate (PS). </w:delText>
        </w:r>
      </w:del>
      <w:ins w:id="324" w:author="Steven Travers" w:date="2023-04-04T18:21:00Z">
        <w:r w:rsidR="00597CA8">
          <w:t>We measure</w:t>
        </w:r>
      </w:ins>
      <w:ins w:id="325" w:author="Steven Travers" w:date="2023-05-19T15:04:00Z">
        <w:r w:rsidR="00DF3998">
          <w:t>d</w:t>
        </w:r>
      </w:ins>
      <w:del w:id="326" w:author="Steven Travers" w:date="2023-04-04T18:21:00Z">
        <w:r w:rsidR="00BE52E1" w:rsidDel="00597CA8">
          <w:delText>For</w:delText>
        </w:r>
      </w:del>
      <w:r w:rsidR="00BE52E1">
        <w:t xml:space="preserve"> each variable</w:t>
      </w:r>
      <w:ins w:id="327" w:author="Steven Travers" w:date="2023-04-04T18:21:00Z">
        <w:r w:rsidR="00597CA8">
          <w:t xml:space="preserve"> on each plant </w:t>
        </w:r>
      </w:ins>
      <w:ins w:id="328" w:author="Steven Travers" w:date="2023-04-04T18:22:00Z">
        <w:r w:rsidR="00597CA8">
          <w:t xml:space="preserve">in two </w:t>
        </w:r>
        <w:r w:rsidR="00597CA8">
          <w:lastRenderedPageBreak/>
          <w:t>temperature treatments</w:t>
        </w:r>
      </w:ins>
      <w:r w:rsidR="00BE52E1">
        <w:t xml:space="preserve">, </w:t>
      </w:r>
      <w:del w:id="329" w:author="Steven Travers" w:date="2023-04-04T18:22:00Z">
        <w:r w:rsidR="00BE52E1" w:rsidDel="00597CA8">
          <w:delText>there was an extreme</w:delText>
        </w:r>
      </w:del>
      <w:r w:rsidR="00BE52E1">
        <w:t xml:space="preserve"> hot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25F77D5D" w:rsidR="000A7FD5" w:rsidRDefault="00815FEE" w:rsidP="007350A3">
      <w:pPr>
        <w:pStyle w:val="BodyDoubleSpace05FirstLine"/>
      </w:pPr>
      <w:r>
        <w:t xml:space="preserve">CMS was calculated </w:t>
      </w:r>
      <w:ins w:id="330" w:author="Steven Travers" w:date="2023-04-04T18:23:00Z">
        <w:r w:rsidR="00B3689E">
          <w:t xml:space="preserve">according to the </w:t>
        </w:r>
      </w:ins>
      <w:ins w:id="331" w:author="Steven Travers" w:date="2023-04-04T18:24:00Z">
        <w:r w:rsidR="00B3689E">
          <w:t xml:space="preserve">protocol from Gajanayake et al. </w:t>
        </w:r>
        <w:r w:rsidR="00B3689E">
          <w:fldChar w:fldCharType="begin"/>
        </w:r>
        <w:r w:rsidR="00B3689E">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B3689E">
          <w:fldChar w:fldCharType="separate"/>
        </w:r>
        <w:r w:rsidR="00B3689E">
          <w:rPr>
            <w:noProof/>
          </w:rPr>
          <w:t>(2011)</w:t>
        </w:r>
        <w:r w:rsidR="00B3689E">
          <w:fldChar w:fldCharType="end"/>
        </w:r>
        <w:r w:rsidR="00B3689E">
          <w:t xml:space="preserve"> and Fang and To </w:t>
        </w:r>
        <w:r w:rsidR="00B3689E">
          <w:fldChar w:fldCharType="begin"/>
        </w:r>
        <w:r w:rsidR="00B3689E">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B3689E">
          <w:fldChar w:fldCharType="separate"/>
        </w:r>
        <w:r w:rsidR="00B3689E">
          <w:rPr>
            <w:noProof/>
          </w:rPr>
          <w:t>(2016)</w:t>
        </w:r>
        <w:r w:rsidR="00B3689E">
          <w:fldChar w:fldCharType="end"/>
        </w:r>
      </w:ins>
      <w:ins w:id="332" w:author="Steven Travers" w:date="2023-04-04T18:32:00Z">
        <w:r w:rsidR="00B3689E">
          <w:t>. In this technique,</w:t>
        </w:r>
      </w:ins>
      <w:ins w:id="333" w:author="Steven Travers" w:date="2023-04-04T18:25:00Z">
        <w:r w:rsidR="00B3689E">
          <w:t xml:space="preserve"> ion leakage from leaf material exposed to </w:t>
        </w:r>
      </w:ins>
      <w:ins w:id="334" w:author="Steven Travers" w:date="2023-04-04T18:28:00Z">
        <w:r w:rsidR="00B3689E">
          <w:t xml:space="preserve">either </w:t>
        </w:r>
      </w:ins>
      <w:ins w:id="335" w:author="Steven Travers" w:date="2023-04-04T18:25:00Z">
        <w:r w:rsidR="00B3689E">
          <w:t>heat (</w:t>
        </w:r>
      </w:ins>
      <w:ins w:id="336" w:author="Steven Travers" w:date="2023-04-04T18:28:00Z">
        <w:r w:rsidR="00B3689E">
          <w:t xml:space="preserve">HCMS: </w:t>
        </w:r>
      </w:ins>
      <w:ins w:id="337" w:author="Steven Travers" w:date="2023-04-04T18:25:00Z">
        <w:r w:rsidR="00B3689E">
          <w:t>55°C</w:t>
        </w:r>
      </w:ins>
      <w:ins w:id="338" w:author="Steven Travers" w:date="2023-04-04T18:26:00Z">
        <w:r w:rsidR="00B3689E">
          <w:t xml:space="preserve"> water bath for ten minutes) </w:t>
        </w:r>
      </w:ins>
      <w:ins w:id="339" w:author="Steven Travers" w:date="2023-04-04T18:28:00Z">
        <w:r w:rsidR="00B3689E">
          <w:t>or cold (CCMS: -18°C)</w:t>
        </w:r>
      </w:ins>
      <w:ins w:id="340" w:author="Steven Travers" w:date="2023-04-04T18:26:00Z">
        <w:r w:rsidR="00B3689E">
          <w:t xml:space="preserve">is measured </w:t>
        </w:r>
      </w:ins>
      <w:r>
        <w:t xml:space="preserve">using </w:t>
      </w:r>
      <w:ins w:id="341" w:author="Steven Travers" w:date="2023-04-04T18:26:00Z">
        <w:r w:rsidR="00B3689E">
          <w:t>an electrical</w:t>
        </w:r>
      </w:ins>
      <w:del w:id="342" w:author="Steven Travers" w:date="2023-04-04T18:26:00Z">
        <w:r w:rsidDel="00B3689E">
          <w:delText>the</w:delText>
        </w:r>
      </w:del>
      <w:r>
        <w:t xml:space="preserve"> </w:t>
      </w:r>
      <w:r w:rsidR="00BE52E1">
        <w:t xml:space="preserve">conductivity </w:t>
      </w:r>
      <w:ins w:id="343" w:author="Steven Travers" w:date="2023-04-04T18:27:00Z">
        <w:r w:rsidR="00B3689E">
          <w:t xml:space="preserve">probe and compared to </w:t>
        </w:r>
      </w:ins>
      <w:ins w:id="344" w:author="Steven Travers" w:date="2023-04-04T18:31:00Z">
        <w:r w:rsidR="00B3689E">
          <w:t xml:space="preserve">the conductivity of leaf material in </w:t>
        </w:r>
      </w:ins>
      <w:ins w:id="345" w:author="Steven Travers" w:date="2023-04-04T18:28:00Z">
        <w:r w:rsidR="00B3689E">
          <w:t xml:space="preserve">control </w:t>
        </w:r>
      </w:ins>
      <w:ins w:id="346" w:author="Steven Travers" w:date="2023-04-04T18:31:00Z">
        <w:r w:rsidR="00B3689E">
          <w:t xml:space="preserve">(27°C) and </w:t>
        </w:r>
      </w:ins>
      <w:ins w:id="347" w:author="Steven Travers" w:date="2023-04-04T18:32:00Z">
        <w:r w:rsidR="00B3689E">
          <w:t xml:space="preserve">maximum damage </w:t>
        </w:r>
      </w:ins>
      <w:ins w:id="348" w:author="Steven Travers" w:date="2023-04-04T18:31:00Z">
        <w:r w:rsidR="00B3689E">
          <w:t xml:space="preserve"> </w:t>
        </w:r>
      </w:ins>
      <w:ins w:id="349" w:author="Steven Travers" w:date="2023-04-04T18:30:00Z">
        <w:r w:rsidR="00B3689E">
          <w:t>(98°C</w:t>
        </w:r>
      </w:ins>
      <w:ins w:id="350" w:author="Steven Travers" w:date="2023-04-04T18:31:00Z">
        <w:r w:rsidR="00B3689E">
          <w:t>)</w:t>
        </w:r>
      </w:ins>
      <w:ins w:id="351" w:author="Steven Travers" w:date="2023-04-04T18:32:00Z">
        <w:r w:rsidR="00B3689E">
          <w:t xml:space="preserve"> treatments.</w:t>
        </w:r>
      </w:ins>
      <w:ins w:id="352" w:author="Steven Travers" w:date="2023-04-04T18:29:00Z">
        <w:r w:rsidR="00B3689E">
          <w:t xml:space="preserve">  </w:t>
        </w:r>
      </w:ins>
      <w:del w:id="353" w:author="Steven Travers" w:date="2023-04-04T18:29:00Z">
        <w:r w:rsidDel="00B3689E">
          <w:delText xml:space="preserve">measurement </w:delText>
        </w:r>
        <w:r w:rsidR="00BE52E1" w:rsidDel="00B3689E">
          <w:delText xml:space="preserve">of deionized water with </w:delText>
        </w:r>
        <w:r w:rsidDel="00B3689E">
          <w:delText xml:space="preserve">10 </w:delText>
        </w:r>
        <w:r w:rsidR="00BE52E1" w:rsidDel="00B3689E">
          <w:delText xml:space="preserve">leaf </w:delText>
        </w:r>
        <w:r w:rsidDel="00B3689E">
          <w:delText>rounds</w:delText>
        </w:r>
        <w:r w:rsidR="00BE52E1" w:rsidDel="00B3689E">
          <w:delText xml:space="preserve"> after a temperature treatment</w:delText>
        </w:r>
      </w:del>
      <w:del w:id="354" w:author="Steven Travers" w:date="2023-04-04T18:25:00Z">
        <w:r w:rsidR="00BE52E1" w:rsidDel="00B3689E">
          <w:delText xml:space="preserve"> (HCMS: 55°C</w:delText>
        </w:r>
      </w:del>
      <w:del w:id="355" w:author="Steven Travers" w:date="2023-04-04T18:29:00Z">
        <w:r w:rsidR="00BE52E1" w:rsidDel="00B3689E">
          <w:delText>,</w:delText>
        </w:r>
      </w:del>
      <w:del w:id="356" w:author="Steven Travers" w:date="2023-04-04T18:28:00Z">
        <w:r w:rsidR="00BE52E1" w:rsidDel="00B3689E">
          <w:delText xml:space="preserve"> CCMS: -18°C</w:delText>
        </w:r>
      </w:del>
      <w:del w:id="357" w:author="Steven Travers" w:date="2023-04-04T18:29:00Z">
        <w:r w:rsidR="00BE52E1" w:rsidDel="00B3689E">
          <w:delText xml:space="preserve">) and after a max damage treatment </w:delText>
        </w:r>
      </w:del>
      <w:del w:id="358" w:author="Steven Travers" w:date="2023-04-04T18:33:00Z">
        <w:r w:rsidR="00BE52E1" w:rsidDel="00B3689E">
          <w:delText>(98°C) relative to the control conductivity at room temperature</w:delText>
        </w:r>
        <w:r w:rsidR="00D96FBA" w:rsidDel="00B3689E">
          <w:delText xml:space="preserve"> (</w:delText>
        </w:r>
      </w:del>
      <w:del w:id="359" w:author="Steven Travers" w:date="2023-04-04T18:24:00Z">
        <w:r w:rsidR="00D96FBA" w:rsidDel="00B3689E">
          <w:delText xml:space="preserve">protocol from Gajanayake et al. </w:delText>
        </w:r>
        <w:r w:rsidR="00D96FBA" w:rsidDel="00B3689E">
          <w:fldChar w:fldCharType="begin"/>
        </w:r>
        <w:r w:rsidR="00D96FBA" w:rsidDel="00B3689E">
          <w:del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delInstrText>
        </w:r>
        <w:r w:rsidR="00D96FBA" w:rsidDel="00B3689E">
          <w:fldChar w:fldCharType="separate"/>
        </w:r>
        <w:r w:rsidR="00D96FBA" w:rsidDel="00B3689E">
          <w:rPr>
            <w:noProof/>
          </w:rPr>
          <w:delText>(2011)</w:delText>
        </w:r>
        <w:r w:rsidR="00D96FBA" w:rsidDel="00B3689E">
          <w:fldChar w:fldCharType="end"/>
        </w:r>
        <w:r w:rsidR="00D96FBA" w:rsidDel="00B3689E">
          <w:delText xml:space="preserve"> and Fang and To </w:delText>
        </w:r>
        <w:r w:rsidR="00D96FBA" w:rsidDel="00B3689E">
          <w:fldChar w:fldCharType="begin"/>
        </w:r>
        <w:r w:rsidR="00D96FBA" w:rsidDel="00B3689E">
          <w:del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delInstrText>
        </w:r>
        <w:r w:rsidR="00D96FBA" w:rsidDel="00B3689E">
          <w:fldChar w:fldCharType="separate"/>
        </w:r>
        <w:r w:rsidR="00D96FBA" w:rsidDel="00B3689E">
          <w:rPr>
            <w:noProof/>
          </w:rPr>
          <w:delText>(2016)</w:delText>
        </w:r>
        <w:r w:rsidR="00D96FBA" w:rsidDel="00B3689E">
          <w:fldChar w:fldCharType="end"/>
        </w:r>
      </w:del>
      <w:del w:id="360" w:author="Steven Travers" w:date="2023-06-03T18:03:00Z">
        <w:r w:rsidR="00D96FBA" w:rsidDel="00D95462">
          <w:delText>)</w:delText>
        </w:r>
      </w:del>
      <w:del w:id="361" w:author="Steven Travers" w:date="2023-04-04T18:34:00Z">
        <w:r w:rsidR="00BE52E1" w:rsidDel="003D4C99">
          <w:delText xml:space="preserve">. CHPL was </w:delText>
        </w:r>
        <w:r w:rsidDel="003D4C99">
          <w:delText>the c</w:delText>
        </w:r>
      </w:del>
      <w:ins w:id="362" w:author="Steven Travers" w:date="2023-04-04T18:34:00Z">
        <w:r w:rsidR="003D4C99">
          <w:t>C</w:t>
        </w:r>
      </w:ins>
      <w:r>
        <w:t>hlorophyll content</w:t>
      </w:r>
      <w:ins w:id="363" w:author="Steven Travers" w:date="2023-04-04T18:34:00Z">
        <w:r w:rsidR="003D4C99">
          <w:t xml:space="preserve"> (CHPL) </w:t>
        </w:r>
      </w:ins>
      <w:ins w:id="364" w:author="Steven Travers" w:date="2023-04-04T18:35:00Z">
        <w:r w:rsidR="004B677D">
          <w:t xml:space="preserve">of leaves </w:t>
        </w:r>
      </w:ins>
      <w:ins w:id="365" w:author="Steven Travers" w:date="2023-04-04T18:34:00Z">
        <w:r w:rsidR="003D4C99">
          <w:t>was</w:t>
        </w:r>
      </w:ins>
      <w:r>
        <w:t xml:space="preserve"> estimated</w:t>
      </w:r>
      <w:ins w:id="366" w:author="Steven Travers" w:date="2023-04-04T18:41:00Z">
        <w:r w:rsidR="004B677D">
          <w:t>,</w:t>
        </w:r>
      </w:ins>
      <w:r w:rsidR="00BE52E1">
        <w:t xml:space="preserve"> </w:t>
      </w:r>
      <w:ins w:id="367" w:author="Steven Travers" w:date="2023-04-04T18:40:00Z">
        <w:r w:rsidR="004B677D">
          <w:t xml:space="preserve">as in Gittelson et al. (1998), </w:t>
        </w:r>
      </w:ins>
      <w:del w:id="368" w:author="Steven Travers" w:date="2023-04-04T18:36:00Z">
        <w:r w:rsidR="00BE52E1" w:rsidDel="004B677D">
          <w:delText>using</w:delText>
        </w:r>
        <w:r w:rsidDel="004B677D">
          <w:delText xml:space="preserve"> a</w:delText>
        </w:r>
        <w:r w:rsidR="00BE52E1" w:rsidDel="004B677D">
          <w:delText xml:space="preserve"> </w:delText>
        </w:r>
        <w:r w:rsidDel="004B677D">
          <w:delText xml:space="preserve">chlorophyll meter (Opti-Sciences CCM-300) </w:delText>
        </w:r>
      </w:del>
      <w:del w:id="369" w:author="Steven Travers" w:date="2023-04-04T18:42:00Z">
        <w:r w:rsidDel="004B677D">
          <w:delText xml:space="preserve">before and after </w:delText>
        </w:r>
      </w:del>
      <w:ins w:id="370" w:author="Steven Travers" w:date="2023-04-04T18:42:00Z">
        <w:r w:rsidR="004B677D">
          <w:t xml:space="preserve"> in material</w:t>
        </w:r>
      </w:ins>
      <w:ins w:id="371" w:author="Steven Travers" w:date="2023-04-04T18:36:00Z">
        <w:r w:rsidR="004B677D">
          <w:t xml:space="preserve"> exposed to either a hot </w:t>
        </w:r>
      </w:ins>
      <w:del w:id="372" w:author="Steven Travers" w:date="2023-04-04T18:36:00Z">
        <w:r w:rsidDel="004B677D">
          <w:delText>a</w:delText>
        </w:r>
      </w:del>
      <w:r>
        <w:t xml:space="preserve"> temperature treatment (HCHPL: 60°C</w:t>
      </w:r>
      <w:ins w:id="373" w:author="Steven Travers" w:date="2023-04-04T18:36:00Z">
        <w:r w:rsidR="004B677D">
          <w:t xml:space="preserve"> How long?</w:t>
        </w:r>
      </w:ins>
      <w:ins w:id="374" w:author="Steven Travers" w:date="2023-04-04T18:37:00Z">
        <w:r w:rsidR="004B677D">
          <w:t>) or a cold temperature treatment</w:t>
        </w:r>
      </w:ins>
      <w:del w:id="375" w:author="Steven Travers" w:date="2023-04-04T18:37:00Z">
        <w:r w:rsidDel="004B677D">
          <w:delText>,</w:delText>
        </w:r>
      </w:del>
      <w:r>
        <w:t xml:space="preserve"> CCHPL: -18°C)</w:t>
      </w:r>
      <w:ins w:id="376" w:author="Steven Travers" w:date="2023-04-04T18:37:00Z">
        <w:r w:rsidR="004B677D">
          <w:t xml:space="preserve"> </w:t>
        </w:r>
      </w:ins>
      <w:ins w:id="377" w:author="Steven Travers" w:date="2023-04-04T18:38:00Z">
        <w:r w:rsidR="004B677D">
          <w:t xml:space="preserve">using a chlorophyll meter (Opti-Sciences CCM-300). </w:t>
        </w:r>
      </w:ins>
      <w:del w:id="378" w:author="Steven Travers" w:date="2023-04-04T18:38:00Z">
        <w:r w:rsidDel="004B677D">
          <w:delText xml:space="preserve"> </w:delText>
        </w:r>
      </w:del>
      <w:del w:id="379" w:author="Steven Travers" w:date="2023-04-04T18:39:00Z">
        <w:r w:rsidDel="004B677D">
          <w:delText>relative to control measurements of a treatment at room temperature.</w:delText>
        </w:r>
      </w:del>
      <w:r>
        <w:t xml:space="preserve"> The chlorophyll meter measures the fluorescence emitted at 735nm/700nm for a constant leaf area</w:t>
      </w:r>
      <w:ins w:id="380" w:author="Steven Travers" w:date="2023-04-04T18:40:00Z">
        <w:r w:rsidR="004B677D">
          <w:t xml:space="preserve">. These values were </w:t>
        </w:r>
      </w:ins>
      <w:ins w:id="381" w:author="Steven Travers" w:date="2023-04-04T18:45:00Z">
        <w:r w:rsidR="00412E19">
          <w:t>before and after treatments used to estimate ch</w:t>
        </w:r>
      </w:ins>
      <w:ins w:id="382" w:author="Steven Travers" w:date="2023-06-04T15:23:00Z">
        <w:r w:rsidR="00FA7300">
          <w:t>l</w:t>
        </w:r>
      </w:ins>
      <w:ins w:id="383" w:author="Steven Travers" w:date="2023-04-04T18:45:00Z">
        <w:r w:rsidR="00412E19">
          <w:t>orophyll content in mg/m</w:t>
        </w:r>
        <w:r w:rsidR="00412E19" w:rsidRPr="00412E19">
          <w:rPr>
            <w:vertAlign w:val="superscript"/>
            <w:rPrChange w:id="384" w:author="Steven Travers" w:date="2023-04-04T18:46:00Z">
              <w:rPr/>
            </w:rPrChange>
          </w:rPr>
          <w:t>2</w:t>
        </w:r>
      </w:ins>
      <w:del w:id="385" w:author="Steven Travers" w:date="2023-04-04T18:43:00Z">
        <w:r w:rsidDel="004B677D">
          <w:delText xml:space="preserve"> and uses a ratio based on experiments by Gittelson et al. </w:delText>
        </w:r>
        <w:r w:rsidDel="004B677D">
          <w:fldChar w:fldCharType="begin"/>
        </w:r>
        <w:r w:rsidDel="004B677D">
          <w:del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delInstrText>
        </w:r>
        <w:r w:rsidDel="004B677D">
          <w:fldChar w:fldCharType="separate"/>
        </w:r>
        <w:r w:rsidDel="004B677D">
          <w:rPr>
            <w:noProof/>
          </w:rPr>
          <w:delText>(1998)</w:delText>
        </w:r>
        <w:r w:rsidDel="004B677D">
          <w:fldChar w:fldCharType="end"/>
        </w:r>
        <w:r w:rsidDel="004B677D">
          <w:delText xml:space="preserve"> </w:delText>
        </w:r>
      </w:del>
      <w:del w:id="386" w:author="Steven Travers" w:date="2023-04-04T18:44:00Z">
        <w:r w:rsidDel="00412E19">
          <w:delText>to estimate chlorophyll content in</w:delText>
        </w:r>
        <w:r w:rsidDel="004B677D">
          <w:delText xml:space="preserve"> mg/m</w:delText>
        </w:r>
        <w:r w:rsidDel="004B677D">
          <w:rPr>
            <w:vertAlign w:val="superscript"/>
          </w:rPr>
          <w:delText>2</w:delText>
        </w:r>
      </w:del>
      <w:r>
        <w:t>. PS</w:t>
      </w:r>
      <w:ins w:id="387" w:author="Steven Travers" w:date="2023-04-04T21:52:00Z">
        <w:r w:rsidR="0009117C">
          <w:t xml:space="preserve">, as a measure of </w:t>
        </w:r>
      </w:ins>
      <w:ins w:id="388" w:author="Steven Travers" w:date="2023-04-04T21:53:00Z">
        <w:r w:rsidR="0009117C">
          <w:t>effects of temperature treatments on the photosynthetic capabilities of leaves,</w:t>
        </w:r>
      </w:ins>
      <w:del w:id="389" w:author="Steven Travers" w:date="2023-04-04T21:52:00Z">
        <w:r w:rsidDel="0009117C">
          <w:delText xml:space="preserve"> </w:delText>
        </w:r>
      </w:del>
      <w:r>
        <w:t>was</w:t>
      </w:r>
      <w:ins w:id="390" w:author="Steven Travers" w:date="2023-04-04T21:53:00Z">
        <w:r w:rsidR="0009117C">
          <w:t xml:space="preserve"> measured as</w:t>
        </w:r>
      </w:ins>
      <w:r>
        <w:t xml:space="preserve"> the ratio of net photosynthetic rates before and after a temperature treatment</w:t>
      </w:r>
      <w:ins w:id="391" w:author="Steven Travers" w:date="2023-04-04T21:54:00Z">
        <w:r w:rsidR="0009117C">
          <w:t>s</w:t>
        </w:r>
      </w:ins>
      <w:r>
        <w:t xml:space="preserve"> (HPS: 33°C, CPS: 10°C). More detailed methods are available in the Supporting Information.</w:t>
      </w:r>
    </w:p>
    <w:p w14:paraId="5B179720" w14:textId="1894BA38" w:rsidR="00815FEE" w:rsidRDefault="00696EDA" w:rsidP="00696EDA">
      <w:pPr>
        <w:pStyle w:val="BodyDoubleSpace05FirstLine"/>
      </w:pPr>
      <w:r>
        <w:t xml:space="preserve">We </w:t>
      </w:r>
      <w:del w:id="392" w:author="Steven Travers" w:date="2023-04-04T21:54:00Z">
        <w:r w:rsidDel="004F1B25">
          <w:delText xml:space="preserve">measured </w:delText>
        </w:r>
      </w:del>
      <w:ins w:id="393" w:author="Steven Travers" w:date="2023-04-04T21:54:00Z">
        <w:r w:rsidR="004F1B25">
          <w:t xml:space="preserve">focused on </w:t>
        </w:r>
      </w:ins>
      <w:r>
        <w:t xml:space="preserve">two pollen traits </w:t>
      </w:r>
      <w:ins w:id="394" w:author="Steven Travers" w:date="2023-04-04T21:54:00Z">
        <w:r w:rsidR="004F1B25">
          <w:t>for</w:t>
        </w:r>
      </w:ins>
      <w:del w:id="395" w:author="Steven Travers" w:date="2023-04-04T21:54:00Z">
        <w:r w:rsidDel="004F1B25">
          <w:delText>as</w:delText>
        </w:r>
      </w:del>
      <w:r>
        <w:t xml:space="preserve"> estimates of male thermotolerance during the </w:t>
      </w:r>
      <w:del w:id="396" w:author="Steven Travers" w:date="2023-06-04T16:08:00Z">
        <w:r w:rsidDel="001D65A0">
          <w:delText>gametophytic</w:delText>
        </w:r>
      </w:del>
      <w:ins w:id="397" w:author="Steven Travers" w:date="2023-06-04T16:08:00Z">
        <w:r w:rsidR="001D65A0">
          <w:t>reproductive</w:t>
        </w:r>
      </w:ins>
      <w:r>
        <w:t xml:space="preserve"> stage: 1) the propensity for pollen grains to germinate (pollen germination) and 2) the growth rate of pollen tubes while exposed to a range of temperatures. </w:t>
      </w:r>
      <w:ins w:id="398" w:author="Steven Travers" w:date="2023-04-04T21:56:00Z">
        <w:r w:rsidR="004F1B25">
          <w:t xml:space="preserve">We paired measurements of pollen traits from plants in the north and south by </w:t>
        </w:r>
      </w:ins>
      <w:ins w:id="399" w:author="Steven Travers" w:date="2023-04-04T21:57:00Z">
        <w:r w:rsidR="004F1B25">
          <w:t>sampling mature anthers of plants flowering simultaneously.</w:t>
        </w:r>
      </w:ins>
      <w:del w:id="400" w:author="Steven Travers" w:date="2023-04-04T21:57:00Z">
        <w:r w:rsidDel="004F1B25">
          <w:delText>Once a plant from the north and from the south flowered, we removed a mature flower from both plants</w:delText>
        </w:r>
      </w:del>
      <w:del w:id="401" w:author="Steven Travers" w:date="2023-06-04T15:24:00Z">
        <w:r w:rsidDel="00FA7300">
          <w:delText>.</w:delText>
        </w:r>
      </w:del>
      <w:r>
        <w:t xml:space="preserve"> </w:t>
      </w:r>
      <w:ins w:id="402" w:author="Steven Travers" w:date="2023-06-04T15:29:00Z">
        <w:r w:rsidR="00FA7300">
          <w:t>P</w:t>
        </w:r>
      </w:ins>
      <w:del w:id="403" w:author="Steven Travers" w:date="2023-04-04T21:58:00Z">
        <w:r w:rsidDel="004F1B25">
          <w:delText>P</w:delText>
        </w:r>
      </w:del>
      <w:r>
        <w:t xml:space="preserve">ollen from each flower </w:t>
      </w:r>
      <w:ins w:id="404" w:author="Steven Travers" w:date="2023-04-04T21:57:00Z">
        <w:r w:rsidR="004F1B25">
          <w:t xml:space="preserve">in a pair </w:t>
        </w:r>
      </w:ins>
      <w:r>
        <w:t>was dispersed over five petri dishes containing 3% Bacto-Agar based growth medium (</w:t>
      </w:r>
      <w:bookmarkStart w:id="405"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405"/>
      <w:del w:id="406" w:author="Steven Travers" w:date="2023-04-04T21:58:00Z">
        <w:r w:rsidR="00D96FBA" w:rsidDel="004F1B25">
          <w:delText>;</w:delText>
        </w:r>
        <w:r w:rsidDel="004F1B25">
          <w:delText xml:space="preserve"> protocol </w:delText>
        </w:r>
        <w:r w:rsidR="00D96FBA" w:rsidDel="004F1B25">
          <w:delText>from</w:delText>
        </w:r>
        <w:r w:rsidDel="004F1B25">
          <w:delText xml:space="preserve"> Reddy and Kakani </w:delText>
        </w:r>
        <w:r w:rsidDel="004F1B25">
          <w:fldChar w:fldCharType="begin"/>
        </w:r>
        <w:r w:rsidDel="004F1B25">
          <w:del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delInstrText>
        </w:r>
        <w:r w:rsidDel="004F1B25">
          <w:fldChar w:fldCharType="separate"/>
        </w:r>
        <w:r w:rsidDel="004F1B25">
          <w:rPr>
            <w:noProof/>
          </w:rPr>
          <w:delText>(2007)</w:delText>
        </w:r>
        <w:r w:rsidDel="004F1B25">
          <w:fldChar w:fldCharType="end"/>
        </w:r>
        <w:r w:rsidR="00D96FBA" w:rsidDel="004F1B25">
          <w:delText>)</w:delText>
        </w:r>
      </w:del>
      <w:r>
        <w:t>. The dusted plates were each placed at one of the five temperature treatments (10°C, 20°C, 25°C, 30°C, 40°C) for 16 hours</w:t>
      </w:r>
      <w:r w:rsidR="00A32F27">
        <w:t xml:space="preserve">. </w:t>
      </w:r>
      <w:r>
        <w:t xml:space="preserve">Four pictures of each plate were taken using a </w:t>
      </w:r>
      <w:ins w:id="407" w:author="Steven Travers" w:date="2023-04-04T21:59:00Z">
        <w:r w:rsidR="004F1B25">
          <w:t xml:space="preserve">compound </w:t>
        </w:r>
      </w:ins>
      <w:r>
        <w:lastRenderedPageBreak/>
        <w:t xml:space="preserve">microscope (Leica DM500 microscope, Leica ICC50 HD camera) and the LAS EZ 2.1.0 software. Pollen germination (Germ) was measured </w:t>
      </w:r>
      <w:ins w:id="408" w:author="Steven Travers" w:date="2023-04-04T22:00:00Z">
        <w:r w:rsidR="004F1B25">
          <w:t xml:space="preserve">for each plate </w:t>
        </w:r>
      </w:ins>
      <w:r>
        <w:t>by counting the number of pollen grains</w:t>
      </w:r>
      <w:ins w:id="409" w:author="Steven Travers" w:date="2023-04-04T22:00:00Z">
        <w:r w:rsidR="004F1B25">
          <w:t xml:space="preserve"> per image</w:t>
        </w:r>
      </w:ins>
      <w:r>
        <w:t xml:space="preserve"> that</w:t>
      </w:r>
      <w:ins w:id="410" w:author="Steven Travers" w:date="2023-04-04T22:00:00Z">
        <w:r w:rsidR="004F1B25">
          <w:t xml:space="preserve"> had</w:t>
        </w:r>
      </w:ins>
      <w:r>
        <w:t xml:space="preserve"> produced pollen tubes and dividing that by the total number of pollen grains observed. Pollen tube growth rate (PTGR) was calculated by dividing the length of the 20 longest pollen tubes measured using ImageJ </w:t>
      </w:r>
      <w:r>
        <w:fldChar w:fldCharType="begin"/>
      </w:r>
      <w:r w:rsidR="002A0363">
        <w:instrText xml:space="preserve"> ADDIN EN.CITE &lt;EndNote&gt;&lt;Cite&gt;&lt;Author&gt;Schneider&lt;/Author&gt;&lt;Year&gt;2012&lt;/Year&gt;&lt;IDText&gt;NIH Image to ImageJ: 25 years of image analysis&lt;/IDText&gt;&lt;DisplayText&gt;(Schneider, Rasband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2A0363">
        <w:rPr>
          <w:noProof/>
        </w:rPr>
        <w:t>(Schneider, Rasband et al. 2012)</w:t>
      </w:r>
      <w:r>
        <w:fldChar w:fldCharType="end"/>
      </w:r>
      <w:r>
        <w:t xml:space="preserve"> by the time allowed for growth (16 hours). Detailed methods provided in the Supporting Information. </w:t>
      </w:r>
      <w:ins w:id="411" w:author="Steven Travers" w:date="2023-04-04T22:03:00Z">
        <w:r w:rsidR="000F7A0C">
          <w:t xml:space="preserve">Each experimental plant was then cut back to soil level and stored at </w:t>
        </w:r>
      </w:ins>
      <w:ins w:id="412" w:author="Steven Travers" w:date="2023-04-04T22:04:00Z">
        <w:r w:rsidR="000F7A0C">
          <w:t>4</w:t>
        </w:r>
        <w:r w:rsidR="000F7A0C">
          <w:rPr>
            <w:rFonts w:ascii="Calibri" w:hAnsi="Calibri" w:cs="Calibri"/>
          </w:rPr>
          <w:t>°</w:t>
        </w:r>
        <w:r w:rsidR="000F7A0C">
          <w:t>C for X-Y months.</w:t>
        </w:r>
      </w:ins>
    </w:p>
    <w:p w14:paraId="7F39AC38" w14:textId="74617839" w:rsidR="00C11EC7" w:rsidDel="00B034BE" w:rsidRDefault="00C11EC7" w:rsidP="00C11EC7">
      <w:pPr>
        <w:pStyle w:val="BodyDoubleSpace05FirstLine"/>
        <w:ind w:firstLine="0"/>
        <w:rPr>
          <w:del w:id="413" w:author="Steven Travers" w:date="2023-06-04T13:51:00Z"/>
          <w:b/>
        </w:rPr>
      </w:pPr>
      <w:del w:id="414" w:author="Steven Travers" w:date="2023-06-04T13:51:00Z">
        <w:r w:rsidRPr="00C11EC7" w:rsidDel="00B034BE">
          <w:rPr>
            <w:b/>
          </w:rPr>
          <w:delText>The effect of long-term moderate heat on reproductive traits</w:delText>
        </w:r>
      </w:del>
    </w:p>
    <w:p w14:paraId="6BD7C66B" w14:textId="18CE9E41" w:rsidR="007350A3" w:rsidDel="004C3ADB" w:rsidRDefault="007350A3" w:rsidP="00C11EC7">
      <w:pPr>
        <w:pStyle w:val="BodyDoubleSpace05FirstLine"/>
        <w:rPr>
          <w:del w:id="415" w:author="Steven Travers" w:date="2023-06-04T12:46:00Z"/>
        </w:rPr>
      </w:pPr>
      <w:del w:id="416" w:author="Steven Travers" w:date="2023-05-19T15:07:00Z">
        <w:r w:rsidDel="00761F4D">
          <w:rPr>
            <w:szCs w:val="24"/>
          </w:rPr>
          <w:delText>On January 2022</w:delText>
        </w:r>
      </w:del>
      <w:del w:id="417" w:author="Steven Travers" w:date="2023-05-19T15:09:00Z">
        <w:r w:rsidDel="00A3091D">
          <w:rPr>
            <w:szCs w:val="24"/>
          </w:rPr>
          <w:delText>,</w:delText>
        </w:r>
      </w:del>
      <w:del w:id="418" w:author="Steven Travers" w:date="2023-06-04T12:46:00Z">
        <w:r w:rsidDel="004C3ADB">
          <w:rPr>
            <w:szCs w:val="24"/>
          </w:rPr>
          <w:delText xml:space="preserve"> ramets A</w:delText>
        </w:r>
      </w:del>
      <w:del w:id="419" w:author="Steven Travers" w:date="2023-05-19T15:10:00Z">
        <w:r w:rsidDel="00A3091D">
          <w:rPr>
            <w:szCs w:val="24"/>
          </w:rPr>
          <w:delText xml:space="preserve"> and </w:delText>
        </w:r>
      </w:del>
      <w:del w:id="420" w:author="Steven Travers" w:date="2023-06-04T12:46:00Z">
        <w:r w:rsidDel="004C3ADB">
          <w:rPr>
            <w:szCs w:val="24"/>
          </w:rPr>
          <w:delText xml:space="preserve">B </w:delText>
        </w:r>
      </w:del>
      <w:del w:id="421" w:author="Steven Travers" w:date="2023-05-19T15:09:00Z">
        <w:r w:rsidDel="00A3091D">
          <w:rPr>
            <w:szCs w:val="24"/>
          </w:rPr>
          <w:delText>for all genets</w:delText>
        </w:r>
      </w:del>
      <w:del w:id="422" w:author="Steven Travers" w:date="2023-06-04T12:46:00Z">
        <w:r w:rsidDel="004C3ADB">
          <w:rPr>
            <w:szCs w:val="24"/>
          </w:rPr>
          <w:delText xml:space="preserve"> (26 from north and 26 from south)</w:delText>
        </w:r>
        <w:r w:rsidDel="004C3ADB">
          <w:delText xml:space="preserve"> were placed in a randomized grid pattern in </w:delText>
        </w:r>
      </w:del>
      <w:del w:id="423" w:author="Steven Travers" w:date="2023-05-19T15:12:00Z">
        <w:r w:rsidDel="00A3091D">
          <w:delText>a</w:delText>
        </w:r>
      </w:del>
      <w:del w:id="424" w:author="Steven Travers" w:date="2023-05-19T15:31:00Z">
        <w:r w:rsidDel="003C02D7">
          <w:delText xml:space="preserve"> </w:delText>
        </w:r>
      </w:del>
      <w:del w:id="425" w:author="Steven Travers" w:date="2023-05-19T15:12:00Z">
        <w:r w:rsidDel="00A3091D">
          <w:delText xml:space="preserve">Conviron PGC-FLEX </w:delText>
        </w:r>
      </w:del>
      <w:del w:id="426" w:author="Steven Travers" w:date="2023-06-04T12:46:00Z">
        <w:r w:rsidDel="004C3ADB">
          <w:delText xml:space="preserve">growth chamber. </w:delText>
        </w:r>
      </w:del>
      <w:del w:id="427" w:author="Steven Travers" w:date="2023-05-19T15:12:00Z">
        <w:r w:rsidR="000A7FD5" w:rsidDel="00A3091D">
          <w:delText xml:space="preserve">Ramets C and D were placed in the chamber </w:delText>
        </w:r>
        <w:r w:rsidR="00D96FBA" w:rsidDel="00A3091D">
          <w:delText>in</w:delText>
        </w:r>
        <w:r w:rsidR="000A7FD5" w:rsidDel="00A3091D">
          <w:delText xml:space="preserve"> </w:delText>
        </w:r>
      </w:del>
      <w:del w:id="428" w:author="Steven Travers" w:date="2023-05-19T15:11:00Z">
        <w:r w:rsidR="000A7FD5" w:rsidDel="00A3091D">
          <w:delText>May 2022</w:delText>
        </w:r>
      </w:del>
      <w:del w:id="429" w:author="Steven Travers" w:date="2023-05-19T15:12:00Z">
        <w:r w:rsidR="000A7FD5" w:rsidDel="00A3091D">
          <w:delText xml:space="preserve">. </w:delText>
        </w:r>
      </w:del>
      <w:del w:id="430" w:author="Steven Travers" w:date="2023-06-04T12:46:00Z">
        <w:r w:rsidDel="004C3ADB">
          <w:delText xml:space="preserve">Due to space constraints in the environmental chambers, only </w:delText>
        </w:r>
      </w:del>
      <w:del w:id="431" w:author="Steven Travers" w:date="2023-05-19T15:13:00Z">
        <w:r w:rsidDel="00A3091D">
          <w:delText>two per genet</w:delText>
        </w:r>
      </w:del>
      <w:del w:id="432" w:author="Steven Travers" w:date="2023-06-04T12:46:00Z">
        <w:r w:rsidDel="004C3ADB">
          <w:delText xml:space="preserve"> were grown </w:delText>
        </w:r>
      </w:del>
      <w:del w:id="433" w:author="Steven Travers" w:date="2023-05-19T15:13:00Z">
        <w:r w:rsidDel="00A3091D">
          <w:delText>at a time</w:delText>
        </w:r>
      </w:del>
      <w:del w:id="434" w:author="Steven Travers" w:date="2023-06-04T12:46:00Z">
        <w:r w:rsidDel="004C3ADB">
          <w:delText xml:space="preserve">. For initial growth, all plants were </w:delText>
        </w:r>
      </w:del>
      <w:del w:id="435" w:author="Steven Travers" w:date="2023-05-19T15:13:00Z">
        <w:r w:rsidDel="00A3091D">
          <w:delText>placed in the same,</w:delText>
        </w:r>
      </w:del>
      <w:del w:id="436" w:author="Steven Travers" w:date="2023-06-04T12:46:00Z">
        <w:r w:rsidDel="004C3ADB">
          <w:delText xml:space="preserve"> “control” conditions</w:delText>
        </w:r>
      </w:del>
      <w:del w:id="437" w:author="Steven Travers" w:date="2023-05-19T15:14:00Z">
        <w:r w:rsidDel="00A3091D">
          <w:delText xml:space="preserve">. In the control growth conditions, the chamber was set at </w:delText>
        </w:r>
      </w:del>
      <w:del w:id="438" w:author="Steven Travers" w:date="2023-06-04T12:46:00Z">
        <w:r w:rsidDel="004C3ADB">
          <w:delText xml:space="preserve">25°C day/25°C night </w:delText>
        </w:r>
      </w:del>
      <w:del w:id="439" w:author="Steven Travers" w:date="2023-05-19T15:14:00Z">
        <w:r w:rsidDel="00A3091D">
          <w:delText xml:space="preserve">with </w:delText>
        </w:r>
      </w:del>
      <w:del w:id="440" w:author="Steven Travers" w:date="2023-06-04T12:46:00Z">
        <w:r w:rsidDel="004C3ADB">
          <w:delText xml:space="preserve">fluorescent </w:delText>
        </w:r>
      </w:del>
      <w:del w:id="441" w:author="Steven Travers" w:date="2023-05-19T15:14:00Z">
        <w:r w:rsidDel="00A3091D">
          <w:delText>lights at setting 2</w:delText>
        </w:r>
      </w:del>
      <w:del w:id="442" w:author="Steven Travers" w:date="2023-06-04T12:46:00Z">
        <w:r w:rsidDel="004C3ADB">
          <w:delText xml:space="preserve"> and incandescent light</w:delText>
        </w:r>
      </w:del>
      <w:del w:id="443" w:author="Steven Travers" w:date="2023-05-19T15:14:00Z">
        <w:r w:rsidDel="00A3091D">
          <w:delText>s</w:delText>
        </w:r>
      </w:del>
      <w:del w:id="444" w:author="Steven Travers" w:date="2023-06-04T12:46:00Z">
        <w:r w:rsidDel="004C3ADB">
          <w:delText xml:space="preserve"> </w:delText>
        </w:r>
      </w:del>
      <w:del w:id="445" w:author="Steven Travers" w:date="2023-05-19T15:14:00Z">
        <w:r w:rsidDel="00A3091D">
          <w:delText>at setting 1 for</w:delText>
        </w:r>
      </w:del>
      <w:del w:id="446" w:author="Steven Travers" w:date="2023-06-04T12:46:00Z">
        <w:r w:rsidDel="004C3ADB">
          <w:delText xml:space="preserve"> 14 hours per day. </w:delText>
        </w:r>
      </w:del>
      <w:del w:id="447" w:author="Steven Travers" w:date="2023-05-19T15:15:00Z">
        <w:r w:rsidDel="00A3091D">
          <w:delText xml:space="preserve">As plants grew to heights at which the incandescent bulbs damaged upper leaves on some plants, the incandescent setting was reduced to 0. </w:delText>
        </w:r>
      </w:del>
      <w:del w:id="448" w:author="Steven Travers" w:date="2023-06-04T12:46:00Z">
        <w:r w:rsidDel="004C3ADB">
          <w:delText>Plants were fertilized once every two weeks with a high phosphorus fertilizer to promote flower production (Super Bloom, Scotts).</w:delText>
        </w:r>
      </w:del>
    </w:p>
    <w:p w14:paraId="4FE3DBB9" w14:textId="73A2ED04" w:rsidR="007350A3" w:rsidDel="004C3ADB" w:rsidRDefault="007350A3" w:rsidP="007350A3">
      <w:pPr>
        <w:pStyle w:val="BodyDoubleSpace05FirstLine"/>
        <w:rPr>
          <w:del w:id="449" w:author="Steven Travers" w:date="2023-06-04T12:46:00Z"/>
        </w:rPr>
      </w:pPr>
      <w:del w:id="450" w:author="Steven Travers" w:date="2023-05-19T15:16:00Z">
        <w:r w:rsidDel="00A3091D">
          <w:delText>Once a plant flowered, all flowers and buds were removed, and it was moved to its heat treatment.</w:delText>
        </w:r>
      </w:del>
      <w:del w:id="451" w:author="Steven Travers" w:date="2023-05-19T15:30:00Z">
        <w:r w:rsidDel="003C02D7">
          <w:delText xml:space="preserve"> T</w:delText>
        </w:r>
      </w:del>
      <w:del w:id="452" w:author="Steven Travers" w:date="2023-06-04T12:46:00Z">
        <w:r w:rsidDel="004C3ADB">
          <w:delText xml:space="preserve">he control </w:delText>
        </w:r>
      </w:del>
      <w:del w:id="453" w:author="Steven Travers" w:date="2023-05-19T15:30:00Z">
        <w:r w:rsidDel="003C02D7">
          <w:delText>treatment</w:delText>
        </w:r>
      </w:del>
      <w:del w:id="454" w:author="Steven Travers" w:date="2023-06-04T12:46:00Z">
        <w:r w:rsidDel="004C3ADB">
          <w:delText xml:space="preserve"> </w:delText>
        </w:r>
      </w:del>
      <w:del w:id="455" w:author="Steven Travers" w:date="2023-05-19T15:34:00Z">
        <w:r w:rsidDel="003C02D7">
          <w:delText>chamber (Conviron PGC-FLEX) was set at the same conditions used for initial growth</w:delText>
        </w:r>
      </w:del>
      <w:del w:id="456" w:author="Steven Travers" w:date="2023-06-04T12:46:00Z">
        <w:r w:rsidDel="004C3ADB">
          <w:delText xml:space="preserve">. </w:delText>
        </w:r>
      </w:del>
      <w:del w:id="457" w:author="Steven Travers" w:date="2023-05-19T15:34:00Z">
        <w:r w:rsidDel="003C02D7">
          <w:delText xml:space="preserve">The heat treatment chambers (Conviron E7/2) was set at 32°C day/25°C night with the same light settings as the control. One ramet from each genet was randomly assigned to the heat treatment. The other was assigned to the control treatment. </w:delText>
        </w:r>
      </w:del>
      <w:del w:id="458" w:author="Steven Travers" w:date="2023-06-04T12:46:00Z">
        <w:r w:rsidDel="004C3ADB">
          <w:delText xml:space="preserve">Plants were watered daily. </w:delText>
        </w:r>
      </w:del>
      <w:del w:id="459" w:author="Steven Travers" w:date="2023-05-19T15:35:00Z">
        <w:r w:rsidDel="003C02D7">
          <w:delText>The date of first flowering (prior to treatment) and the date when a ramet flowered again (during the treatment) were recorded. The flower type (hermaphroditic or staminate) produced for the first flowering in the treatment was also recorded.</w:delText>
        </w:r>
      </w:del>
    </w:p>
    <w:p w14:paraId="379FC7FB" w14:textId="6BAB330E" w:rsidR="004B7804" w:rsidRPr="004B7804" w:rsidDel="004C3ADB" w:rsidRDefault="004B7804" w:rsidP="004B7804">
      <w:pPr>
        <w:pStyle w:val="Level3"/>
        <w:rPr>
          <w:del w:id="460" w:author="Steven Travers" w:date="2023-06-04T12:46:00Z"/>
        </w:rPr>
      </w:pPr>
      <w:bookmarkStart w:id="461" w:name="_Toc107827658"/>
      <w:bookmarkStart w:id="462" w:name="_Toc108537020"/>
      <w:del w:id="463" w:author="Steven Travers" w:date="2023-06-04T12:46:00Z">
        <w:r w:rsidRPr="004B7804" w:rsidDel="004C3ADB">
          <w:delText xml:space="preserve">Pre-Pollination </w:delText>
        </w:r>
        <w:bookmarkEnd w:id="461"/>
        <w:bookmarkEnd w:id="462"/>
      </w:del>
    </w:p>
    <w:p w14:paraId="14C14A11" w14:textId="5E53E82A" w:rsidR="004B1D90" w:rsidDel="004C3ADB" w:rsidRDefault="004B7804">
      <w:pPr>
        <w:pStyle w:val="BodyDoubleSpace05FirstLine"/>
        <w:ind w:firstLine="0"/>
        <w:rPr>
          <w:del w:id="464" w:author="Steven Travers" w:date="2023-06-04T12:46:00Z"/>
        </w:rPr>
        <w:pPrChange w:id="465" w:author="Steven Travers" w:date="2023-05-19T15:39:00Z">
          <w:pPr>
            <w:pStyle w:val="BodyDoubleSpace05FirstLine"/>
          </w:pPr>
        </w:pPrChange>
      </w:pPr>
      <w:del w:id="466" w:author="Steven Travers" w:date="2023-06-04T12:46:00Z">
        <w:r w:rsidDel="004C3ADB">
          <w:delText xml:space="preserve">The first three hermaphroditic flowers that developed in the respective treatments were collected and used for flower morphology measurements, ovule counts, and pollen size measurements. </w:delText>
        </w:r>
      </w:del>
      <w:moveToRangeStart w:id="467" w:author="Steven Travers" w:date="2023-05-19T15:37:00Z" w:name="move135403043"/>
      <w:moveTo w:id="468" w:author="Steven Travers" w:date="2023-05-19T15:37:00Z">
        <w:del w:id="469" w:author="Steven Travers" w:date="2023-05-19T15:37:00Z">
          <w:r w:rsidR="003F1686" w:rsidDel="003F1686">
            <w:delText>The number of ovules in each ovary was counted.</w:delText>
          </w:r>
        </w:del>
      </w:moveTo>
      <w:moveToRangeEnd w:id="467"/>
      <w:del w:id="470" w:author="Steven Travers" w:date="2023-05-19T15:36:00Z">
        <w:r w:rsidDel="003F1686">
          <w:delText>The o</w:delText>
        </w:r>
      </w:del>
      <w:del w:id="471" w:author="Steven Travers" w:date="2023-05-19T15:37:00Z">
        <w:r w:rsidDel="003F1686">
          <w:delText xml:space="preserve">vules were stained following a modified protocol adapted from Diaz and Macnair </w:delText>
        </w:r>
        <w:r w:rsidDel="003F1686">
          <w:fldChar w:fldCharType="begin"/>
        </w:r>
        <w:r w:rsidDel="003F1686">
          <w:del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delInstrText>
        </w:r>
        <w:r w:rsidDel="003F1686">
          <w:fldChar w:fldCharType="separate"/>
        </w:r>
        <w:r w:rsidDel="003F1686">
          <w:rPr>
            <w:noProof/>
          </w:rPr>
          <w:delText>(1999)</w:delText>
        </w:r>
        <w:r w:rsidDel="003F1686">
          <w:fldChar w:fldCharType="end"/>
        </w:r>
        <w:r w:rsidDel="003F1686">
          <w:delText xml:space="preserve">. </w:delText>
        </w:r>
      </w:del>
      <w:del w:id="472" w:author="Steven Travers" w:date="2023-05-19T15:38:00Z">
        <w:r w:rsidDel="003F1686">
          <w:delText xml:space="preserve">The </w:delText>
        </w:r>
      </w:del>
      <w:del w:id="473" w:author="Steven Travers" w:date="2023-06-04T12:46:00Z">
        <w:r w:rsidDel="004C3ADB">
          <w:delText>length of the style</w:delText>
        </w:r>
      </w:del>
      <w:del w:id="474" w:author="Steven Travers" w:date="2023-05-19T15:38:00Z">
        <w:r w:rsidDel="003F1686">
          <w:delText xml:space="preserve"> plus the</w:delText>
        </w:r>
      </w:del>
      <w:del w:id="475" w:author="Steven Travers" w:date="2023-06-04T12:46:00Z">
        <w:r w:rsidDel="004C3ADB">
          <w:delText xml:space="preserve"> stigma and </w:delText>
        </w:r>
      </w:del>
      <w:del w:id="476" w:author="Steven Travers" w:date="2023-05-19T15:39:00Z">
        <w:r w:rsidDel="003F1686">
          <w:delText xml:space="preserve">the length of </w:delText>
        </w:r>
      </w:del>
      <w:del w:id="477" w:author="Steven Travers" w:date="2023-06-04T12:46:00Z">
        <w:r w:rsidDel="004C3ADB">
          <w:delText xml:space="preserve">one anther were measured under a dissecting scope. </w:delText>
        </w:r>
      </w:del>
      <w:del w:id="478" w:author="Steven Travers" w:date="2023-05-19T15:40:00Z">
        <w:r w:rsidDel="00C720FD">
          <w:delText xml:space="preserve">The ovary and anther were sectioned and mounted on a microscope slide with 50% glycerol. </w:delText>
        </w:r>
      </w:del>
      <w:moveFromRangeStart w:id="479" w:author="Steven Travers" w:date="2023-05-19T15:37:00Z" w:name="move135403043"/>
      <w:moveFrom w:id="480" w:author="Steven Travers" w:date="2023-05-19T15:37:00Z">
        <w:del w:id="481" w:author="Steven Travers" w:date="2023-05-19T15:40:00Z">
          <w:r w:rsidDel="00C720FD">
            <w:delText xml:space="preserve">The </w:delText>
          </w:r>
        </w:del>
        <w:del w:id="482" w:author="Steven Travers" w:date="2023-06-04T12:46:00Z">
          <w:r w:rsidDel="004C3ADB">
            <w:delText xml:space="preserve">number of ovules in each ovary was counted. </w:delText>
          </w:r>
        </w:del>
      </w:moveFrom>
      <w:moveFromRangeEnd w:id="479"/>
      <w:del w:id="483" w:author="Steven Travers" w:date="2023-06-04T12:46:00Z">
        <w:r w:rsidDel="004C3ADB">
          <w:delText xml:space="preserve">Pollen diameter of </w:delText>
        </w:r>
      </w:del>
      <w:del w:id="484" w:author="Steven Travers" w:date="2023-05-19T15:40:00Z">
        <w:r w:rsidDel="00C720FD">
          <w:delText>at least</w:delText>
        </w:r>
      </w:del>
      <w:del w:id="485" w:author="Steven Travers" w:date="2023-06-04T12:46:00Z">
        <w:r w:rsidDel="004C3ADB">
          <w:delText xml:space="preserve"> 100 grains was measured with the use of a microscope (Axio Scope A.1 Carl Zeiss, Germany) at 400x total magnification and the circle diameter measurement tool on the Zen 3.1 software. </w:delText>
        </w:r>
      </w:del>
    </w:p>
    <w:p w14:paraId="67EA3C5C" w14:textId="386702B6" w:rsidR="004B7804" w:rsidDel="004C3ADB" w:rsidRDefault="004B7804" w:rsidP="004B7804">
      <w:pPr>
        <w:pStyle w:val="Level3"/>
        <w:rPr>
          <w:del w:id="486" w:author="Steven Travers" w:date="2023-06-04T12:46:00Z"/>
        </w:rPr>
      </w:pPr>
      <w:bookmarkStart w:id="487" w:name="_Toc107827659"/>
      <w:bookmarkStart w:id="488" w:name="_Toc108537021"/>
      <w:del w:id="489" w:author="Steven Travers" w:date="2023-06-04T12:46:00Z">
        <w:r w:rsidDel="004C3ADB">
          <w:delText xml:space="preserve">Post-Pollination </w:delText>
        </w:r>
        <w:bookmarkEnd w:id="487"/>
        <w:bookmarkEnd w:id="488"/>
      </w:del>
    </w:p>
    <w:p w14:paraId="201A940E" w14:textId="21D34013" w:rsidR="004B7804" w:rsidDel="005F2B26" w:rsidRDefault="004B7804">
      <w:pPr>
        <w:pStyle w:val="BodyDoubleSpace05FirstLine"/>
        <w:ind w:firstLine="0"/>
        <w:rPr>
          <w:del w:id="490" w:author="Steven Travers" w:date="2023-05-19T15:52:00Z"/>
        </w:rPr>
        <w:pPrChange w:id="491" w:author="Steven Travers" w:date="2023-05-19T15:52:00Z">
          <w:pPr>
            <w:pStyle w:val="BodyDoubleSpace05FirstLine"/>
          </w:pPr>
        </w:pPrChange>
      </w:pPr>
      <w:del w:id="492" w:author="Steven Travers" w:date="2023-05-19T15:52:00Z">
        <w:r w:rsidDel="005F2B26">
          <w:delText xml:space="preserve">The pollen germination percentage was calculated for grains on artificial media at 40°C. </w:delText>
        </w:r>
        <w:r w:rsidR="003C1136" w:rsidDel="005F2B26">
          <w:delText>The same germination protocol mentioned in the greenhouse experiment was used.</w:delText>
        </w:r>
        <w:r w:rsidDel="005F2B26">
          <w:delText xml:space="preserve">  </w:delText>
        </w:r>
      </w:del>
    </w:p>
    <w:p w14:paraId="36AE8F83" w14:textId="4663566B" w:rsidR="004B7804" w:rsidDel="004C3ADB" w:rsidRDefault="004B7804" w:rsidP="004B7804">
      <w:pPr>
        <w:pStyle w:val="BodyDoubleSpace05FirstLine"/>
        <w:rPr>
          <w:del w:id="493" w:author="Steven Travers" w:date="2023-06-04T12:46:00Z"/>
        </w:rPr>
      </w:pPr>
      <w:del w:id="494" w:author="Steven Travers" w:date="2023-05-19T15:59:00Z">
        <w:r w:rsidDel="005F2B26">
          <w:delText>F</w:delText>
        </w:r>
      </w:del>
      <w:del w:id="495" w:author="Steven Travers" w:date="2023-06-04T12:46:00Z">
        <w:r w:rsidDel="004C3ADB">
          <w:delText xml:space="preserve">emale reproductive traits </w:delText>
        </w:r>
      </w:del>
      <w:del w:id="496" w:author="Steven Travers" w:date="2023-05-19T15:59:00Z">
        <w:r w:rsidDel="005F2B26">
          <w:delText xml:space="preserve">measured </w:delText>
        </w:r>
      </w:del>
      <w:del w:id="497" w:author="Steven Travers" w:date="2023-05-19T15:56:00Z">
        <w:r w:rsidDel="005F2B26">
          <w:delText xml:space="preserve">include </w:delText>
        </w:r>
      </w:del>
      <w:del w:id="498" w:author="Steven Travers" w:date="2023-05-19T15:59:00Z">
        <w:r w:rsidDel="005F2B26">
          <w:delText xml:space="preserve">fruit set (number of fruits produced / </w:delText>
        </w:r>
      </w:del>
      <w:del w:id="499" w:author="Steven Travers" w:date="2023-05-19T15:56:00Z">
        <w:r w:rsidDel="005F2B26">
          <w:delText>number of</w:delText>
        </w:r>
      </w:del>
      <w:del w:id="500" w:author="Steven Travers" w:date="2023-05-19T15:59:00Z">
        <w:r w:rsidDel="005F2B26">
          <w:delText xml:space="preserve"> flowers</w:delText>
        </w:r>
        <w:r w:rsidRPr="00685DEF" w:rsidDel="005F2B26">
          <w:delText xml:space="preserve"> </w:delText>
        </w:r>
        <w:r w:rsidDel="005F2B26">
          <w:delText xml:space="preserve">pollinated) and the number of viable seeds per fruit. </w:delText>
        </w:r>
      </w:del>
      <w:del w:id="501" w:author="Steven Travers" w:date="2023-05-19T15:56:00Z">
        <w:r w:rsidDel="005F2B26">
          <w:delText xml:space="preserve">Once all flowers for morphological and male performance traits were collected, the subsequent three flowers on each plant were pollinated with a mix of pollen from flowers (2 to 5 flowers on average, north and south represented) in the control treatment. </w:delText>
        </w:r>
      </w:del>
      <w:del w:id="502" w:author="Steven Travers" w:date="2023-05-19T15:58:00Z">
        <w:r w:rsidRPr="007A6870" w:rsidDel="005F2B26">
          <w:rPr>
            <w:highlight w:val="yellow"/>
            <w:rPrChange w:id="503" w:author="Steven Travers" w:date="2023-04-05T18:41:00Z">
              <w:rPr/>
            </w:rPrChange>
          </w:rPr>
          <w:delText>The goal was to isolate the effect of heat during the development of the ovules and ovary, not during the development of the pollen</w:delText>
        </w:r>
      </w:del>
      <w:del w:id="504" w:author="Steven Travers" w:date="2023-06-04T12:46:00Z">
        <w:r w:rsidDel="004C3ADB">
          <w:delText xml:space="preserve">. </w:delText>
        </w:r>
      </w:del>
      <w:del w:id="505" w:author="Steven Travers" w:date="2023-05-19T15:57:00Z">
        <w:r w:rsidDel="005F2B26">
          <w:delText xml:space="preserve">Horsenettle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25.08°C day / 21.31°C night). </w:delText>
        </w:r>
      </w:del>
    </w:p>
    <w:p w14:paraId="61C477CB" w14:textId="6C9D91C2" w:rsidR="004B7804" w:rsidDel="004C3ADB" w:rsidRDefault="004B7804">
      <w:pPr>
        <w:pStyle w:val="BodyDoubleSpace05FirstLine"/>
        <w:ind w:firstLine="0"/>
        <w:rPr>
          <w:del w:id="506" w:author="Steven Travers" w:date="2023-06-04T12:46:00Z"/>
        </w:rPr>
        <w:pPrChange w:id="507" w:author="Steven Travers" w:date="2023-05-19T16:01:00Z">
          <w:pPr>
            <w:pStyle w:val="BodyDoubleSpace05FirstLine"/>
          </w:pPr>
        </w:pPrChange>
      </w:pPr>
      <w:del w:id="508" w:author="Steven Travers" w:date="2023-06-04T12:46:00Z">
        <w:r w:rsidDel="004C3ADB">
          <w:delText xml:space="preserve">Once fruits were at least one month old, they were harvested. The number of viable seeds, aborted seeds, and unfertilized ovules were counted under a dissecting scope. </w:delText>
        </w:r>
      </w:del>
      <w:del w:id="509" w:author="Steven Travers" w:date="2023-05-19T16:00:00Z">
        <w:r w:rsidDel="009525B4">
          <w:delText xml:space="preserve">The variables used as measures of female performance were fruit set and seed set. </w:delText>
        </w:r>
      </w:del>
      <w:del w:id="510" w:author="Steven Travers" w:date="2023-05-19T16:01:00Z">
        <w:r w:rsidDel="009525B4">
          <w:delText xml:space="preserve">Fruit set was the number of fruits produced </w:delText>
        </w:r>
      </w:del>
      <w:del w:id="511" w:author="Steven Travers" w:date="2023-05-19T16:00:00Z">
        <w:r w:rsidDel="009525B4">
          <w:delText>divided by the number of flowers pollinated, which was</w:delText>
        </w:r>
      </w:del>
      <w:del w:id="512" w:author="Steven Travers" w:date="2023-05-19T16:01:00Z">
        <w:r w:rsidDel="009525B4">
          <w:delText xml:space="preserve"> three </w:delText>
        </w:r>
      </w:del>
      <w:del w:id="513" w:author="Steven Travers" w:date="2023-05-19T16:00:00Z">
        <w:r w:rsidDel="009525B4">
          <w:delText>for all plants</w:delText>
        </w:r>
      </w:del>
      <w:del w:id="514" w:author="Steven Travers" w:date="2023-05-19T16:01:00Z">
        <w:r w:rsidDel="009525B4">
          <w:delText>. Viable seed number is the number of seeds produced per fruit.</w:delText>
        </w:r>
      </w:del>
    </w:p>
    <w:p w14:paraId="43F99C67" w14:textId="77777777" w:rsidR="00D52B73" w:rsidRDefault="00D52B73" w:rsidP="00207318">
      <w:pPr>
        <w:pStyle w:val="GS3"/>
        <w:spacing w:line="360" w:lineRule="auto"/>
        <w:rPr>
          <w:ins w:id="515" w:author="Steven Travers" w:date="2023-05-19T16:02:00Z"/>
        </w:rPr>
      </w:pPr>
    </w:p>
    <w:p w14:paraId="6E253057" w14:textId="28B1B1AA" w:rsidR="00207318" w:rsidRDefault="00966A02" w:rsidP="00207318">
      <w:pPr>
        <w:pStyle w:val="GS3"/>
        <w:spacing w:line="360" w:lineRule="auto"/>
      </w:pPr>
      <w:r>
        <w:t>Data Analysis</w:t>
      </w:r>
    </w:p>
    <w:p w14:paraId="3335EE13" w14:textId="0B282222" w:rsidR="00966A02" w:rsidRPr="00966A02" w:rsidDel="00B034BE" w:rsidRDefault="00966A02" w:rsidP="00966A02">
      <w:pPr>
        <w:pStyle w:val="BodyDoubleSpace05FirstLine"/>
        <w:ind w:firstLine="0"/>
        <w:rPr>
          <w:moveFrom w:id="516" w:author="Steven Travers" w:date="2023-06-04T13:51:00Z"/>
          <w:i/>
          <w:iCs/>
        </w:rPr>
      </w:pPr>
      <w:bookmarkStart w:id="517" w:name="_Hlk125113805"/>
      <w:moveFromRangeStart w:id="518" w:author="Steven Travers" w:date="2023-06-04T13:51:00Z" w:name="move136779135"/>
      <w:moveFrom w:id="519" w:author="Steven Travers" w:date="2023-06-04T13:51:00Z">
        <w:r w:rsidDel="00B034BE">
          <w:rPr>
            <w:i/>
            <w:iCs/>
          </w:rPr>
          <w:t>Life-stage specific responses to extreme temperature</w:t>
        </w:r>
      </w:moveFrom>
    </w:p>
    <w:bookmarkEnd w:id="517"/>
    <w:p w14:paraId="23BC6A86" w14:textId="0DF6FA7F" w:rsidR="00207318" w:rsidDel="00B034BE" w:rsidRDefault="00207318" w:rsidP="00207318">
      <w:pPr>
        <w:pStyle w:val="BodyDoubleSpace05FirstLine"/>
        <w:rPr>
          <w:moveFrom w:id="520" w:author="Steven Travers" w:date="2023-06-04T13:51:00Z"/>
        </w:rPr>
      </w:pPr>
      <w:moveFrom w:id="521" w:author="Steven Travers" w:date="2023-06-04T13:51:00Z">
        <w:r w:rsidDel="00B034BE">
          <w:t xml:space="preserve">All data were analyzed in R 4.1.2 </w:t>
        </w:r>
        <w:r w:rsidDel="00B034BE">
          <w:fldChar w:fldCharType="begin"/>
        </w:r>
        <w:r w:rsidDel="00B034BE">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Del="00B034BE">
          <w:fldChar w:fldCharType="separate"/>
        </w:r>
        <w:r w:rsidDel="00B034BE">
          <w:rPr>
            <w:noProof/>
          </w:rPr>
          <w:t>(R Core Team 2020)</w:t>
        </w:r>
        <w:r w:rsidDel="00B034BE">
          <w:fldChar w:fldCharType="end"/>
        </w:r>
        <w:r w:rsidDel="00B034BE">
          <w:t xml:space="preserve">. In order to measure differences in sporophytic traits between plant origins and among genets, we fit linear mixed effects models using the lmer function from the </w:t>
        </w:r>
        <w:r w:rsidDel="00B034BE">
          <w:rPr>
            <w:i/>
            <w:iCs/>
          </w:rPr>
          <w:t>lmerTest</w:t>
        </w:r>
        <w:r w:rsidDel="00B034BE">
          <w:t xml:space="preserve"> package </w:t>
        </w:r>
        <w:r w:rsidDel="00B034BE">
          <w:fldChar w:fldCharType="begin"/>
        </w:r>
        <w:r w:rsidR="002A0363" w:rsidDel="00B034BE">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Del="00B034BE">
          <w:fldChar w:fldCharType="separate"/>
        </w:r>
        <w:r w:rsidR="002A0363" w:rsidDel="00B034BE">
          <w:rPr>
            <w:noProof/>
          </w:rPr>
          <w:t>(Kuznetsova, Brockhoff et al. 2017)</w:t>
        </w:r>
        <w:r w:rsidDel="00B034BE">
          <w:fldChar w:fldCharType="end"/>
        </w:r>
        <w:r w:rsidDel="00B034BE">
          <w:t xml:space="preserve">. Region (north vs. south) was considered the fixed effect and block (A, B, C, D) and genet </w:t>
        </w:r>
        <w:r w:rsidR="002B5B51" w:rsidDel="00B034BE">
          <w:t>were</w:t>
        </w:r>
        <w:r w:rsidDel="00B034BE">
          <w:t xml:space="preserve"> random effects. Since there was a significant block effect in some of the variables, we compared plants from the north and south within block</w:t>
        </w:r>
        <w:r w:rsidR="002B5B51" w:rsidDel="00B034BE">
          <w:t>s</w:t>
        </w:r>
        <w:r w:rsidDel="00B034BE">
          <w:t xml:space="preserve"> using a paired t-test (</w:t>
        </w:r>
        <w:r w:rsidDel="00B034BE">
          <w:rPr>
            <w:i/>
            <w:iCs/>
          </w:rPr>
          <w:t>stats</w:t>
        </w:r>
        <w:r w:rsidDel="00B034BE">
          <w:t xml:space="preserve">; function t.test). </w:t>
        </w:r>
      </w:moveFrom>
    </w:p>
    <w:p w14:paraId="0E4F6655" w14:textId="028B6391" w:rsidR="00207318" w:rsidDel="00B034BE" w:rsidRDefault="00207318" w:rsidP="00207318">
      <w:pPr>
        <w:pStyle w:val="BodyDoubleSpace05FirstLine"/>
        <w:rPr>
          <w:moveFrom w:id="522" w:author="Steven Travers" w:date="2023-06-04T13:51:00Z"/>
        </w:rPr>
      </w:pPr>
      <w:moveFrom w:id="523" w:author="Steven Travers" w:date="2023-06-04T13:51:00Z">
        <w:r w:rsidDel="00B034BE">
          <w:t xml:space="preserve">For the gametophytic variables, we fit </w:t>
        </w:r>
        <w:r w:rsidR="001254C6" w:rsidDel="00B034BE">
          <w:t xml:space="preserve">quadratic </w:t>
        </w:r>
        <w:r w:rsidDel="00B034BE">
          <w:t>temperature performance curves</w:t>
        </w:r>
        <w:r w:rsidR="001254C6" w:rsidDel="00B034BE">
          <w:t xml:space="preserve"> (determined using model selection)</w:t>
        </w:r>
        <w:r w:rsidDel="00B034BE">
          <w:t xml:space="preserve"> to the multiple temperature measurements taken for each plant that flowered using the nls.multstart function in the </w:t>
        </w:r>
        <w:r w:rsidDel="00B034BE">
          <w:rPr>
            <w:i/>
            <w:iCs/>
          </w:rPr>
          <w:t>rTPC</w:t>
        </w:r>
        <w:r w:rsidDel="00B034BE">
          <w:t xml:space="preserve"> package </w:t>
        </w:r>
        <w:r w:rsidDel="00B034BE">
          <w:fldChar w:fldCharType="begin"/>
        </w:r>
        <w:r w:rsidDel="00B034BE">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rsidDel="00B034BE">
          <w:fldChar w:fldCharType="separate"/>
        </w:r>
        <w:r w:rsidDel="00B034BE">
          <w:rPr>
            <w:noProof/>
          </w:rPr>
          <w:t>(Padfield and O'Sullivan 2021)</w:t>
        </w:r>
        <w:r w:rsidDel="00B034BE">
          <w:fldChar w:fldCharType="end"/>
        </w:r>
        <w:r w:rsidDel="00B034BE">
          <w:t>. From the quadratic curves of each plant that flowered, we extracted three key values for both pollen germination and pollen tube growth rate: the temperature minimum, temperature optimum, and temperature maximum. We then used the key values in an analysis of variance (</w:t>
        </w:r>
        <w:r w:rsidDel="00B034BE">
          <w:rPr>
            <w:i/>
            <w:iCs/>
          </w:rPr>
          <w:t>stats</w:t>
        </w:r>
        <w:r w:rsidDel="00B034BE">
          <w:t xml:space="preserve">; function aov) to determine if </w:t>
        </w:r>
        <w:r w:rsidR="001254C6" w:rsidDel="00B034BE">
          <w:t>the response curves differed</w:t>
        </w:r>
        <w:r w:rsidDel="00B034BE">
          <w:t xml:space="preserve"> between region</w:t>
        </w:r>
        <w:r w:rsidR="001254C6" w:rsidDel="00B034BE">
          <w:t>s</w:t>
        </w:r>
        <w:r w:rsidDel="00B034BE">
          <w:t xml:space="preserve">. One outlier was identified using the Grubbs’ test for outliers, grubbs.test function in the </w:t>
        </w:r>
        <w:r w:rsidDel="00B034BE">
          <w:rPr>
            <w:i/>
            <w:iCs/>
          </w:rPr>
          <w:t xml:space="preserve">outliers </w:t>
        </w:r>
        <w:r w:rsidDel="00B034BE">
          <w:t xml:space="preserve">package </w:t>
        </w:r>
        <w:r w:rsidDel="00B034BE">
          <w:fldChar w:fldCharType="begin"/>
        </w:r>
        <w:r w:rsidDel="00B034BE">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rsidDel="00B034BE">
          <w:fldChar w:fldCharType="separate"/>
        </w:r>
        <w:r w:rsidDel="00B034BE">
          <w:rPr>
            <w:noProof/>
          </w:rPr>
          <w:t>(Komsta 2011)</w:t>
        </w:r>
        <w:r w:rsidDel="00B034BE">
          <w:fldChar w:fldCharType="end"/>
        </w:r>
        <w:r w:rsidDel="00B034BE">
          <w:t>, and subsequently dropped from the analysis.</w:t>
        </w:r>
      </w:moveFrom>
    </w:p>
    <w:p w14:paraId="77E1B38A" w14:textId="2000078E" w:rsidR="00D52B73" w:rsidRDefault="00207318" w:rsidP="00207318">
      <w:pPr>
        <w:pStyle w:val="BodyDoubleSpace05FirstLine"/>
      </w:pPr>
      <w:moveFrom w:id="524" w:author="Steven Travers" w:date="2023-06-04T13:51:00Z">
        <w:r w:rsidDel="00B034BE">
          <w:t xml:space="preserve">We used </w:t>
        </w:r>
        <w:r w:rsidR="00966A02" w:rsidDel="00B034BE">
          <w:t xml:space="preserve">Pearson’s method for </w:t>
        </w:r>
        <w:r w:rsidDel="00B034BE">
          <w:t>correlation analysis (</w:t>
        </w:r>
        <w:r w:rsidDel="00B034BE">
          <w:rPr>
            <w:i/>
            <w:iCs/>
          </w:rPr>
          <w:t>stats</w:t>
        </w:r>
        <w:r w:rsidDel="00B034BE">
          <w:t xml:space="preserve">; function cor) to </w:t>
        </w:r>
        <w:r w:rsidR="001254C6" w:rsidDel="00B034BE">
          <w:t>identify associations</w:t>
        </w:r>
        <w:r w:rsidDel="00B034BE">
          <w:t xml:space="preserve"> between sporophytic and gametophytic variables. The Holm-Bonferroni method (</w:t>
        </w:r>
        <w:r w:rsidDel="00B034BE">
          <w:rPr>
            <w:i/>
            <w:iCs/>
          </w:rPr>
          <w:t>stats</w:t>
        </w:r>
        <w:r w:rsidDel="00B034BE">
          <w:t xml:space="preserve">; function p.adjust) was used to adjust p-values to account for multiple correlations. </w:t>
        </w:r>
      </w:moveFrom>
      <w:moveFromRangeEnd w:id="518"/>
    </w:p>
    <w:p w14:paraId="3614A86F" w14:textId="1F5B0510" w:rsidR="00966A02" w:rsidRPr="005123E8" w:rsidRDefault="00C11EC7" w:rsidP="00966A02">
      <w:pPr>
        <w:pStyle w:val="BodyDoubleSpace05FirstLine"/>
        <w:ind w:firstLine="0"/>
        <w:rPr>
          <w:iCs/>
          <w:u w:val="single"/>
          <w:rPrChange w:id="525" w:author="Steven Travers" w:date="2023-06-04T15:11:00Z">
            <w:rPr>
              <w:i/>
              <w:iCs/>
            </w:rPr>
          </w:rPrChange>
        </w:rPr>
      </w:pPr>
      <w:r w:rsidRPr="005123E8">
        <w:rPr>
          <w:iCs/>
          <w:u w:val="single"/>
          <w:rPrChange w:id="526" w:author="Steven Travers" w:date="2023-06-04T15:11:00Z">
            <w:rPr>
              <w:i/>
              <w:iCs/>
            </w:rPr>
          </w:rPrChange>
        </w:rPr>
        <w:t>The effect of l</w:t>
      </w:r>
      <w:r w:rsidR="00966A02" w:rsidRPr="005123E8">
        <w:rPr>
          <w:iCs/>
          <w:u w:val="single"/>
          <w:rPrChange w:id="527" w:author="Steven Travers" w:date="2023-06-04T15:11:00Z">
            <w:rPr>
              <w:i/>
              <w:iCs/>
            </w:rPr>
          </w:rPrChange>
        </w:rPr>
        <w:t xml:space="preserve">ong-term moderate heat </w:t>
      </w:r>
      <w:r w:rsidRPr="005123E8">
        <w:rPr>
          <w:iCs/>
          <w:u w:val="single"/>
          <w:rPrChange w:id="528" w:author="Steven Travers" w:date="2023-06-04T15:11:00Z">
            <w:rPr>
              <w:i/>
              <w:iCs/>
            </w:rPr>
          </w:rPrChange>
        </w:rPr>
        <w:t>on</w:t>
      </w:r>
      <w:r w:rsidR="00966A02" w:rsidRPr="005123E8">
        <w:rPr>
          <w:iCs/>
          <w:u w:val="single"/>
          <w:rPrChange w:id="529" w:author="Steven Travers" w:date="2023-06-04T15:11:00Z">
            <w:rPr>
              <w:i/>
              <w:iCs/>
            </w:rPr>
          </w:rPrChange>
        </w:rPr>
        <w:t xml:space="preserve"> reproductive traits</w:t>
      </w:r>
    </w:p>
    <w:p w14:paraId="7832B57C" w14:textId="3C2E8430" w:rsidR="00207318" w:rsidRDefault="00207318" w:rsidP="00D10DF7">
      <w:pPr>
        <w:pStyle w:val="BodyDoubleSpace05FirstLine"/>
        <w:rPr>
          <w:ins w:id="530" w:author="Steven Travers" w:date="2023-06-04T13:51:00Z"/>
        </w:rPr>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F83305">
        <w:fldChar w:fldCharType="begin"/>
      </w:r>
      <w:r w:rsidR="00F83305">
        <w:instrText xml:space="preserve"> ADDIN EN.CITE &lt;EndNote&gt;&lt;Cite&gt;&lt;Author&gt;Bates&lt;/Author&gt;&lt;Year&gt;2014&lt;/Year&gt;&lt;IDText&gt;Fitting Linear Mixed-Effects Models using lme4&lt;/IDText&gt;&lt;DisplayText&gt;(Bates, Mächler et al. 2014)&lt;/DisplayText&gt;&lt;record&gt;&lt;dates&gt;&lt;pub-dates&gt;&lt;date&gt;2014-06-23&lt;/date&gt;&lt;/pub-dates&gt;&lt;year&gt;2014&lt;/year&gt;&lt;/dates&gt;&lt;urls&gt;&lt;related-urls&gt;&lt;url&gt;https://arxiv.org/abs/1406.5823&lt;/url&gt;&lt;/related-urls&gt;&lt;/urls&gt;&lt;titles&gt;&lt;title&gt;Fitting Linear Mixed-Effects Models using lme4&lt;/title&gt;&lt;secondary-title&gt;arXiv pre-print server&lt;/secondary-title&gt;&lt;/titles&gt;&lt;contributors&gt;&lt;authors&gt;&lt;author&gt;Bates, Douglas&lt;/author&gt;&lt;author&gt;Mächler, Martin&lt;/author&gt;&lt;author&gt;Bolker, Ben&lt;/author&gt;&lt;author&gt;Walker, Steve&lt;/author&gt;&lt;/authors&gt;&lt;/contributors&gt;&lt;added-date format="utc"&gt;1679836468&lt;/added-date&gt;&lt;ref-type name="Journal Article"&gt;17&lt;/ref-type&gt;&lt;rec-number&gt;1155&lt;/rec-number&gt;&lt;last-updated-date format="utc"&gt;1679836598&lt;/last-updated-date&gt;&lt;electronic-resource-num&gt;None&amp;#xD;arxiv:1406.5823&lt;/electronic-resource-num&gt;&lt;/record&gt;&lt;/Cite&gt;&lt;/EndNote&gt;</w:instrText>
      </w:r>
      <w:r w:rsidR="00F83305">
        <w:fldChar w:fldCharType="separate"/>
      </w:r>
      <w:r w:rsidR="00F83305">
        <w:rPr>
          <w:noProof/>
        </w:rPr>
        <w:t>(Bates, Mächler et al. 2014)</w:t>
      </w:r>
      <w:r w:rsidR="00F83305">
        <w:fldChar w:fldCharType="end"/>
      </w:r>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traits were analyzed with different versions of mixed effects models depending on the data type</w:t>
      </w:r>
      <w:r w:rsidR="00D10DF7">
        <w:t>. The general structure for the model was</w:t>
      </w:r>
      <w:r w:rsidR="00F83305">
        <w:t xml:space="preserve"> region, treatment, and the interaction of region and treatment as fixed effects and genet as the random intercept. We used general linear mixed effects models (</w:t>
      </w:r>
      <w:r w:rsidR="00F83305" w:rsidRPr="00F83305">
        <w:rPr>
          <w:i/>
          <w:iCs/>
        </w:rPr>
        <w:t>lme4</w:t>
      </w:r>
      <w:r w:rsidR="00F83305">
        <w:t>; function lmer) for anther and style plus stigma length. To avoid overfitting the model for pollen diameter, we omitted genet as a random effect and used a general linear model (</w:t>
      </w:r>
      <w:r w:rsidR="00F83305">
        <w:rPr>
          <w:i/>
          <w:iCs/>
        </w:rPr>
        <w:t>stats</w:t>
      </w:r>
      <w:r w:rsidR="00F83305">
        <w:t xml:space="preserve">; function lm). We used generalized mixed effects </w:t>
      </w:r>
      <w:r w:rsidR="00D10DF7">
        <w:t>models (</w:t>
      </w:r>
      <w:r w:rsidR="00D10DF7">
        <w:rPr>
          <w:i/>
          <w:iCs/>
        </w:rPr>
        <w:t>lme4</w:t>
      </w:r>
      <w:r w:rsidR="00D10DF7">
        <w:t>; function glmer) 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xml:space="preserve">; function glmer) with a binomial distribution for </w:t>
      </w:r>
      <w:r w:rsidR="00D10DF7">
        <w:lastRenderedPageBreak/>
        <w:t xml:space="preserve">analysis. </w:t>
      </w:r>
      <w:r w:rsidR="00F83305">
        <w:t xml:space="preserve"> </w:t>
      </w:r>
      <w:r>
        <w:t>We conducted correlation analysis for mean anther and mean style plus stigma lengths (</w:t>
      </w:r>
      <w:r>
        <w:rPr>
          <w:i/>
          <w:iCs/>
        </w:rPr>
        <w:t>stats</w:t>
      </w:r>
      <w:r>
        <w:t>; function cor.test).</w:t>
      </w:r>
      <w:r>
        <w:rPr>
          <w:i/>
          <w:iCs/>
        </w:rPr>
        <w:t xml:space="preserve"> </w:t>
      </w:r>
      <w:r>
        <w:t>Fruit set was analyzed using a chi-squared test (</w:t>
      </w:r>
      <w:r>
        <w:rPr>
          <w:i/>
          <w:iCs/>
        </w:rPr>
        <w:t>stats</w:t>
      </w:r>
      <w:r>
        <w:t xml:space="preserve">; function chisq.test). </w:t>
      </w:r>
    </w:p>
    <w:p w14:paraId="1D67A4A7" w14:textId="77777777" w:rsidR="00B034BE" w:rsidRDefault="00B034BE" w:rsidP="00B034BE">
      <w:pPr>
        <w:pStyle w:val="BodyDoubleSpace05FirstLine"/>
        <w:ind w:firstLine="0"/>
        <w:rPr>
          <w:ins w:id="531" w:author="Steven Travers" w:date="2023-06-04T13:52:00Z"/>
          <w:i/>
          <w:iCs/>
        </w:rPr>
      </w:pPr>
    </w:p>
    <w:p w14:paraId="0065482D" w14:textId="3CBC431E" w:rsidR="00B034BE" w:rsidRPr="005123E8" w:rsidRDefault="00B034BE" w:rsidP="00B034BE">
      <w:pPr>
        <w:pStyle w:val="BodyDoubleSpace05FirstLine"/>
        <w:ind w:firstLine="0"/>
        <w:rPr>
          <w:moveTo w:id="532" w:author="Steven Travers" w:date="2023-06-04T13:51:00Z"/>
          <w:iCs/>
          <w:u w:val="single"/>
          <w:rPrChange w:id="533" w:author="Steven Travers" w:date="2023-06-04T15:11:00Z">
            <w:rPr>
              <w:moveTo w:id="534" w:author="Steven Travers" w:date="2023-06-04T13:51:00Z"/>
              <w:i/>
              <w:iCs/>
            </w:rPr>
          </w:rPrChange>
        </w:rPr>
      </w:pPr>
      <w:moveToRangeStart w:id="535" w:author="Steven Travers" w:date="2023-06-04T13:51:00Z" w:name="move136779135"/>
      <w:moveTo w:id="536" w:author="Steven Travers" w:date="2023-06-04T13:51:00Z">
        <w:r w:rsidRPr="005123E8">
          <w:rPr>
            <w:iCs/>
            <w:u w:val="single"/>
            <w:rPrChange w:id="537" w:author="Steven Travers" w:date="2023-06-04T15:11:00Z">
              <w:rPr>
                <w:i/>
                <w:iCs/>
              </w:rPr>
            </w:rPrChange>
          </w:rPr>
          <w:t>Life-stage specific responses to extreme temperature</w:t>
        </w:r>
      </w:moveTo>
    </w:p>
    <w:p w14:paraId="488E84D8" w14:textId="79D001BE" w:rsidR="00B034BE" w:rsidRDefault="00B034BE" w:rsidP="00B034BE">
      <w:pPr>
        <w:pStyle w:val="BodyDoubleSpace05FirstLine"/>
        <w:rPr>
          <w:moveTo w:id="538" w:author="Steven Travers" w:date="2023-06-04T13:51:00Z"/>
        </w:rPr>
      </w:pPr>
      <w:moveTo w:id="539" w:author="Steven Travers" w:date="2023-06-04T13:51:00Z">
        <w:r>
          <w:t xml:space="preserve">All data were analyzed in R 4.1.2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In order to measure differences in </w:t>
        </w:r>
        <w:del w:id="540" w:author="Steven Travers" w:date="2023-06-04T16:07:00Z">
          <w:r w:rsidDel="001D65A0">
            <w:delText>sporophytic</w:delText>
          </w:r>
        </w:del>
      </w:moveTo>
      <w:ins w:id="541" w:author="Steven Travers" w:date="2023-06-04T16:07:00Z">
        <w:r w:rsidR="001D65A0">
          <w:t>vegetative</w:t>
        </w:r>
      </w:ins>
      <w:moveTo w:id="542" w:author="Steven Travers" w:date="2023-06-04T13:51:00Z">
        <w:r>
          <w:t xml:space="preserve"> traits between plant origins and among genets, we fit linear mixed effects models using the lmer function from the </w:t>
        </w:r>
        <w:r>
          <w:rPr>
            <w:i/>
            <w:iCs/>
          </w:rPr>
          <w:t>lmerTest</w:t>
        </w:r>
        <w:r>
          <w:t xml:space="preserve"> package </w:t>
        </w:r>
        <w:r>
          <w:fldChar w:fldCharType="begin"/>
        </w:r>
        <w:r>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Pr>
            <w:noProof/>
          </w:rPr>
          <w:t>(Kuznetsova, Brockhoff et al. 2017)</w:t>
        </w:r>
        <w:r>
          <w:fldChar w:fldCharType="end"/>
        </w:r>
        <w:r>
          <w:t>. Region (north vs. south) was considered the fixed effect and block (A, B, C, D) and genet were random effects. Since there was a significant block effect in some of the variables, we compared plants from the north and south within blocks using a paired t-test (</w:t>
        </w:r>
        <w:r>
          <w:rPr>
            <w:i/>
            <w:iCs/>
          </w:rPr>
          <w:t>stats</w:t>
        </w:r>
        <w:r>
          <w:t xml:space="preserve">; function t.test). </w:t>
        </w:r>
      </w:moveTo>
    </w:p>
    <w:p w14:paraId="1E8B298A" w14:textId="75CD32A3" w:rsidR="00B034BE" w:rsidRDefault="00B034BE" w:rsidP="00B034BE">
      <w:pPr>
        <w:pStyle w:val="BodyDoubleSpace05FirstLine"/>
        <w:rPr>
          <w:moveTo w:id="543" w:author="Steven Travers" w:date="2023-06-04T13:51:00Z"/>
        </w:rPr>
      </w:pPr>
      <w:moveTo w:id="544" w:author="Steven Travers" w:date="2023-06-04T13:51:00Z">
        <w:r>
          <w:t xml:space="preserve">For the </w:t>
        </w:r>
        <w:del w:id="545" w:author="Steven Travers" w:date="2023-06-04T16:08:00Z">
          <w:r w:rsidDel="001D65A0">
            <w:delText>gametophytic</w:delText>
          </w:r>
        </w:del>
      </w:moveTo>
      <w:ins w:id="546" w:author="Steven Travers" w:date="2023-06-04T16:08:00Z">
        <w:r w:rsidR="001D65A0">
          <w:t>reproductive</w:t>
        </w:r>
      </w:ins>
      <w:moveTo w:id="547" w:author="Steven Travers" w:date="2023-06-04T13:51:00Z">
        <w:r>
          <w:t xml:space="preserve"> variables, we fit quadratic temperature performance curves (determined using model selection) to the multiple temperature measurements taken for each plant that flowered using the nls.multstart function in the </w:t>
        </w:r>
        <w:r>
          <w:rPr>
            <w:i/>
            <w:iCs/>
          </w:rPr>
          <w:t>rTPC</w:t>
        </w:r>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aov) to determine if the response curves differed between regions. One outlier was identified using the Grubbs’ test for outliers, grubbs.test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moveTo>
    </w:p>
    <w:p w14:paraId="5BC5578A" w14:textId="4CD3391B" w:rsidR="00B034BE" w:rsidRDefault="00B034BE" w:rsidP="00B034BE">
      <w:pPr>
        <w:pStyle w:val="BodyDoubleSpace05FirstLine"/>
        <w:rPr>
          <w:moveTo w:id="548" w:author="Steven Travers" w:date="2023-06-04T13:51:00Z"/>
        </w:rPr>
      </w:pPr>
      <w:moveTo w:id="549" w:author="Steven Travers" w:date="2023-06-04T13:51:00Z">
        <w:r>
          <w:t>We used Pearson’s method for correlation analysis (</w:t>
        </w:r>
        <w:r>
          <w:rPr>
            <w:i/>
            <w:iCs/>
          </w:rPr>
          <w:t>stats</w:t>
        </w:r>
        <w:r>
          <w:t xml:space="preserve">; function cor) to identify associations between </w:t>
        </w:r>
        <w:del w:id="550" w:author="Steven Travers" w:date="2023-06-04T16:07:00Z">
          <w:r w:rsidDel="001D65A0">
            <w:delText>sporophytic</w:delText>
          </w:r>
        </w:del>
      </w:moveTo>
      <w:ins w:id="551" w:author="Steven Travers" w:date="2023-06-04T16:07:00Z">
        <w:r w:rsidR="001D65A0">
          <w:t>vegetative</w:t>
        </w:r>
      </w:ins>
      <w:moveTo w:id="552" w:author="Steven Travers" w:date="2023-06-04T13:51:00Z">
        <w:r>
          <w:t xml:space="preserve"> and </w:t>
        </w:r>
        <w:del w:id="553" w:author="Steven Travers" w:date="2023-06-04T16:08:00Z">
          <w:r w:rsidDel="001D65A0">
            <w:delText>gametophytic</w:delText>
          </w:r>
        </w:del>
      </w:moveTo>
      <w:ins w:id="554" w:author="Steven Travers" w:date="2023-06-04T16:08:00Z">
        <w:r w:rsidR="001D65A0">
          <w:t>reproductive</w:t>
        </w:r>
      </w:ins>
      <w:moveTo w:id="555" w:author="Steven Travers" w:date="2023-06-04T13:51:00Z">
        <w:r>
          <w:t xml:space="preserve"> variables. The Holm-Bonferroni method (</w:t>
        </w:r>
        <w:r>
          <w:rPr>
            <w:i/>
            <w:iCs/>
          </w:rPr>
          <w:t>stats</w:t>
        </w:r>
        <w:r>
          <w:t xml:space="preserve">; function p.adjust) was used to adjust p-values to account for multiple correlations. </w:t>
        </w:r>
      </w:moveTo>
    </w:p>
    <w:moveToRangeEnd w:id="535"/>
    <w:p w14:paraId="5F9208B7" w14:textId="77777777" w:rsidR="00B034BE" w:rsidRDefault="00B034BE" w:rsidP="00D10DF7">
      <w:pPr>
        <w:pStyle w:val="BodyDoubleSpace05FirstLine"/>
      </w:pPr>
    </w:p>
    <w:p w14:paraId="118735A2" w14:textId="13B25EC1" w:rsidR="007350A3" w:rsidRDefault="00207318" w:rsidP="00207318">
      <w:pPr>
        <w:pStyle w:val="Level1"/>
      </w:pPr>
      <w:r>
        <w:t>Results</w:t>
      </w:r>
    </w:p>
    <w:p w14:paraId="62E440AD" w14:textId="55194C21" w:rsidR="00A32F27" w:rsidDel="00D34FBF" w:rsidRDefault="00C11EC7" w:rsidP="00C11EC7">
      <w:pPr>
        <w:pStyle w:val="BodyDoubleSpace05FirstLine"/>
        <w:ind w:firstLine="0"/>
        <w:rPr>
          <w:del w:id="556" w:author="Steven Travers" w:date="2023-06-04T13:53:00Z"/>
        </w:rPr>
      </w:pPr>
      <w:del w:id="557" w:author="Steven Travers" w:date="2023-06-04T13:53:00Z">
        <w:r w:rsidRPr="00C11EC7" w:rsidDel="00D34FBF">
          <w:rPr>
            <w:b/>
          </w:rPr>
          <w:delText>Life-stage specific responses to extreme temperature</w:delText>
        </w:r>
      </w:del>
    </w:p>
    <w:p w14:paraId="270266F7" w14:textId="46BE01B0" w:rsidR="00A32F27" w:rsidDel="00D34FBF" w:rsidRDefault="00C11EC7" w:rsidP="00C11EC7">
      <w:pPr>
        <w:pStyle w:val="BodyDoubleSpace05FirstLine"/>
        <w:ind w:firstLine="0"/>
        <w:rPr>
          <w:del w:id="558" w:author="Steven Travers" w:date="2023-06-04T13:53:00Z"/>
          <w:i/>
          <w:iCs/>
        </w:rPr>
      </w:pPr>
      <w:del w:id="559" w:author="Steven Travers" w:date="2023-05-19T16:10:00Z">
        <w:r w:rsidDel="00C123CD">
          <w:rPr>
            <w:i/>
            <w:iCs/>
          </w:rPr>
          <w:delText>Sporophyte</w:delText>
        </w:r>
      </w:del>
    </w:p>
    <w:p w14:paraId="48FE32CA" w14:textId="0FD7DCF4" w:rsidR="005D6F2F" w:rsidDel="00D34FBF" w:rsidRDefault="00C11EC7" w:rsidP="00C11EC7">
      <w:pPr>
        <w:pStyle w:val="BodyDoubleSpace05FirstLine"/>
        <w:rPr>
          <w:del w:id="560" w:author="Steven Travers" w:date="2023-06-04T13:53:00Z"/>
        </w:rPr>
      </w:pPr>
      <w:del w:id="561" w:author="Steven Travers" w:date="2023-06-04T13:53:00Z">
        <w:r w:rsidDel="00D34FBF">
          <w:delText xml:space="preserve">Of the six sporophytic </w:delText>
        </w:r>
      </w:del>
      <w:del w:id="562" w:author="Steven Travers" w:date="2023-05-19T16:11:00Z">
        <w:r w:rsidDel="00C123CD">
          <w:delText>variables</w:delText>
        </w:r>
      </w:del>
      <w:del w:id="563" w:author="Steven Travers" w:date="2023-06-04T13:53:00Z">
        <w:r w:rsidDel="00D34FBF">
          <w:delText xml:space="preserve">, three differed </w:delText>
        </w:r>
      </w:del>
      <w:del w:id="564" w:author="Steven Travers" w:date="2023-05-19T16:05:00Z">
        <w:r w:rsidDel="001C6FFB">
          <w:delText>regionally</w:delText>
        </w:r>
      </w:del>
      <w:del w:id="565" w:author="Steven Travers" w:date="2023-06-04T13:53:00Z">
        <w:r w:rsidDel="00D34FBF">
          <w:delText>. In extreme heat</w:delText>
        </w:r>
        <w:r w:rsidR="001254C6" w:rsidDel="00D34FBF">
          <w:delText xml:space="preserve"> </w:delText>
        </w:r>
        <w:r w:rsidR="00D45368" w:rsidDel="00D34FBF">
          <w:delText>(</w:delText>
        </w:r>
        <w:r w:rsidR="009F3D1C" w:rsidDel="00D34FBF">
          <w:delText xml:space="preserve">HCHPL: </w:delText>
        </w:r>
        <w:r w:rsidR="00D45368" w:rsidDel="00D34FBF">
          <w:delText>F</w:delText>
        </w:r>
        <w:r w:rsidR="00D45368" w:rsidDel="00D34FBF">
          <w:rPr>
            <w:vertAlign w:val="subscript"/>
          </w:rPr>
          <w:delText>1,51</w:delText>
        </w:r>
        <w:r w:rsidR="00D45368" w:rsidDel="00D34FBF">
          <w:delText xml:space="preserve">=4.418, p =0.041) </w:delText>
        </w:r>
        <w:r w:rsidR="001254C6" w:rsidDel="00D34FBF">
          <w:delText>and cold</w:delText>
        </w:r>
        <w:r w:rsidR="009F3D1C" w:rsidDel="00D34FBF">
          <w:delText xml:space="preserve"> (CCHPL: F</w:delText>
        </w:r>
        <w:r w:rsidR="009F3D1C" w:rsidDel="00D34FBF">
          <w:rPr>
            <w:vertAlign w:val="subscript"/>
          </w:rPr>
          <w:delText>1,50</w:delText>
        </w:r>
        <w:r w:rsidR="009F3D1C" w:rsidDel="00D34FBF">
          <w:delText>=66.369, p &lt;0.001)</w:delText>
        </w:r>
        <w:r w:rsidDel="00D34FBF">
          <w:delText>, northern plants retained chlorophyll content more effectively than southern plants</w:delText>
        </w:r>
        <w:r w:rsidR="00A41631" w:rsidDel="00D34FBF">
          <w:delText xml:space="preserve"> (Table 1)</w:delText>
        </w:r>
        <w:r w:rsidDel="00D34FBF">
          <w:delText xml:space="preserve">. </w:delText>
        </w:r>
        <w:r w:rsidR="009F3D1C" w:rsidDel="00D34FBF">
          <w:delText>The chlorophyll</w:delText>
        </w:r>
        <w:r w:rsidR="00D45368" w:rsidDel="00D34FBF">
          <w:delText xml:space="preserve"> </w:delText>
        </w:r>
        <w:r w:rsidR="009F3D1C" w:rsidDel="00D34FBF">
          <w:delText xml:space="preserve">content of northern plants was 8% and 19% higher than southern plants for the heat and cold treatments respectively. </w:delText>
        </w:r>
      </w:del>
      <w:del w:id="566" w:author="Steven Travers" w:date="2023-05-19T16:07:00Z">
        <w:r w:rsidDel="001C6FFB">
          <w:delText>S</w:delText>
        </w:r>
      </w:del>
      <w:del w:id="567" w:author="Steven Travers" w:date="2023-06-04T13:53:00Z">
        <w:r w:rsidDel="00D34FBF">
          <w:delText xml:space="preserve">outhern plants </w:delText>
        </w:r>
        <w:r w:rsidR="001254C6" w:rsidDel="00D34FBF">
          <w:delText xml:space="preserve">had a </w:delText>
        </w:r>
        <w:r w:rsidR="002B5B51" w:rsidDel="00D34FBF">
          <w:delText xml:space="preserve">5% </w:delText>
        </w:r>
        <w:r w:rsidR="001254C6" w:rsidDel="00D34FBF">
          <w:delText xml:space="preserve">higher </w:delText>
        </w:r>
        <w:r w:rsidDel="00D34FBF">
          <w:delText xml:space="preserve">cell membrane stability in </w:delText>
        </w:r>
        <w:r w:rsidR="001254C6" w:rsidDel="00D34FBF">
          <w:delText>the extreme cold treatment than northern plants</w:delText>
        </w:r>
        <w:r w:rsidR="009F3D1C" w:rsidDel="00D34FBF">
          <w:delText xml:space="preserve"> (CCMS: F</w:delText>
        </w:r>
        <w:r w:rsidR="009F3D1C" w:rsidDel="00D34FBF">
          <w:rPr>
            <w:vertAlign w:val="subscript"/>
          </w:rPr>
          <w:delText>1,</w:delText>
        </w:r>
        <w:r w:rsidR="006E7F70" w:rsidDel="00D34FBF">
          <w:rPr>
            <w:vertAlign w:val="subscript"/>
          </w:rPr>
          <w:delText>191</w:delText>
        </w:r>
        <w:r w:rsidR="009F3D1C" w:rsidDel="00D34FBF">
          <w:delText>=66.369, p &lt;0.001</w:delText>
        </w:r>
        <w:r w:rsidR="00A41631" w:rsidDel="00D34FBF">
          <w:delText>; Table 1</w:delText>
        </w:r>
        <w:r w:rsidR="009F3D1C" w:rsidDel="00D34FBF">
          <w:delText>)</w:delText>
        </w:r>
        <w:r w:rsidDel="00D34FBF">
          <w:delText xml:space="preserve">. </w:delText>
        </w:r>
      </w:del>
    </w:p>
    <w:p w14:paraId="74DF0303" w14:textId="39B79C08" w:rsidR="00C11EC7" w:rsidDel="00D34FBF" w:rsidRDefault="00167F1F" w:rsidP="00C11EC7">
      <w:pPr>
        <w:pStyle w:val="BodyDoubleSpace05FirstLine"/>
        <w:rPr>
          <w:del w:id="568" w:author="Steven Travers" w:date="2023-06-04T13:53:00Z"/>
        </w:rPr>
      </w:pPr>
      <w:del w:id="569" w:author="Steven Travers" w:date="2023-06-04T13:53:00Z">
        <w:r w:rsidDel="00D34FBF">
          <w:delText xml:space="preserve">There was no significant difference between regions for HCMS, but heat tolerance </w:delText>
        </w:r>
      </w:del>
      <w:del w:id="570" w:author="Steven Travers" w:date="2023-05-19T16:08:00Z">
        <w:r w:rsidDel="001C6FFB">
          <w:delText>did depend on region of origin</w:delText>
        </w:r>
      </w:del>
      <w:del w:id="571" w:author="Steven Travers" w:date="2023-06-04T13:53:00Z">
        <w:r w:rsidDel="00D34FBF">
          <w:delText xml:space="preserve"> </w:delText>
        </w:r>
      </w:del>
      <w:del w:id="572" w:author="Steven Travers" w:date="2023-05-19T16:08:00Z">
        <w:r w:rsidDel="001C6FFB">
          <w:delText>for</w:delText>
        </w:r>
      </w:del>
      <w:del w:id="573" w:author="Steven Travers" w:date="2023-06-04T13:53:00Z">
        <w:r w:rsidDel="00D34FBF">
          <w:delText xml:space="preserve"> plants in block A. Temperatures in the greenhouse progressively rose throughout the spring and summer leading to a block effect in both the hot and cold treatments of CMS. </w:delText>
        </w:r>
        <w:r w:rsidR="005D6F2F" w:rsidDel="00D34FBF">
          <w:delText xml:space="preserve">The block effect on CMS may be due to the capacity of </w:delText>
        </w:r>
        <w:r w:rsidR="005D6F2F" w:rsidRPr="007E019C" w:rsidDel="00D34FBF">
          <w:rPr>
            <w:i/>
            <w:iCs/>
          </w:rPr>
          <w:delText>S. carolinense</w:delText>
        </w:r>
        <w:r w:rsidR="005D6F2F" w:rsidDel="00D34FBF">
          <w:delText xml:space="preserve"> to induce temperature tolerance and acclimate to environmental conditions </w:delText>
        </w:r>
        <w:r w:rsidR="005D6F2F" w:rsidDel="00D34FB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rsidDel="00D34FBF">
          <w:delInstrText xml:space="preserve"> ADDIN EN.CITE </w:delInstrText>
        </w:r>
        <w:r w:rsidR="005D6F2F" w:rsidDel="00D34FB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rsidDel="00D34FBF">
          <w:delInstrText xml:space="preserve"> ADDIN EN.CITE.DATA </w:delInstrText>
        </w:r>
        <w:r w:rsidR="005D6F2F" w:rsidDel="00D34FBF">
          <w:fldChar w:fldCharType="end"/>
        </w:r>
        <w:r w:rsidR="005D6F2F" w:rsidDel="00D34FBF">
          <w:fldChar w:fldCharType="separate"/>
        </w:r>
        <w:r w:rsidR="005D6F2F" w:rsidDel="00D34FBF">
          <w:rPr>
            <w:noProof/>
          </w:rPr>
          <w:delText>(Clarke, Mur et al. 2004)</w:delText>
        </w:r>
        <w:r w:rsidR="005D6F2F" w:rsidDel="00D34FBF">
          <w:fldChar w:fldCharType="end"/>
        </w:r>
        <w:r w:rsidR="005D6F2F" w:rsidDel="00D34FBF">
          <w:delText xml:space="preserve">. </w:delText>
        </w:r>
        <w:r w:rsidDel="00D34FBF">
          <w:delText>In block A, northern plants had a higher HCMS, but this difference degraded in the later blocks during the times when greenhouse temperatures</w:delText>
        </w:r>
        <w:r w:rsidR="005D6F2F" w:rsidDel="00D34FBF">
          <w:delText xml:space="preserve"> were higher</w:delText>
        </w:r>
        <w:r w:rsidDel="00D34FBF">
          <w:delText xml:space="preserve"> during plant development.  </w:delText>
        </w:r>
        <w:r w:rsidR="005D6F2F" w:rsidDel="00D34FBF">
          <w:delText>W</w:delText>
        </w:r>
        <w:r w:rsidDel="00D34FBF">
          <w:delText>e considered block A values the baseline HCMS and determined that northern plant have higher baseline heat tolerance.</w:delText>
        </w:r>
        <w:r w:rsidR="005D6F2F" w:rsidDel="00D34FBF">
          <w:delText xml:space="preserve"> Net photosynthetic rated did not depend on region of origin for both the hot and cold treatments. </w:delText>
        </w:r>
      </w:del>
      <w:del w:id="574" w:author="Steven Travers" w:date="2023-05-19T16:18:00Z">
        <w:r w:rsidR="00C11EC7" w:rsidDel="001012EA">
          <w:delText>T</w:delText>
        </w:r>
      </w:del>
      <w:del w:id="575" w:author="Steven Travers" w:date="2023-05-25T20:06:00Z">
        <w:r w:rsidR="00C11EC7" w:rsidDel="004D6BAE">
          <w:delText>here were no</w:delText>
        </w:r>
      </w:del>
      <w:del w:id="576" w:author="Steven Travers" w:date="2023-06-04T13:53:00Z">
        <w:r w:rsidR="00C11EC7" w:rsidDel="00D34FBF">
          <w:delText xml:space="preserve"> statistically significant correlations among sporophytic traits. </w:delText>
        </w:r>
      </w:del>
    </w:p>
    <w:p w14:paraId="06ADA6D3" w14:textId="53E9B047" w:rsidR="00C36882" w:rsidDel="00D34FBF" w:rsidRDefault="00C36882" w:rsidP="002B5B51">
      <w:pPr>
        <w:pStyle w:val="Tabletitle"/>
        <w:rPr>
          <w:del w:id="577" w:author="Steven Travers" w:date="2023-06-04T13:53:00Z"/>
        </w:rPr>
      </w:pPr>
    </w:p>
    <w:p w14:paraId="238D4451" w14:textId="471C77AC" w:rsidR="005D6F2F" w:rsidDel="00D34FBF" w:rsidRDefault="005D6F2F" w:rsidP="002B5B51">
      <w:pPr>
        <w:pStyle w:val="Tabletitle"/>
        <w:rPr>
          <w:del w:id="578" w:author="Steven Travers" w:date="2023-06-04T13:53:00Z"/>
        </w:rPr>
      </w:pPr>
    </w:p>
    <w:p w14:paraId="29746FB3" w14:textId="7C394962" w:rsidR="002B5B51" w:rsidDel="00D34FBF" w:rsidRDefault="002B5B51" w:rsidP="002B5B51">
      <w:pPr>
        <w:pStyle w:val="Tabletitle"/>
        <w:rPr>
          <w:del w:id="579" w:author="Steven Travers" w:date="2023-06-04T13:53:00Z"/>
        </w:rPr>
      </w:pPr>
      <w:del w:id="580" w:author="Steven Travers" w:date="2023-06-04T13:53:00Z">
        <w:r w:rsidDel="00D34FBF">
          <w:delText xml:space="preserve">Table 1. </w:delText>
        </w:r>
        <w:r w:rsidR="009A64B2" w:rsidDel="00D34FBF">
          <w:delText>Sporophyte and gametophyte temperature tolerance r</w:delText>
        </w:r>
        <w:r w:rsidDel="00D34FBF">
          <w:delText xml:space="preserve">esults from mixed </w:delText>
        </w:r>
        <w:r w:rsidR="001A70A4" w:rsidDel="00D34FBF">
          <w:delText xml:space="preserve">effects </w:delText>
        </w:r>
        <w:r w:rsidDel="00D34FBF">
          <w:delText>linear model</w:delText>
        </w:r>
        <w:r w:rsidR="009A64B2" w:rsidDel="00D34FBF">
          <w:delText>s</w:delText>
        </w:r>
        <w:r w:rsidDel="00D34FBF">
          <w:delText xml:space="preserve"> </w:delText>
        </w:r>
        <w:r w:rsidR="009A64B2" w:rsidDel="00D34FBF">
          <w:delText>with t</w:delText>
        </w:r>
        <w:r w:rsidR="008B3FCC" w:rsidDel="00D34FBF">
          <w:delText>he fixed effect region</w:delText>
        </w:r>
        <w:r w:rsidDel="00D34FBF">
          <w:delText xml:space="preserve"> (north vs south)</w:delText>
        </w:r>
        <w:r w:rsidR="008B3FCC" w:rsidDel="00D34FBF">
          <w:delText xml:space="preserve"> and the random effects </w:delText>
        </w:r>
        <w:r w:rsidR="009A64B2" w:rsidDel="00D34FBF">
          <w:delText>genet</w:delText>
        </w:r>
        <w:r w:rsidR="008B3FCC" w:rsidDel="00D34FBF">
          <w:delText xml:space="preserve"> and </w:delText>
        </w:r>
        <w:r w:rsidR="009A64B2" w:rsidDel="00D34FBF">
          <w:delText xml:space="preserve">block (omitted for gametophyte). Due to overfitting the model genet was omitted from CCMS, HPS, and Tmin PTGR. Block was not included in the analysis for gametophytes and CPS. </w:delText>
        </w:r>
        <w:r w:rsidR="008756EA" w:rsidDel="00D34FBF">
          <w:delText>Random</w:delText>
        </w:r>
        <w:r w:rsidR="008B3FCC" w:rsidDel="00D34FBF">
          <w:delText xml:space="preserve"> effect s</w:delText>
        </w:r>
        <w:r w:rsidDel="00D34FBF">
          <w:delText>tatistical values reported in the Supporting</w:delText>
        </w:r>
        <w:r w:rsidRPr="003E40BC" w:rsidDel="00D34FBF">
          <w:delText xml:space="preserve"> Information</w:delText>
        </w:r>
        <w:r w:rsidDel="00D34FBF">
          <w:delText xml:space="preserve"> (Table S2), as well as results from a mixed model using only control values (Supporting</w:delText>
        </w:r>
        <w:r w:rsidRPr="003E40BC" w:rsidDel="00D34FBF">
          <w:delText xml:space="preserve"> Information</w:delText>
        </w:r>
        <w:r w:rsidDel="00D34FBF">
          <w:delText xml:space="preserve"> Table S3).</w:delText>
        </w:r>
      </w:del>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8B3FCC" w:rsidRPr="008756EA" w:rsidDel="00D34FBF" w14:paraId="5387AD47" w14:textId="3B17C962" w:rsidTr="008756EA">
        <w:trPr>
          <w:trHeight w:val="170"/>
          <w:del w:id="581" w:author="Steven Travers" w:date="2023-06-04T13:53:00Z"/>
        </w:trPr>
        <w:tc>
          <w:tcPr>
            <w:tcW w:w="2226" w:type="pct"/>
            <w:gridSpan w:val="2"/>
            <w:vMerge w:val="restart"/>
            <w:tcBorders>
              <w:top w:val="single" w:sz="4" w:space="0" w:color="auto"/>
              <w:left w:val="nil"/>
              <w:bottom w:val="nil"/>
            </w:tcBorders>
            <w:noWrap/>
            <w:hideMark/>
          </w:tcPr>
          <w:p w14:paraId="4C22DC6B" w14:textId="3CC1419E" w:rsidR="008B3FCC" w:rsidRPr="008756EA" w:rsidDel="00D34FBF" w:rsidRDefault="008B3FCC" w:rsidP="00AE1606">
            <w:pPr>
              <w:jc w:val="center"/>
              <w:rPr>
                <w:del w:id="582" w:author="Steven Travers" w:date="2023-06-04T13:53:00Z"/>
                <w:rFonts w:ascii="Times New Roman" w:eastAsia="Times New Roman" w:hAnsi="Times New Roman" w:cs="Times New Roman"/>
                <w:color w:val="000000"/>
              </w:rPr>
            </w:pPr>
            <w:del w:id="583" w:author="Steven Travers" w:date="2023-06-04T13:53:00Z">
              <w:r w:rsidRPr="008756EA" w:rsidDel="00D34FBF">
                <w:rPr>
                  <w:rFonts w:ascii="Times New Roman" w:eastAsia="Times New Roman" w:hAnsi="Times New Roman" w:cs="Times New Roman"/>
                  <w:color w:val="000000"/>
                </w:rPr>
                <w:delText> </w:delText>
              </w:r>
            </w:del>
          </w:p>
          <w:p w14:paraId="3B7CE3AE" w14:textId="5CFF1E8B" w:rsidR="008B3FCC" w:rsidRPr="008756EA" w:rsidDel="00D34FBF" w:rsidRDefault="008B3FCC" w:rsidP="00AE1606">
            <w:pPr>
              <w:jc w:val="center"/>
              <w:rPr>
                <w:del w:id="584" w:author="Steven Travers" w:date="2023-06-04T13:53:00Z"/>
                <w:rFonts w:ascii="Times New Roman" w:eastAsia="Times New Roman" w:hAnsi="Times New Roman" w:cs="Times New Roman"/>
                <w:color w:val="000000"/>
              </w:rPr>
            </w:pPr>
            <w:del w:id="585" w:author="Steven Travers" w:date="2023-06-04T13:53:00Z">
              <w:r w:rsidRPr="008756EA" w:rsidDel="00D34FBF">
                <w:rPr>
                  <w:rFonts w:ascii="Times New Roman" w:eastAsia="Times New Roman" w:hAnsi="Times New Roman" w:cs="Times New Roman"/>
                  <w:color w:val="000000"/>
                </w:rPr>
                <w:delText> </w:delText>
              </w:r>
            </w:del>
          </w:p>
          <w:p w14:paraId="2DF3EB0A" w14:textId="424393A9" w:rsidR="008B3FCC" w:rsidRPr="008756EA" w:rsidDel="00D34FBF" w:rsidRDefault="008B3FCC" w:rsidP="008B3FCC">
            <w:pPr>
              <w:jc w:val="center"/>
              <w:rPr>
                <w:del w:id="586" w:author="Steven Travers" w:date="2023-06-04T13:53:00Z"/>
                <w:rFonts w:ascii="Times New Roman" w:eastAsia="Times New Roman" w:hAnsi="Times New Roman" w:cs="Times New Roman"/>
                <w:color w:val="000000"/>
              </w:rPr>
            </w:pPr>
            <w:del w:id="587" w:author="Steven Travers" w:date="2023-06-04T13:53:00Z">
              <w:r w:rsidRPr="008756EA" w:rsidDel="00D34FBF">
                <w:rPr>
                  <w:rFonts w:ascii="Times New Roman" w:eastAsia="Times New Roman" w:hAnsi="Times New Roman" w:cs="Times New Roman"/>
                  <w:color w:val="000000"/>
                </w:rPr>
                <w:delText>Variable</w:delText>
              </w:r>
            </w:del>
          </w:p>
        </w:tc>
        <w:tc>
          <w:tcPr>
            <w:tcW w:w="2774" w:type="pct"/>
            <w:gridSpan w:val="5"/>
            <w:tcBorders>
              <w:top w:val="single" w:sz="4" w:space="0" w:color="auto"/>
              <w:bottom w:val="nil"/>
              <w:right w:val="nil"/>
            </w:tcBorders>
            <w:noWrap/>
            <w:vAlign w:val="bottom"/>
            <w:hideMark/>
          </w:tcPr>
          <w:p w14:paraId="018CAD3D" w14:textId="35849A14" w:rsidR="008B3FCC" w:rsidRPr="008756EA" w:rsidDel="00D34FBF" w:rsidRDefault="008B3FCC" w:rsidP="001A70A4">
            <w:pPr>
              <w:jc w:val="center"/>
              <w:rPr>
                <w:del w:id="588" w:author="Steven Travers" w:date="2023-06-04T13:53:00Z"/>
                <w:rFonts w:ascii="Times New Roman" w:eastAsia="Times New Roman" w:hAnsi="Times New Roman" w:cs="Times New Roman"/>
                <w:color w:val="000000"/>
              </w:rPr>
            </w:pPr>
            <w:del w:id="589" w:author="Steven Travers" w:date="2023-06-04T13:53:00Z">
              <w:r w:rsidRPr="008756EA" w:rsidDel="00D34FBF">
                <w:rPr>
                  <w:rFonts w:ascii="Times New Roman" w:eastAsia="Times New Roman" w:hAnsi="Times New Roman" w:cs="Times New Roman"/>
                  <w:color w:val="000000"/>
                </w:rPr>
                <w:delText>Region</w:delText>
              </w:r>
            </w:del>
          </w:p>
        </w:tc>
      </w:tr>
      <w:tr w:rsidR="008B3FCC" w:rsidRPr="008756EA" w:rsidDel="00D34FBF" w14:paraId="2C2C1892" w14:textId="1E3B5C7C" w:rsidTr="008756EA">
        <w:trPr>
          <w:trHeight w:val="297"/>
          <w:del w:id="590" w:author="Steven Travers" w:date="2023-06-04T13:53:00Z"/>
        </w:trPr>
        <w:tc>
          <w:tcPr>
            <w:tcW w:w="2226" w:type="pct"/>
            <w:gridSpan w:val="2"/>
            <w:vMerge/>
            <w:tcBorders>
              <w:top w:val="nil"/>
              <w:left w:val="nil"/>
              <w:bottom w:val="single" w:sz="4" w:space="0" w:color="auto"/>
            </w:tcBorders>
            <w:noWrap/>
            <w:hideMark/>
          </w:tcPr>
          <w:p w14:paraId="458AA33F" w14:textId="1A957F75" w:rsidR="008B3FCC" w:rsidRPr="008756EA" w:rsidDel="00D34FBF" w:rsidRDefault="008B3FCC" w:rsidP="008B3FCC">
            <w:pPr>
              <w:jc w:val="center"/>
              <w:rPr>
                <w:del w:id="591" w:author="Steven Travers" w:date="2023-06-04T13:53:00Z"/>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72A57356" w14:textId="74477096" w:rsidR="008B3FCC" w:rsidRPr="008756EA" w:rsidDel="00D34FBF" w:rsidRDefault="008B3FCC" w:rsidP="001A70A4">
            <w:pPr>
              <w:jc w:val="center"/>
              <w:rPr>
                <w:del w:id="592" w:author="Steven Travers" w:date="2023-06-04T13:53:00Z"/>
                <w:rFonts w:ascii="Times New Roman" w:eastAsia="Times New Roman" w:hAnsi="Times New Roman" w:cs="Times New Roman"/>
                <w:color w:val="000000"/>
              </w:rPr>
            </w:pPr>
            <w:del w:id="593" w:author="Steven Travers" w:date="2023-06-04T13:53:00Z">
              <w:r w:rsidRPr="008756EA" w:rsidDel="00D34FBF">
                <w:rPr>
                  <w:rFonts w:ascii="Times New Roman" w:eastAsia="Times New Roman" w:hAnsi="Times New Roman" w:cs="Times New Roman"/>
                  <w:color w:val="000000"/>
                </w:rPr>
                <w:delText>Expected</w:delText>
              </w:r>
            </w:del>
          </w:p>
        </w:tc>
        <w:tc>
          <w:tcPr>
            <w:tcW w:w="648" w:type="pct"/>
            <w:tcBorders>
              <w:top w:val="nil"/>
              <w:bottom w:val="single" w:sz="4" w:space="0" w:color="auto"/>
            </w:tcBorders>
            <w:noWrap/>
            <w:vAlign w:val="bottom"/>
            <w:hideMark/>
          </w:tcPr>
          <w:p w14:paraId="5046A712" w14:textId="73B71676" w:rsidR="008B3FCC" w:rsidRPr="008756EA" w:rsidDel="00D34FBF" w:rsidRDefault="008B3FCC" w:rsidP="001A70A4">
            <w:pPr>
              <w:jc w:val="center"/>
              <w:rPr>
                <w:del w:id="594" w:author="Steven Travers" w:date="2023-06-04T13:53:00Z"/>
                <w:rFonts w:ascii="Times New Roman" w:eastAsia="Times New Roman" w:hAnsi="Times New Roman" w:cs="Times New Roman"/>
                <w:color w:val="000000"/>
              </w:rPr>
            </w:pPr>
            <w:del w:id="595" w:author="Steven Travers" w:date="2023-06-04T13:53:00Z">
              <w:r w:rsidRPr="008756EA" w:rsidDel="00D34FBF">
                <w:rPr>
                  <w:rFonts w:ascii="Times New Roman" w:eastAsia="Times New Roman" w:hAnsi="Times New Roman" w:cs="Times New Roman"/>
                  <w:color w:val="000000"/>
                </w:rPr>
                <w:delText>Observed</w:delText>
              </w:r>
            </w:del>
          </w:p>
        </w:tc>
        <w:tc>
          <w:tcPr>
            <w:tcW w:w="472" w:type="pct"/>
            <w:tcBorders>
              <w:top w:val="nil"/>
              <w:bottom w:val="single" w:sz="4" w:space="0" w:color="auto"/>
            </w:tcBorders>
            <w:vAlign w:val="bottom"/>
          </w:tcPr>
          <w:p w14:paraId="3D0DA62E" w14:textId="51E5A354" w:rsidR="008B3FCC" w:rsidRPr="008756EA" w:rsidDel="00D34FBF" w:rsidRDefault="008B3FCC" w:rsidP="001A70A4">
            <w:pPr>
              <w:jc w:val="center"/>
              <w:rPr>
                <w:del w:id="596" w:author="Steven Travers" w:date="2023-06-04T13:53:00Z"/>
                <w:rFonts w:ascii="Times New Roman" w:eastAsia="Times New Roman" w:hAnsi="Times New Roman" w:cs="Times New Roman"/>
                <w:color w:val="000000"/>
              </w:rPr>
            </w:pPr>
            <w:del w:id="597" w:author="Steven Travers" w:date="2023-06-04T13:53:00Z">
              <w:r w:rsidRPr="008756EA" w:rsidDel="00D34FBF">
                <w:rPr>
                  <w:rFonts w:ascii="Times New Roman" w:eastAsia="Times New Roman" w:hAnsi="Times New Roman" w:cs="Times New Roman"/>
                  <w:color w:val="000000"/>
                </w:rPr>
                <w:delText>dF</w:delText>
              </w:r>
            </w:del>
          </w:p>
        </w:tc>
        <w:tc>
          <w:tcPr>
            <w:tcW w:w="505" w:type="pct"/>
            <w:tcBorders>
              <w:top w:val="nil"/>
              <w:bottom w:val="single" w:sz="4" w:space="0" w:color="auto"/>
            </w:tcBorders>
            <w:vAlign w:val="bottom"/>
          </w:tcPr>
          <w:p w14:paraId="30A9E6E5" w14:textId="71B7AE18" w:rsidR="008B3FCC" w:rsidRPr="008756EA" w:rsidDel="00D34FBF" w:rsidRDefault="008B3FCC" w:rsidP="001A70A4">
            <w:pPr>
              <w:jc w:val="center"/>
              <w:rPr>
                <w:del w:id="598" w:author="Steven Travers" w:date="2023-06-04T13:53:00Z"/>
                <w:rFonts w:ascii="Times New Roman" w:eastAsia="Times New Roman" w:hAnsi="Times New Roman" w:cs="Times New Roman"/>
                <w:color w:val="000000"/>
              </w:rPr>
            </w:pPr>
            <w:del w:id="599" w:author="Steven Travers" w:date="2023-06-04T13:53:00Z">
              <w:r w:rsidRPr="008756EA" w:rsidDel="00D34FBF">
                <w:rPr>
                  <w:rFonts w:ascii="Times New Roman" w:eastAsia="Times New Roman" w:hAnsi="Times New Roman" w:cs="Times New Roman"/>
                  <w:color w:val="000000"/>
                </w:rPr>
                <w:delText>F</w:delText>
              </w:r>
            </w:del>
          </w:p>
        </w:tc>
        <w:tc>
          <w:tcPr>
            <w:tcW w:w="514" w:type="pct"/>
            <w:tcBorders>
              <w:top w:val="nil"/>
              <w:bottom w:val="single" w:sz="4" w:space="0" w:color="auto"/>
              <w:right w:val="nil"/>
            </w:tcBorders>
            <w:noWrap/>
            <w:vAlign w:val="bottom"/>
            <w:hideMark/>
          </w:tcPr>
          <w:p w14:paraId="41844F0E" w14:textId="2E9ED418" w:rsidR="008B3FCC" w:rsidRPr="008756EA" w:rsidDel="00D34FBF" w:rsidRDefault="008B3FCC" w:rsidP="001A70A4">
            <w:pPr>
              <w:jc w:val="center"/>
              <w:rPr>
                <w:del w:id="600" w:author="Steven Travers" w:date="2023-06-04T13:53:00Z"/>
                <w:rFonts w:ascii="Times New Roman" w:eastAsia="Times New Roman" w:hAnsi="Times New Roman" w:cs="Times New Roman"/>
                <w:color w:val="000000"/>
              </w:rPr>
            </w:pPr>
            <w:del w:id="601" w:author="Steven Travers" w:date="2023-06-04T13:53:00Z">
              <w:r w:rsidRPr="008756EA" w:rsidDel="00D34FBF">
                <w:rPr>
                  <w:rFonts w:ascii="Times New Roman" w:eastAsia="Times New Roman" w:hAnsi="Times New Roman" w:cs="Times New Roman"/>
                  <w:color w:val="000000"/>
                </w:rPr>
                <w:delText>p</w:delText>
              </w:r>
            </w:del>
          </w:p>
        </w:tc>
      </w:tr>
      <w:tr w:rsidR="001A70A4" w:rsidRPr="008756EA" w:rsidDel="00D34FBF" w14:paraId="4D2E57B4" w14:textId="07EA7A97" w:rsidTr="008756EA">
        <w:trPr>
          <w:trHeight w:val="144"/>
          <w:del w:id="602" w:author="Steven Travers" w:date="2023-06-04T13:53:00Z"/>
        </w:trPr>
        <w:tc>
          <w:tcPr>
            <w:tcW w:w="303" w:type="pct"/>
            <w:vMerge w:val="restart"/>
            <w:tcBorders>
              <w:top w:val="single" w:sz="4" w:space="0" w:color="auto"/>
              <w:left w:val="nil"/>
            </w:tcBorders>
            <w:noWrap/>
            <w:textDirection w:val="btLr"/>
            <w:hideMark/>
          </w:tcPr>
          <w:p w14:paraId="32B7647E" w14:textId="6657CAA0" w:rsidR="008B3FCC" w:rsidRPr="008756EA" w:rsidDel="00D34FBF" w:rsidRDefault="008B3FCC" w:rsidP="00AE1606">
            <w:pPr>
              <w:jc w:val="center"/>
              <w:rPr>
                <w:del w:id="603" w:author="Steven Travers" w:date="2023-06-04T13:53:00Z"/>
                <w:rFonts w:ascii="Times New Roman" w:eastAsia="Times New Roman" w:hAnsi="Times New Roman" w:cs="Times New Roman"/>
                <w:color w:val="000000"/>
              </w:rPr>
            </w:pPr>
            <w:del w:id="604" w:author="Steven Travers" w:date="2023-06-04T13:53:00Z">
              <w:r w:rsidRPr="008756EA" w:rsidDel="00D34FBF">
                <w:rPr>
                  <w:rFonts w:ascii="Times New Roman" w:eastAsia="Times New Roman" w:hAnsi="Times New Roman" w:cs="Times New Roman"/>
                  <w:color w:val="000000"/>
                </w:rPr>
                <w:delText>Sporophyte</w:delText>
              </w:r>
            </w:del>
          </w:p>
        </w:tc>
        <w:tc>
          <w:tcPr>
            <w:tcW w:w="1923" w:type="pct"/>
            <w:tcBorders>
              <w:top w:val="single" w:sz="4" w:space="0" w:color="auto"/>
            </w:tcBorders>
            <w:noWrap/>
            <w:hideMark/>
          </w:tcPr>
          <w:p w14:paraId="40970C3E" w14:textId="51054433" w:rsidR="008B3FCC" w:rsidRPr="008756EA" w:rsidDel="00D34FBF" w:rsidRDefault="008B3FCC" w:rsidP="00AE1606">
            <w:pPr>
              <w:rPr>
                <w:del w:id="605" w:author="Steven Travers" w:date="2023-06-04T13:53:00Z"/>
                <w:rFonts w:ascii="Times New Roman" w:eastAsia="Times New Roman" w:hAnsi="Times New Roman" w:cs="Times New Roman"/>
                <w:color w:val="000000"/>
              </w:rPr>
            </w:pPr>
            <w:del w:id="606" w:author="Steven Travers" w:date="2023-06-04T13:53:00Z">
              <w:r w:rsidRPr="008756EA" w:rsidDel="00D34FBF">
                <w:rPr>
                  <w:rFonts w:ascii="Times New Roman" w:eastAsia="Times New Roman" w:hAnsi="Times New Roman" w:cs="Times New Roman"/>
                  <w:color w:val="000000"/>
                </w:rPr>
                <w:delText>Cell Membrane Stability (Heat)</w:delText>
              </w:r>
            </w:del>
          </w:p>
        </w:tc>
        <w:tc>
          <w:tcPr>
            <w:tcW w:w="634" w:type="pct"/>
            <w:tcBorders>
              <w:top w:val="single" w:sz="4" w:space="0" w:color="auto"/>
            </w:tcBorders>
            <w:noWrap/>
            <w:hideMark/>
          </w:tcPr>
          <w:p w14:paraId="7DBD7186" w14:textId="52163DD4" w:rsidR="008B3FCC" w:rsidRPr="008756EA" w:rsidDel="00D34FBF" w:rsidRDefault="008B3FCC" w:rsidP="00AE1606">
            <w:pPr>
              <w:jc w:val="center"/>
              <w:rPr>
                <w:del w:id="607" w:author="Steven Travers" w:date="2023-06-04T13:53:00Z"/>
                <w:rFonts w:ascii="Times New Roman" w:eastAsia="Times New Roman" w:hAnsi="Times New Roman" w:cs="Times New Roman"/>
                <w:color w:val="000000"/>
              </w:rPr>
            </w:pPr>
            <w:del w:id="608"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top w:val="single" w:sz="4" w:space="0" w:color="auto"/>
            </w:tcBorders>
            <w:noWrap/>
            <w:hideMark/>
          </w:tcPr>
          <w:p w14:paraId="67B91B10" w14:textId="3A4EDE09" w:rsidR="008B3FCC" w:rsidRPr="008756EA" w:rsidDel="00D34FBF" w:rsidRDefault="008B3FCC" w:rsidP="00AE1606">
            <w:pPr>
              <w:jc w:val="center"/>
              <w:rPr>
                <w:del w:id="609" w:author="Steven Travers" w:date="2023-06-04T13:53:00Z"/>
                <w:rFonts w:ascii="Times New Roman" w:eastAsia="Times New Roman" w:hAnsi="Times New Roman" w:cs="Times New Roman"/>
                <w:color w:val="000000"/>
              </w:rPr>
            </w:pPr>
            <w:del w:id="610"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top w:val="single" w:sz="4" w:space="0" w:color="auto"/>
            </w:tcBorders>
          </w:tcPr>
          <w:p w14:paraId="393AF7C3" w14:textId="7EA8C7F2" w:rsidR="008B3FCC" w:rsidRPr="008756EA" w:rsidDel="00D34FBF" w:rsidRDefault="008B3FCC" w:rsidP="008542CF">
            <w:pPr>
              <w:jc w:val="center"/>
              <w:rPr>
                <w:del w:id="611" w:author="Steven Travers" w:date="2023-06-04T13:53:00Z"/>
                <w:rFonts w:ascii="Times New Roman" w:eastAsia="Times New Roman" w:hAnsi="Times New Roman" w:cs="Times New Roman"/>
                <w:color w:val="000000"/>
              </w:rPr>
            </w:pPr>
            <w:del w:id="612" w:author="Steven Travers" w:date="2023-06-04T13:53:00Z">
              <w:r w:rsidRPr="008756EA" w:rsidDel="00D34FBF">
                <w:rPr>
                  <w:rFonts w:ascii="Times New Roman" w:eastAsia="Times New Roman" w:hAnsi="Times New Roman" w:cs="Times New Roman"/>
                  <w:color w:val="000000"/>
                </w:rPr>
                <w:delText>1, 50</w:delText>
              </w:r>
            </w:del>
          </w:p>
        </w:tc>
        <w:tc>
          <w:tcPr>
            <w:tcW w:w="505" w:type="pct"/>
            <w:tcBorders>
              <w:top w:val="single" w:sz="4" w:space="0" w:color="auto"/>
            </w:tcBorders>
          </w:tcPr>
          <w:p w14:paraId="3972DD54" w14:textId="2C0B9676" w:rsidR="008B3FCC" w:rsidRPr="008756EA" w:rsidDel="00D34FBF" w:rsidRDefault="008B3FCC" w:rsidP="008542CF">
            <w:pPr>
              <w:jc w:val="center"/>
              <w:rPr>
                <w:del w:id="613" w:author="Steven Travers" w:date="2023-06-04T13:53:00Z"/>
                <w:rFonts w:ascii="Times New Roman" w:eastAsia="Times New Roman" w:hAnsi="Times New Roman" w:cs="Times New Roman"/>
                <w:color w:val="000000"/>
              </w:rPr>
            </w:pPr>
            <w:del w:id="614" w:author="Steven Travers" w:date="2023-06-04T13:53:00Z">
              <w:r w:rsidRPr="008756EA" w:rsidDel="00D34FBF">
                <w:rPr>
                  <w:rFonts w:ascii="Times New Roman" w:eastAsia="Times New Roman" w:hAnsi="Times New Roman" w:cs="Times New Roman"/>
                  <w:color w:val="000000"/>
                </w:rPr>
                <w:delText>3.673</w:delText>
              </w:r>
            </w:del>
          </w:p>
        </w:tc>
        <w:tc>
          <w:tcPr>
            <w:tcW w:w="514" w:type="pct"/>
            <w:tcBorders>
              <w:top w:val="single" w:sz="4" w:space="0" w:color="auto"/>
              <w:right w:val="nil"/>
            </w:tcBorders>
            <w:noWrap/>
            <w:hideMark/>
          </w:tcPr>
          <w:p w14:paraId="4350188B" w14:textId="5397F6F8" w:rsidR="008B3FCC" w:rsidRPr="008756EA" w:rsidDel="00D34FBF" w:rsidRDefault="008B3FCC" w:rsidP="00AE1606">
            <w:pPr>
              <w:jc w:val="right"/>
              <w:rPr>
                <w:del w:id="615" w:author="Steven Travers" w:date="2023-06-04T13:53:00Z"/>
                <w:rFonts w:ascii="Times New Roman" w:eastAsia="Times New Roman" w:hAnsi="Times New Roman" w:cs="Times New Roman"/>
                <w:color w:val="000000"/>
              </w:rPr>
            </w:pPr>
            <w:del w:id="616" w:author="Steven Travers" w:date="2023-06-04T13:53:00Z">
              <w:r w:rsidRPr="008756EA" w:rsidDel="00D34FBF">
                <w:rPr>
                  <w:rFonts w:ascii="Times New Roman" w:eastAsia="Times New Roman" w:hAnsi="Times New Roman" w:cs="Times New Roman"/>
                  <w:color w:val="000000"/>
                </w:rPr>
                <w:delText>0.0610</w:delText>
              </w:r>
            </w:del>
          </w:p>
        </w:tc>
      </w:tr>
      <w:tr w:rsidR="008756EA" w:rsidRPr="008756EA" w:rsidDel="00D34FBF" w14:paraId="623F0A5E" w14:textId="778E5737" w:rsidTr="008756EA">
        <w:trPr>
          <w:trHeight w:val="144"/>
          <w:del w:id="617" w:author="Steven Travers" w:date="2023-06-04T13:53:00Z"/>
        </w:trPr>
        <w:tc>
          <w:tcPr>
            <w:tcW w:w="303" w:type="pct"/>
            <w:vMerge/>
            <w:tcBorders>
              <w:left w:val="nil"/>
            </w:tcBorders>
            <w:hideMark/>
          </w:tcPr>
          <w:p w14:paraId="05E7629F" w14:textId="496D94F3" w:rsidR="008B3FCC" w:rsidRPr="008756EA" w:rsidDel="00D34FBF" w:rsidRDefault="008B3FCC" w:rsidP="00AE1606">
            <w:pPr>
              <w:rPr>
                <w:del w:id="618" w:author="Steven Travers" w:date="2023-06-04T13:53:00Z"/>
                <w:rFonts w:ascii="Times New Roman" w:eastAsia="Times New Roman" w:hAnsi="Times New Roman" w:cs="Times New Roman"/>
                <w:color w:val="000000"/>
              </w:rPr>
            </w:pPr>
          </w:p>
        </w:tc>
        <w:tc>
          <w:tcPr>
            <w:tcW w:w="1923" w:type="pct"/>
            <w:noWrap/>
            <w:hideMark/>
          </w:tcPr>
          <w:p w14:paraId="18BF1327" w14:textId="0BF7FA8F" w:rsidR="008B3FCC" w:rsidRPr="008756EA" w:rsidDel="00D34FBF" w:rsidRDefault="008B3FCC" w:rsidP="00AE1606">
            <w:pPr>
              <w:rPr>
                <w:del w:id="619" w:author="Steven Travers" w:date="2023-06-04T13:53:00Z"/>
                <w:rFonts w:ascii="Times New Roman" w:eastAsia="Times New Roman" w:hAnsi="Times New Roman" w:cs="Times New Roman"/>
                <w:color w:val="000000"/>
              </w:rPr>
            </w:pPr>
            <w:del w:id="620" w:author="Steven Travers" w:date="2023-06-04T13:53:00Z">
              <w:r w:rsidRPr="008756EA" w:rsidDel="00D34FBF">
                <w:rPr>
                  <w:rFonts w:ascii="Times New Roman" w:eastAsia="Times New Roman" w:hAnsi="Times New Roman" w:cs="Times New Roman"/>
                  <w:color w:val="000000"/>
                </w:rPr>
                <w:delText>Cell Membrane Stability (Cold)</w:delText>
              </w:r>
            </w:del>
          </w:p>
        </w:tc>
        <w:tc>
          <w:tcPr>
            <w:tcW w:w="634" w:type="pct"/>
            <w:noWrap/>
            <w:hideMark/>
          </w:tcPr>
          <w:p w14:paraId="754E8B24" w14:textId="4353EFFA" w:rsidR="008B3FCC" w:rsidRPr="008756EA" w:rsidDel="00D34FBF" w:rsidRDefault="008B3FCC" w:rsidP="00AE1606">
            <w:pPr>
              <w:jc w:val="center"/>
              <w:rPr>
                <w:del w:id="621" w:author="Steven Travers" w:date="2023-06-04T13:53:00Z"/>
                <w:rFonts w:ascii="Times New Roman" w:eastAsia="Times New Roman" w:hAnsi="Times New Roman" w:cs="Times New Roman"/>
                <w:color w:val="000000"/>
              </w:rPr>
            </w:pPr>
            <w:del w:id="622" w:author="Steven Travers" w:date="2023-06-04T13:53:00Z">
              <w:r w:rsidRPr="008756EA" w:rsidDel="00D34FBF">
                <w:rPr>
                  <w:rFonts w:ascii="Times New Roman" w:eastAsia="Times New Roman" w:hAnsi="Times New Roman" w:cs="Times New Roman"/>
                  <w:color w:val="000000"/>
                </w:rPr>
                <w:delText>N &gt; S</w:delText>
              </w:r>
            </w:del>
          </w:p>
        </w:tc>
        <w:tc>
          <w:tcPr>
            <w:tcW w:w="648" w:type="pct"/>
            <w:noWrap/>
            <w:hideMark/>
          </w:tcPr>
          <w:p w14:paraId="613CEB52" w14:textId="062A3439" w:rsidR="008B3FCC" w:rsidRPr="008756EA" w:rsidDel="00D34FBF" w:rsidRDefault="008B3FCC" w:rsidP="00AE1606">
            <w:pPr>
              <w:jc w:val="center"/>
              <w:rPr>
                <w:del w:id="623" w:author="Steven Travers" w:date="2023-06-04T13:53:00Z"/>
                <w:rFonts w:ascii="Times New Roman" w:eastAsia="Times New Roman" w:hAnsi="Times New Roman" w:cs="Times New Roman"/>
              </w:rPr>
            </w:pPr>
            <w:del w:id="624" w:author="Steven Travers" w:date="2023-06-04T13:53:00Z">
              <w:r w:rsidRPr="008756EA" w:rsidDel="00D34FBF">
                <w:rPr>
                  <w:rFonts w:ascii="Times New Roman" w:eastAsia="Times New Roman" w:hAnsi="Times New Roman" w:cs="Times New Roman"/>
                </w:rPr>
                <w:delText>S &gt; N</w:delText>
              </w:r>
            </w:del>
          </w:p>
        </w:tc>
        <w:tc>
          <w:tcPr>
            <w:tcW w:w="472" w:type="pct"/>
          </w:tcPr>
          <w:p w14:paraId="7860A247" w14:textId="1C221F7D" w:rsidR="008B3FCC" w:rsidRPr="008756EA" w:rsidDel="00D34FBF" w:rsidRDefault="008B3FCC" w:rsidP="008542CF">
            <w:pPr>
              <w:jc w:val="center"/>
              <w:rPr>
                <w:del w:id="625" w:author="Steven Travers" w:date="2023-06-04T13:53:00Z"/>
                <w:rFonts w:ascii="Times New Roman" w:eastAsia="Times New Roman" w:hAnsi="Times New Roman" w:cs="Times New Roman"/>
                <w:b/>
                <w:bCs/>
                <w:color w:val="000000"/>
              </w:rPr>
            </w:pPr>
            <w:del w:id="626" w:author="Steven Travers" w:date="2023-06-04T13:53:00Z">
              <w:r w:rsidRPr="008756EA" w:rsidDel="00D34FBF">
                <w:rPr>
                  <w:rFonts w:ascii="Times New Roman" w:eastAsia="Times New Roman" w:hAnsi="Times New Roman" w:cs="Times New Roman"/>
                  <w:b/>
                  <w:bCs/>
                  <w:color w:val="000000"/>
                </w:rPr>
                <w:delText>1, 191</w:delText>
              </w:r>
            </w:del>
          </w:p>
        </w:tc>
        <w:tc>
          <w:tcPr>
            <w:tcW w:w="505" w:type="pct"/>
          </w:tcPr>
          <w:p w14:paraId="05E90E58" w14:textId="641EBB66" w:rsidR="008B3FCC" w:rsidRPr="008756EA" w:rsidDel="00D34FBF" w:rsidRDefault="008B3FCC" w:rsidP="008542CF">
            <w:pPr>
              <w:jc w:val="center"/>
              <w:rPr>
                <w:del w:id="627" w:author="Steven Travers" w:date="2023-06-04T13:53:00Z"/>
                <w:rFonts w:ascii="Times New Roman" w:eastAsia="Times New Roman" w:hAnsi="Times New Roman" w:cs="Times New Roman"/>
                <w:b/>
                <w:bCs/>
                <w:color w:val="000000"/>
              </w:rPr>
            </w:pPr>
            <w:del w:id="628" w:author="Steven Travers" w:date="2023-06-04T13:53:00Z">
              <w:r w:rsidRPr="008756EA" w:rsidDel="00D34FBF">
                <w:rPr>
                  <w:rFonts w:ascii="Times New Roman" w:eastAsia="Times New Roman" w:hAnsi="Times New Roman" w:cs="Times New Roman"/>
                  <w:b/>
                  <w:bCs/>
                  <w:color w:val="000000"/>
                </w:rPr>
                <w:delText>6.482</w:delText>
              </w:r>
            </w:del>
          </w:p>
        </w:tc>
        <w:tc>
          <w:tcPr>
            <w:tcW w:w="514" w:type="pct"/>
            <w:tcBorders>
              <w:right w:val="nil"/>
            </w:tcBorders>
            <w:noWrap/>
            <w:hideMark/>
          </w:tcPr>
          <w:p w14:paraId="791CA3BE" w14:textId="0A0832B7" w:rsidR="008B3FCC" w:rsidRPr="008756EA" w:rsidDel="00D34FBF" w:rsidRDefault="008B3FCC" w:rsidP="00AE1606">
            <w:pPr>
              <w:jc w:val="right"/>
              <w:rPr>
                <w:del w:id="629" w:author="Steven Travers" w:date="2023-06-04T13:53:00Z"/>
                <w:rFonts w:ascii="Times New Roman" w:eastAsia="Times New Roman" w:hAnsi="Times New Roman" w:cs="Times New Roman"/>
                <w:b/>
                <w:bCs/>
                <w:color w:val="000000"/>
              </w:rPr>
            </w:pPr>
            <w:del w:id="630" w:author="Steven Travers" w:date="2023-06-04T13:53:00Z">
              <w:r w:rsidRPr="008756EA" w:rsidDel="00D34FBF">
                <w:rPr>
                  <w:rFonts w:ascii="Times New Roman" w:eastAsia="Times New Roman" w:hAnsi="Times New Roman" w:cs="Times New Roman"/>
                  <w:b/>
                  <w:bCs/>
                  <w:color w:val="000000"/>
                </w:rPr>
                <w:delText>0.012</w:delText>
              </w:r>
            </w:del>
          </w:p>
        </w:tc>
      </w:tr>
      <w:tr w:rsidR="008756EA" w:rsidRPr="008756EA" w:rsidDel="00D34FBF" w14:paraId="3CBFD7B3" w14:textId="2BB4FF77" w:rsidTr="008756EA">
        <w:trPr>
          <w:trHeight w:val="144"/>
          <w:del w:id="631" w:author="Steven Travers" w:date="2023-06-04T13:53:00Z"/>
        </w:trPr>
        <w:tc>
          <w:tcPr>
            <w:tcW w:w="303" w:type="pct"/>
            <w:vMerge/>
            <w:tcBorders>
              <w:left w:val="nil"/>
            </w:tcBorders>
            <w:hideMark/>
          </w:tcPr>
          <w:p w14:paraId="277D9463" w14:textId="2AB4D6C9" w:rsidR="008B3FCC" w:rsidRPr="008756EA" w:rsidDel="00D34FBF" w:rsidRDefault="008B3FCC" w:rsidP="00AE1606">
            <w:pPr>
              <w:rPr>
                <w:del w:id="632" w:author="Steven Travers" w:date="2023-06-04T13:53:00Z"/>
                <w:rFonts w:ascii="Times New Roman" w:eastAsia="Times New Roman" w:hAnsi="Times New Roman" w:cs="Times New Roman"/>
                <w:color w:val="000000"/>
              </w:rPr>
            </w:pPr>
          </w:p>
        </w:tc>
        <w:tc>
          <w:tcPr>
            <w:tcW w:w="1923" w:type="pct"/>
            <w:noWrap/>
            <w:hideMark/>
          </w:tcPr>
          <w:p w14:paraId="17B26472" w14:textId="76A0B5F5" w:rsidR="008B3FCC" w:rsidRPr="008756EA" w:rsidDel="00D34FBF" w:rsidRDefault="008B3FCC" w:rsidP="00AE1606">
            <w:pPr>
              <w:rPr>
                <w:del w:id="633" w:author="Steven Travers" w:date="2023-06-04T13:53:00Z"/>
                <w:rFonts w:ascii="Times New Roman" w:eastAsia="Times New Roman" w:hAnsi="Times New Roman" w:cs="Times New Roman"/>
                <w:color w:val="000000"/>
              </w:rPr>
            </w:pPr>
            <w:del w:id="634" w:author="Steven Travers" w:date="2023-06-04T13:53:00Z">
              <w:r w:rsidRPr="008756EA" w:rsidDel="00D34FBF">
                <w:rPr>
                  <w:rFonts w:ascii="Times New Roman" w:eastAsia="Times New Roman" w:hAnsi="Times New Roman" w:cs="Times New Roman"/>
                  <w:color w:val="000000"/>
                </w:rPr>
                <w:delText>Chlorophyll Content (Heat)</w:delText>
              </w:r>
            </w:del>
          </w:p>
        </w:tc>
        <w:tc>
          <w:tcPr>
            <w:tcW w:w="634" w:type="pct"/>
            <w:noWrap/>
            <w:hideMark/>
          </w:tcPr>
          <w:p w14:paraId="31C43205" w14:textId="0E716926" w:rsidR="008B3FCC" w:rsidRPr="008756EA" w:rsidDel="00D34FBF" w:rsidRDefault="008B3FCC" w:rsidP="00AE1606">
            <w:pPr>
              <w:jc w:val="center"/>
              <w:rPr>
                <w:del w:id="635" w:author="Steven Travers" w:date="2023-06-04T13:53:00Z"/>
                <w:rFonts w:ascii="Times New Roman" w:eastAsia="Times New Roman" w:hAnsi="Times New Roman" w:cs="Times New Roman"/>
                <w:color w:val="000000"/>
              </w:rPr>
            </w:pPr>
            <w:del w:id="636"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4EBFC408" w14:textId="2FDB9512" w:rsidR="008B3FCC" w:rsidRPr="008756EA" w:rsidDel="00D34FBF" w:rsidRDefault="008B3FCC" w:rsidP="00AE1606">
            <w:pPr>
              <w:jc w:val="center"/>
              <w:rPr>
                <w:del w:id="637" w:author="Steven Travers" w:date="2023-06-04T13:53:00Z"/>
                <w:rFonts w:ascii="Times New Roman" w:eastAsia="Times New Roman" w:hAnsi="Times New Roman" w:cs="Times New Roman"/>
              </w:rPr>
            </w:pPr>
            <w:del w:id="638" w:author="Steven Travers" w:date="2023-06-04T13:53:00Z">
              <w:r w:rsidRPr="008756EA" w:rsidDel="00D34FBF">
                <w:rPr>
                  <w:rFonts w:ascii="Times New Roman" w:eastAsia="Times New Roman" w:hAnsi="Times New Roman" w:cs="Times New Roman"/>
                </w:rPr>
                <w:delText>N &gt; S</w:delText>
              </w:r>
            </w:del>
          </w:p>
        </w:tc>
        <w:tc>
          <w:tcPr>
            <w:tcW w:w="472" w:type="pct"/>
          </w:tcPr>
          <w:p w14:paraId="2C63892E" w14:textId="199ED7AA" w:rsidR="008B3FCC" w:rsidRPr="008756EA" w:rsidDel="00D34FBF" w:rsidRDefault="00464AEB" w:rsidP="008542CF">
            <w:pPr>
              <w:jc w:val="center"/>
              <w:rPr>
                <w:del w:id="639" w:author="Steven Travers" w:date="2023-06-04T13:53:00Z"/>
                <w:rFonts w:ascii="Times New Roman" w:eastAsia="Times New Roman" w:hAnsi="Times New Roman" w:cs="Times New Roman"/>
                <w:b/>
                <w:bCs/>
                <w:color w:val="000000"/>
              </w:rPr>
            </w:pPr>
            <w:del w:id="640" w:author="Steven Travers" w:date="2023-06-04T13:53:00Z">
              <w:r w:rsidRPr="008756EA" w:rsidDel="00D34FBF">
                <w:rPr>
                  <w:rFonts w:ascii="Times New Roman" w:eastAsia="Times New Roman" w:hAnsi="Times New Roman" w:cs="Times New Roman"/>
                  <w:b/>
                  <w:bCs/>
                  <w:color w:val="000000"/>
                </w:rPr>
                <w:delText>1, 51</w:delText>
              </w:r>
            </w:del>
          </w:p>
        </w:tc>
        <w:tc>
          <w:tcPr>
            <w:tcW w:w="505" w:type="pct"/>
          </w:tcPr>
          <w:p w14:paraId="7107D665" w14:textId="6EAC509D" w:rsidR="008B3FCC" w:rsidRPr="008756EA" w:rsidDel="00D34FBF" w:rsidRDefault="00464AEB" w:rsidP="008542CF">
            <w:pPr>
              <w:jc w:val="center"/>
              <w:rPr>
                <w:del w:id="641" w:author="Steven Travers" w:date="2023-06-04T13:53:00Z"/>
                <w:rFonts w:ascii="Times New Roman" w:eastAsia="Times New Roman" w:hAnsi="Times New Roman" w:cs="Times New Roman"/>
                <w:b/>
                <w:bCs/>
                <w:color w:val="000000"/>
              </w:rPr>
            </w:pPr>
            <w:del w:id="642" w:author="Steven Travers" w:date="2023-06-04T13:53:00Z">
              <w:r w:rsidRPr="008756EA" w:rsidDel="00D34FBF">
                <w:rPr>
                  <w:rFonts w:ascii="Times New Roman" w:eastAsia="Times New Roman" w:hAnsi="Times New Roman" w:cs="Times New Roman"/>
                  <w:b/>
                  <w:bCs/>
                  <w:color w:val="000000"/>
                </w:rPr>
                <w:delText>4.418</w:delText>
              </w:r>
            </w:del>
          </w:p>
        </w:tc>
        <w:tc>
          <w:tcPr>
            <w:tcW w:w="514" w:type="pct"/>
            <w:tcBorders>
              <w:right w:val="nil"/>
            </w:tcBorders>
            <w:noWrap/>
            <w:hideMark/>
          </w:tcPr>
          <w:p w14:paraId="2DD0350F" w14:textId="639D7C43" w:rsidR="008B3FCC" w:rsidRPr="008756EA" w:rsidDel="00D34FBF" w:rsidRDefault="008B3FCC" w:rsidP="00AE1606">
            <w:pPr>
              <w:jc w:val="right"/>
              <w:rPr>
                <w:del w:id="643" w:author="Steven Travers" w:date="2023-06-04T13:53:00Z"/>
                <w:rFonts w:ascii="Times New Roman" w:eastAsia="Times New Roman" w:hAnsi="Times New Roman" w:cs="Times New Roman"/>
                <w:b/>
                <w:bCs/>
                <w:color w:val="000000"/>
              </w:rPr>
            </w:pPr>
            <w:del w:id="644" w:author="Steven Travers" w:date="2023-06-04T13:53:00Z">
              <w:r w:rsidRPr="008756EA" w:rsidDel="00D34FBF">
                <w:rPr>
                  <w:rFonts w:ascii="Times New Roman" w:eastAsia="Times New Roman" w:hAnsi="Times New Roman" w:cs="Times New Roman"/>
                  <w:b/>
                  <w:bCs/>
                  <w:color w:val="000000"/>
                </w:rPr>
                <w:delText>0.041</w:delText>
              </w:r>
            </w:del>
          </w:p>
        </w:tc>
      </w:tr>
      <w:tr w:rsidR="008756EA" w:rsidRPr="008756EA" w:rsidDel="00D34FBF" w14:paraId="171FDE77" w14:textId="43FDE0B9" w:rsidTr="008756EA">
        <w:trPr>
          <w:trHeight w:val="144"/>
          <w:del w:id="645" w:author="Steven Travers" w:date="2023-06-04T13:53:00Z"/>
        </w:trPr>
        <w:tc>
          <w:tcPr>
            <w:tcW w:w="303" w:type="pct"/>
            <w:vMerge/>
            <w:tcBorders>
              <w:left w:val="nil"/>
            </w:tcBorders>
            <w:hideMark/>
          </w:tcPr>
          <w:p w14:paraId="26C2C612" w14:textId="59B94C00" w:rsidR="008B3FCC" w:rsidRPr="008756EA" w:rsidDel="00D34FBF" w:rsidRDefault="008B3FCC" w:rsidP="00AE1606">
            <w:pPr>
              <w:rPr>
                <w:del w:id="646" w:author="Steven Travers" w:date="2023-06-04T13:53:00Z"/>
                <w:rFonts w:ascii="Times New Roman" w:eastAsia="Times New Roman" w:hAnsi="Times New Roman" w:cs="Times New Roman"/>
                <w:color w:val="000000"/>
              </w:rPr>
            </w:pPr>
          </w:p>
        </w:tc>
        <w:tc>
          <w:tcPr>
            <w:tcW w:w="1923" w:type="pct"/>
            <w:noWrap/>
            <w:hideMark/>
          </w:tcPr>
          <w:p w14:paraId="1935646D" w14:textId="34A578B0" w:rsidR="008B3FCC" w:rsidRPr="008756EA" w:rsidDel="00D34FBF" w:rsidRDefault="008B3FCC" w:rsidP="00AE1606">
            <w:pPr>
              <w:rPr>
                <w:del w:id="647" w:author="Steven Travers" w:date="2023-06-04T13:53:00Z"/>
                <w:rFonts w:ascii="Times New Roman" w:eastAsia="Times New Roman" w:hAnsi="Times New Roman" w:cs="Times New Roman"/>
                <w:color w:val="000000"/>
              </w:rPr>
            </w:pPr>
            <w:del w:id="648" w:author="Steven Travers" w:date="2023-06-04T13:53:00Z">
              <w:r w:rsidRPr="008756EA" w:rsidDel="00D34FBF">
                <w:rPr>
                  <w:rFonts w:ascii="Times New Roman" w:eastAsia="Times New Roman" w:hAnsi="Times New Roman" w:cs="Times New Roman"/>
                  <w:color w:val="000000"/>
                </w:rPr>
                <w:delText>Chlorophyll Content (Cold)</w:delText>
              </w:r>
            </w:del>
          </w:p>
        </w:tc>
        <w:tc>
          <w:tcPr>
            <w:tcW w:w="634" w:type="pct"/>
            <w:noWrap/>
            <w:hideMark/>
          </w:tcPr>
          <w:p w14:paraId="305A72CE" w14:textId="4B13C5DD" w:rsidR="008B3FCC" w:rsidRPr="008756EA" w:rsidDel="00D34FBF" w:rsidRDefault="008B3FCC" w:rsidP="00AE1606">
            <w:pPr>
              <w:jc w:val="center"/>
              <w:rPr>
                <w:del w:id="649" w:author="Steven Travers" w:date="2023-06-04T13:53:00Z"/>
                <w:rFonts w:ascii="Times New Roman" w:eastAsia="Times New Roman" w:hAnsi="Times New Roman" w:cs="Times New Roman"/>
                <w:color w:val="000000"/>
              </w:rPr>
            </w:pPr>
            <w:del w:id="650" w:author="Steven Travers" w:date="2023-06-04T13:53:00Z">
              <w:r w:rsidRPr="008756EA" w:rsidDel="00D34FBF">
                <w:rPr>
                  <w:rFonts w:ascii="Times New Roman" w:eastAsia="Times New Roman" w:hAnsi="Times New Roman" w:cs="Times New Roman"/>
                  <w:color w:val="000000"/>
                </w:rPr>
                <w:delText>N &gt; S</w:delText>
              </w:r>
            </w:del>
          </w:p>
        </w:tc>
        <w:tc>
          <w:tcPr>
            <w:tcW w:w="648" w:type="pct"/>
            <w:noWrap/>
            <w:hideMark/>
          </w:tcPr>
          <w:p w14:paraId="18F30E13" w14:textId="53016881" w:rsidR="008B3FCC" w:rsidRPr="008756EA" w:rsidDel="00D34FBF" w:rsidRDefault="008B3FCC" w:rsidP="00AE1606">
            <w:pPr>
              <w:jc w:val="center"/>
              <w:rPr>
                <w:del w:id="651" w:author="Steven Travers" w:date="2023-06-04T13:53:00Z"/>
                <w:rFonts w:ascii="Times New Roman" w:eastAsia="Times New Roman" w:hAnsi="Times New Roman" w:cs="Times New Roman"/>
                <w:color w:val="000000"/>
              </w:rPr>
            </w:pPr>
            <w:del w:id="652" w:author="Steven Travers" w:date="2023-06-04T13:53:00Z">
              <w:r w:rsidRPr="008756EA" w:rsidDel="00D34FBF">
                <w:rPr>
                  <w:rFonts w:ascii="Times New Roman" w:eastAsia="Times New Roman" w:hAnsi="Times New Roman" w:cs="Times New Roman"/>
                  <w:color w:val="000000"/>
                </w:rPr>
                <w:delText>N &gt; S</w:delText>
              </w:r>
            </w:del>
          </w:p>
        </w:tc>
        <w:tc>
          <w:tcPr>
            <w:tcW w:w="472" w:type="pct"/>
          </w:tcPr>
          <w:p w14:paraId="6C6EAE29" w14:textId="0B63DF7F" w:rsidR="008B3FCC" w:rsidRPr="008756EA" w:rsidDel="00D34FBF" w:rsidRDefault="00464AEB" w:rsidP="008542CF">
            <w:pPr>
              <w:jc w:val="center"/>
              <w:rPr>
                <w:del w:id="653" w:author="Steven Travers" w:date="2023-06-04T13:53:00Z"/>
                <w:rFonts w:ascii="Times New Roman" w:eastAsia="Times New Roman" w:hAnsi="Times New Roman" w:cs="Times New Roman"/>
                <w:b/>
                <w:bCs/>
                <w:color w:val="000000"/>
              </w:rPr>
            </w:pPr>
            <w:del w:id="654" w:author="Steven Travers" w:date="2023-06-04T13:53:00Z">
              <w:r w:rsidRPr="008756EA" w:rsidDel="00D34FBF">
                <w:rPr>
                  <w:rFonts w:ascii="Times New Roman" w:eastAsia="Times New Roman" w:hAnsi="Times New Roman" w:cs="Times New Roman"/>
                  <w:b/>
                  <w:bCs/>
                  <w:color w:val="000000"/>
                </w:rPr>
                <w:delText>1, 50</w:delText>
              </w:r>
            </w:del>
          </w:p>
        </w:tc>
        <w:tc>
          <w:tcPr>
            <w:tcW w:w="505" w:type="pct"/>
          </w:tcPr>
          <w:p w14:paraId="4F59F3D3" w14:textId="39B3DC1F" w:rsidR="008B3FCC" w:rsidRPr="008756EA" w:rsidDel="00D34FBF" w:rsidRDefault="00464AEB" w:rsidP="008542CF">
            <w:pPr>
              <w:jc w:val="center"/>
              <w:rPr>
                <w:del w:id="655" w:author="Steven Travers" w:date="2023-06-04T13:53:00Z"/>
                <w:rFonts w:ascii="Times New Roman" w:eastAsia="Times New Roman" w:hAnsi="Times New Roman" w:cs="Times New Roman"/>
                <w:b/>
                <w:bCs/>
                <w:color w:val="000000"/>
              </w:rPr>
            </w:pPr>
            <w:del w:id="656" w:author="Steven Travers" w:date="2023-06-04T13:53:00Z">
              <w:r w:rsidRPr="008756EA" w:rsidDel="00D34FBF">
                <w:rPr>
                  <w:rFonts w:ascii="Times New Roman" w:eastAsia="Times New Roman" w:hAnsi="Times New Roman" w:cs="Times New Roman"/>
                  <w:b/>
                  <w:bCs/>
                  <w:color w:val="000000"/>
                </w:rPr>
                <w:delText>66.369</w:delText>
              </w:r>
            </w:del>
          </w:p>
        </w:tc>
        <w:tc>
          <w:tcPr>
            <w:tcW w:w="514" w:type="pct"/>
            <w:tcBorders>
              <w:right w:val="nil"/>
            </w:tcBorders>
            <w:noWrap/>
            <w:hideMark/>
          </w:tcPr>
          <w:p w14:paraId="3F6F9C16" w14:textId="441064F5" w:rsidR="008B3FCC" w:rsidRPr="008756EA" w:rsidDel="00D34FBF" w:rsidRDefault="008B3FCC" w:rsidP="00AE1606">
            <w:pPr>
              <w:jc w:val="right"/>
              <w:rPr>
                <w:del w:id="657" w:author="Steven Travers" w:date="2023-06-04T13:53:00Z"/>
                <w:rFonts w:ascii="Times New Roman" w:eastAsia="Times New Roman" w:hAnsi="Times New Roman" w:cs="Times New Roman"/>
                <w:b/>
                <w:bCs/>
                <w:color w:val="000000"/>
              </w:rPr>
            </w:pPr>
            <w:del w:id="658" w:author="Steven Travers" w:date="2023-06-04T13:53:00Z">
              <w:r w:rsidRPr="008756EA" w:rsidDel="00D34FBF">
                <w:rPr>
                  <w:rFonts w:ascii="Times New Roman" w:eastAsia="Times New Roman" w:hAnsi="Times New Roman" w:cs="Times New Roman"/>
                  <w:b/>
                  <w:bCs/>
                  <w:color w:val="000000"/>
                </w:rPr>
                <w:delText>&lt;0.001</w:delText>
              </w:r>
            </w:del>
          </w:p>
        </w:tc>
      </w:tr>
      <w:tr w:rsidR="008756EA" w:rsidRPr="008756EA" w:rsidDel="00D34FBF" w14:paraId="0E42BFB9" w14:textId="30B77A5F" w:rsidTr="008756EA">
        <w:trPr>
          <w:trHeight w:val="144"/>
          <w:del w:id="659" w:author="Steven Travers" w:date="2023-06-04T13:53:00Z"/>
        </w:trPr>
        <w:tc>
          <w:tcPr>
            <w:tcW w:w="303" w:type="pct"/>
            <w:vMerge/>
            <w:tcBorders>
              <w:left w:val="nil"/>
            </w:tcBorders>
            <w:hideMark/>
          </w:tcPr>
          <w:p w14:paraId="3CA63BE5" w14:textId="7DA2EB40" w:rsidR="008B3FCC" w:rsidRPr="008756EA" w:rsidDel="00D34FBF" w:rsidRDefault="008B3FCC" w:rsidP="00AE1606">
            <w:pPr>
              <w:rPr>
                <w:del w:id="660" w:author="Steven Travers" w:date="2023-06-04T13:53:00Z"/>
                <w:rFonts w:ascii="Times New Roman" w:eastAsia="Times New Roman" w:hAnsi="Times New Roman" w:cs="Times New Roman"/>
                <w:color w:val="000000"/>
              </w:rPr>
            </w:pPr>
          </w:p>
        </w:tc>
        <w:tc>
          <w:tcPr>
            <w:tcW w:w="1923" w:type="pct"/>
            <w:noWrap/>
            <w:hideMark/>
          </w:tcPr>
          <w:p w14:paraId="505490AA" w14:textId="6E27F27B" w:rsidR="008B3FCC" w:rsidRPr="008756EA" w:rsidDel="00D34FBF" w:rsidRDefault="008B3FCC" w:rsidP="00AE1606">
            <w:pPr>
              <w:rPr>
                <w:del w:id="661" w:author="Steven Travers" w:date="2023-06-04T13:53:00Z"/>
                <w:rFonts w:ascii="Times New Roman" w:eastAsia="Times New Roman" w:hAnsi="Times New Roman" w:cs="Times New Roman"/>
                <w:color w:val="000000"/>
              </w:rPr>
            </w:pPr>
            <w:del w:id="662" w:author="Steven Travers" w:date="2023-06-04T13:53:00Z">
              <w:r w:rsidRPr="008756EA" w:rsidDel="00D34FBF">
                <w:rPr>
                  <w:rFonts w:ascii="Times New Roman" w:eastAsia="Times New Roman" w:hAnsi="Times New Roman" w:cs="Times New Roman"/>
                  <w:color w:val="000000"/>
                </w:rPr>
                <w:delText>Photosynthetic Rate (Heat)</w:delText>
              </w:r>
            </w:del>
          </w:p>
        </w:tc>
        <w:tc>
          <w:tcPr>
            <w:tcW w:w="634" w:type="pct"/>
            <w:noWrap/>
            <w:hideMark/>
          </w:tcPr>
          <w:p w14:paraId="573EA6BE" w14:textId="0D8E38D2" w:rsidR="008B3FCC" w:rsidRPr="008756EA" w:rsidDel="00D34FBF" w:rsidRDefault="008B3FCC" w:rsidP="00AE1606">
            <w:pPr>
              <w:jc w:val="center"/>
              <w:rPr>
                <w:del w:id="663" w:author="Steven Travers" w:date="2023-06-04T13:53:00Z"/>
                <w:rFonts w:ascii="Times New Roman" w:eastAsia="Times New Roman" w:hAnsi="Times New Roman" w:cs="Times New Roman"/>
                <w:color w:val="000000"/>
              </w:rPr>
            </w:pPr>
            <w:del w:id="664"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198FB0D3" w14:textId="24268591" w:rsidR="008B3FCC" w:rsidRPr="008756EA" w:rsidDel="00D34FBF" w:rsidRDefault="008B3FCC" w:rsidP="00AE1606">
            <w:pPr>
              <w:jc w:val="center"/>
              <w:rPr>
                <w:del w:id="665" w:author="Steven Travers" w:date="2023-06-04T13:53:00Z"/>
                <w:rFonts w:ascii="Times New Roman" w:eastAsia="Times New Roman" w:hAnsi="Times New Roman" w:cs="Times New Roman"/>
                <w:color w:val="000000"/>
              </w:rPr>
            </w:pPr>
            <w:del w:id="666"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7130AA33" w14:textId="212FA325" w:rsidR="008B3FCC" w:rsidRPr="008756EA" w:rsidDel="00D34FBF" w:rsidRDefault="00464AEB" w:rsidP="008542CF">
            <w:pPr>
              <w:jc w:val="center"/>
              <w:rPr>
                <w:del w:id="667" w:author="Steven Travers" w:date="2023-06-04T13:53:00Z"/>
                <w:rFonts w:ascii="Times New Roman" w:eastAsia="Times New Roman" w:hAnsi="Times New Roman" w:cs="Times New Roman"/>
                <w:color w:val="000000"/>
              </w:rPr>
            </w:pPr>
            <w:del w:id="668" w:author="Steven Travers" w:date="2023-06-04T13:53:00Z">
              <w:r w:rsidRPr="008756EA" w:rsidDel="00D34FBF">
                <w:rPr>
                  <w:rFonts w:ascii="Times New Roman" w:eastAsia="Times New Roman" w:hAnsi="Times New Roman" w:cs="Times New Roman"/>
                  <w:color w:val="000000"/>
                </w:rPr>
                <w:delText>1</w:delText>
              </w:r>
            </w:del>
          </w:p>
        </w:tc>
        <w:tc>
          <w:tcPr>
            <w:tcW w:w="505" w:type="pct"/>
          </w:tcPr>
          <w:p w14:paraId="15D38552" w14:textId="7C60CE70" w:rsidR="008B3FCC" w:rsidRPr="008756EA" w:rsidDel="00D34FBF" w:rsidRDefault="00464AEB" w:rsidP="008542CF">
            <w:pPr>
              <w:jc w:val="center"/>
              <w:rPr>
                <w:del w:id="669" w:author="Steven Travers" w:date="2023-06-04T13:53:00Z"/>
                <w:rFonts w:ascii="Times New Roman" w:eastAsia="Times New Roman" w:hAnsi="Times New Roman" w:cs="Times New Roman"/>
                <w:color w:val="000000"/>
              </w:rPr>
            </w:pPr>
            <w:del w:id="670" w:author="Steven Travers" w:date="2023-06-04T13:53:00Z">
              <w:r w:rsidRPr="008756EA" w:rsidDel="00D34FBF">
                <w:rPr>
                  <w:rFonts w:ascii="Times New Roman" w:eastAsia="Times New Roman" w:hAnsi="Times New Roman" w:cs="Times New Roman"/>
                  <w:color w:val="000000"/>
                </w:rPr>
                <w:delText>0</w:delText>
              </w:r>
            </w:del>
          </w:p>
        </w:tc>
        <w:tc>
          <w:tcPr>
            <w:tcW w:w="514" w:type="pct"/>
            <w:tcBorders>
              <w:right w:val="nil"/>
            </w:tcBorders>
            <w:noWrap/>
            <w:hideMark/>
          </w:tcPr>
          <w:p w14:paraId="387F5469" w14:textId="28DC911B" w:rsidR="008B3FCC" w:rsidRPr="008756EA" w:rsidDel="00D34FBF" w:rsidRDefault="008B3FCC" w:rsidP="00AE1606">
            <w:pPr>
              <w:jc w:val="right"/>
              <w:rPr>
                <w:del w:id="671" w:author="Steven Travers" w:date="2023-06-04T13:53:00Z"/>
                <w:rFonts w:ascii="Times New Roman" w:eastAsia="Times New Roman" w:hAnsi="Times New Roman" w:cs="Times New Roman"/>
                <w:color w:val="000000"/>
              </w:rPr>
            </w:pPr>
            <w:del w:id="672" w:author="Steven Travers" w:date="2023-06-04T13:53:00Z">
              <w:r w:rsidRPr="008756EA" w:rsidDel="00D34FBF">
                <w:rPr>
                  <w:rFonts w:ascii="Times New Roman" w:eastAsia="Times New Roman" w:hAnsi="Times New Roman" w:cs="Times New Roman"/>
                  <w:color w:val="000000"/>
                </w:rPr>
                <w:delText>0.997</w:delText>
              </w:r>
            </w:del>
          </w:p>
        </w:tc>
      </w:tr>
      <w:tr w:rsidR="001A70A4" w:rsidRPr="008756EA" w:rsidDel="00D34FBF" w14:paraId="52671DE7" w14:textId="4A5BE3EB" w:rsidTr="002A7C5C">
        <w:trPr>
          <w:trHeight w:val="144"/>
          <w:del w:id="673" w:author="Steven Travers" w:date="2023-06-04T13:53:00Z"/>
        </w:trPr>
        <w:tc>
          <w:tcPr>
            <w:tcW w:w="303" w:type="pct"/>
            <w:vMerge/>
            <w:tcBorders>
              <w:left w:val="nil"/>
              <w:bottom w:val="single" w:sz="4" w:space="0" w:color="auto"/>
            </w:tcBorders>
            <w:hideMark/>
          </w:tcPr>
          <w:p w14:paraId="31C1D8AD" w14:textId="09DE65E2" w:rsidR="008B3FCC" w:rsidRPr="008756EA" w:rsidDel="00D34FBF" w:rsidRDefault="008B3FCC" w:rsidP="00AE1606">
            <w:pPr>
              <w:rPr>
                <w:del w:id="674" w:author="Steven Travers" w:date="2023-06-04T13:53:00Z"/>
                <w:rFonts w:ascii="Times New Roman" w:eastAsia="Times New Roman" w:hAnsi="Times New Roman" w:cs="Times New Roman"/>
                <w:color w:val="000000"/>
              </w:rPr>
            </w:pPr>
          </w:p>
        </w:tc>
        <w:tc>
          <w:tcPr>
            <w:tcW w:w="1923" w:type="pct"/>
            <w:tcBorders>
              <w:bottom w:val="single" w:sz="4" w:space="0" w:color="auto"/>
            </w:tcBorders>
            <w:noWrap/>
            <w:hideMark/>
          </w:tcPr>
          <w:p w14:paraId="74A22EB9" w14:textId="33F73AA3" w:rsidR="008B3FCC" w:rsidRPr="008756EA" w:rsidDel="00D34FBF" w:rsidRDefault="008B3FCC" w:rsidP="00AE1606">
            <w:pPr>
              <w:rPr>
                <w:del w:id="675" w:author="Steven Travers" w:date="2023-06-04T13:53:00Z"/>
                <w:rFonts w:ascii="Times New Roman" w:eastAsia="Times New Roman" w:hAnsi="Times New Roman" w:cs="Times New Roman"/>
                <w:color w:val="000000"/>
              </w:rPr>
            </w:pPr>
            <w:del w:id="676" w:author="Steven Travers" w:date="2023-06-04T13:53:00Z">
              <w:r w:rsidRPr="008756EA" w:rsidDel="00D34FBF">
                <w:rPr>
                  <w:rFonts w:ascii="Times New Roman" w:eastAsia="Times New Roman" w:hAnsi="Times New Roman" w:cs="Times New Roman"/>
                  <w:color w:val="000000"/>
                </w:rPr>
                <w:delText>Photosynthetic Rate (Cold)</w:delText>
              </w:r>
            </w:del>
          </w:p>
        </w:tc>
        <w:tc>
          <w:tcPr>
            <w:tcW w:w="634" w:type="pct"/>
            <w:tcBorders>
              <w:bottom w:val="single" w:sz="4" w:space="0" w:color="auto"/>
            </w:tcBorders>
            <w:noWrap/>
            <w:hideMark/>
          </w:tcPr>
          <w:p w14:paraId="0CE77329" w14:textId="2E914726" w:rsidR="008B3FCC" w:rsidRPr="008756EA" w:rsidDel="00D34FBF" w:rsidRDefault="008B3FCC" w:rsidP="00AE1606">
            <w:pPr>
              <w:jc w:val="center"/>
              <w:rPr>
                <w:del w:id="677" w:author="Steven Travers" w:date="2023-06-04T13:53:00Z"/>
                <w:rFonts w:ascii="Times New Roman" w:eastAsia="Times New Roman" w:hAnsi="Times New Roman" w:cs="Times New Roman"/>
                <w:color w:val="000000"/>
              </w:rPr>
            </w:pPr>
            <w:del w:id="678" w:author="Steven Travers" w:date="2023-06-04T13:53:00Z">
              <w:r w:rsidRPr="008756EA" w:rsidDel="00D34FBF">
                <w:rPr>
                  <w:rFonts w:ascii="Times New Roman" w:eastAsia="Times New Roman" w:hAnsi="Times New Roman" w:cs="Times New Roman"/>
                  <w:color w:val="000000"/>
                </w:rPr>
                <w:delText>N &gt; S</w:delText>
              </w:r>
            </w:del>
          </w:p>
        </w:tc>
        <w:tc>
          <w:tcPr>
            <w:tcW w:w="648" w:type="pct"/>
            <w:tcBorders>
              <w:bottom w:val="single" w:sz="4" w:space="0" w:color="auto"/>
            </w:tcBorders>
            <w:noWrap/>
            <w:hideMark/>
          </w:tcPr>
          <w:p w14:paraId="26399A6D" w14:textId="16633EAB" w:rsidR="008B3FCC" w:rsidRPr="008756EA" w:rsidDel="00D34FBF" w:rsidRDefault="008B3FCC" w:rsidP="00AE1606">
            <w:pPr>
              <w:jc w:val="center"/>
              <w:rPr>
                <w:del w:id="679" w:author="Steven Travers" w:date="2023-06-04T13:53:00Z"/>
                <w:rFonts w:ascii="Times New Roman" w:eastAsia="Times New Roman" w:hAnsi="Times New Roman" w:cs="Times New Roman"/>
                <w:color w:val="000000"/>
              </w:rPr>
            </w:pPr>
            <w:del w:id="680"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bottom w:val="single" w:sz="4" w:space="0" w:color="auto"/>
            </w:tcBorders>
          </w:tcPr>
          <w:p w14:paraId="22A13DBD" w14:textId="46E2086A" w:rsidR="008B3FCC" w:rsidRPr="008756EA" w:rsidDel="00D34FBF" w:rsidRDefault="00464AEB" w:rsidP="008542CF">
            <w:pPr>
              <w:jc w:val="center"/>
              <w:rPr>
                <w:del w:id="681" w:author="Steven Travers" w:date="2023-06-04T13:53:00Z"/>
                <w:rFonts w:ascii="Times New Roman" w:eastAsia="Times New Roman" w:hAnsi="Times New Roman" w:cs="Times New Roman"/>
                <w:color w:val="000000"/>
              </w:rPr>
            </w:pPr>
            <w:del w:id="682" w:author="Steven Travers" w:date="2023-06-04T13:53:00Z">
              <w:r w:rsidRPr="008756EA" w:rsidDel="00D34FBF">
                <w:rPr>
                  <w:rFonts w:ascii="Times New Roman" w:eastAsia="Times New Roman" w:hAnsi="Times New Roman" w:cs="Times New Roman"/>
                  <w:color w:val="000000"/>
                </w:rPr>
                <w:delText>1, 47</w:delText>
              </w:r>
            </w:del>
          </w:p>
        </w:tc>
        <w:tc>
          <w:tcPr>
            <w:tcW w:w="505" w:type="pct"/>
            <w:tcBorders>
              <w:bottom w:val="single" w:sz="4" w:space="0" w:color="auto"/>
            </w:tcBorders>
          </w:tcPr>
          <w:p w14:paraId="31F461BE" w14:textId="35601833" w:rsidR="008B3FCC" w:rsidRPr="008756EA" w:rsidDel="00D34FBF" w:rsidRDefault="00464AEB" w:rsidP="008542CF">
            <w:pPr>
              <w:jc w:val="center"/>
              <w:rPr>
                <w:del w:id="683" w:author="Steven Travers" w:date="2023-06-04T13:53:00Z"/>
                <w:rFonts w:ascii="Times New Roman" w:eastAsia="Times New Roman" w:hAnsi="Times New Roman" w:cs="Times New Roman"/>
                <w:color w:val="000000"/>
              </w:rPr>
            </w:pPr>
            <w:del w:id="684" w:author="Steven Travers" w:date="2023-06-04T13:53:00Z">
              <w:r w:rsidRPr="008756EA" w:rsidDel="00D34FBF">
                <w:rPr>
                  <w:rFonts w:ascii="Times New Roman" w:eastAsia="Times New Roman" w:hAnsi="Times New Roman" w:cs="Times New Roman"/>
                  <w:color w:val="000000"/>
                </w:rPr>
                <w:delText>3.269</w:delText>
              </w:r>
            </w:del>
          </w:p>
        </w:tc>
        <w:tc>
          <w:tcPr>
            <w:tcW w:w="514" w:type="pct"/>
            <w:tcBorders>
              <w:bottom w:val="single" w:sz="4" w:space="0" w:color="auto"/>
              <w:right w:val="nil"/>
            </w:tcBorders>
            <w:noWrap/>
            <w:hideMark/>
          </w:tcPr>
          <w:p w14:paraId="0AE619B9" w14:textId="3B01AD23" w:rsidR="008B3FCC" w:rsidRPr="008756EA" w:rsidDel="00D34FBF" w:rsidRDefault="00464AEB" w:rsidP="00AE1606">
            <w:pPr>
              <w:jc w:val="right"/>
              <w:rPr>
                <w:del w:id="685" w:author="Steven Travers" w:date="2023-06-04T13:53:00Z"/>
                <w:rFonts w:ascii="Times New Roman" w:eastAsia="Times New Roman" w:hAnsi="Times New Roman" w:cs="Times New Roman"/>
                <w:color w:val="000000"/>
              </w:rPr>
            </w:pPr>
            <w:del w:id="686" w:author="Steven Travers" w:date="2023-06-04T13:53:00Z">
              <w:r w:rsidRPr="008756EA" w:rsidDel="00D34FBF">
                <w:rPr>
                  <w:rFonts w:ascii="Times New Roman" w:eastAsia="Times New Roman" w:hAnsi="Times New Roman" w:cs="Times New Roman"/>
                  <w:color w:val="000000"/>
                </w:rPr>
                <w:delText>0.077</w:delText>
              </w:r>
            </w:del>
          </w:p>
        </w:tc>
      </w:tr>
      <w:tr w:rsidR="001A70A4" w:rsidRPr="008756EA" w:rsidDel="00D34FBF" w14:paraId="551E2F99" w14:textId="7A13215D" w:rsidTr="002A7C5C">
        <w:trPr>
          <w:trHeight w:val="144"/>
          <w:del w:id="687" w:author="Steven Travers" w:date="2023-06-04T13:53:00Z"/>
        </w:trPr>
        <w:tc>
          <w:tcPr>
            <w:tcW w:w="303" w:type="pct"/>
            <w:vMerge w:val="restart"/>
            <w:tcBorders>
              <w:top w:val="single" w:sz="4" w:space="0" w:color="auto"/>
              <w:left w:val="nil"/>
              <w:bottom w:val="single" w:sz="4" w:space="0" w:color="auto"/>
            </w:tcBorders>
            <w:noWrap/>
            <w:textDirection w:val="btLr"/>
            <w:hideMark/>
          </w:tcPr>
          <w:p w14:paraId="58F30421" w14:textId="42437DCC" w:rsidR="008B3FCC" w:rsidRPr="008756EA" w:rsidDel="00D34FBF" w:rsidRDefault="008B3FCC" w:rsidP="00AE1606">
            <w:pPr>
              <w:jc w:val="center"/>
              <w:rPr>
                <w:del w:id="688" w:author="Steven Travers" w:date="2023-06-04T13:53:00Z"/>
                <w:rFonts w:ascii="Times New Roman" w:eastAsia="Times New Roman" w:hAnsi="Times New Roman" w:cs="Times New Roman"/>
                <w:color w:val="000000"/>
              </w:rPr>
            </w:pPr>
            <w:del w:id="689" w:author="Steven Travers" w:date="2023-06-04T13:53:00Z">
              <w:r w:rsidRPr="008756EA" w:rsidDel="00D34FBF">
                <w:rPr>
                  <w:rFonts w:ascii="Times New Roman" w:eastAsia="Times New Roman" w:hAnsi="Times New Roman" w:cs="Times New Roman"/>
                  <w:color w:val="000000"/>
                </w:rPr>
                <w:delText>Gametophyte</w:delText>
              </w:r>
            </w:del>
          </w:p>
        </w:tc>
        <w:tc>
          <w:tcPr>
            <w:tcW w:w="1923" w:type="pct"/>
            <w:tcBorders>
              <w:top w:val="single" w:sz="4" w:space="0" w:color="auto"/>
              <w:bottom w:val="nil"/>
            </w:tcBorders>
            <w:noWrap/>
            <w:hideMark/>
          </w:tcPr>
          <w:p w14:paraId="7DF23E53" w14:textId="323DC344" w:rsidR="008B3FCC" w:rsidRPr="008756EA" w:rsidDel="00D34FBF" w:rsidRDefault="008B3FCC" w:rsidP="00AE1606">
            <w:pPr>
              <w:rPr>
                <w:del w:id="690" w:author="Steven Travers" w:date="2023-06-04T13:53:00Z"/>
                <w:rFonts w:ascii="Times New Roman" w:eastAsia="Times New Roman" w:hAnsi="Times New Roman" w:cs="Times New Roman"/>
                <w:color w:val="000000"/>
              </w:rPr>
            </w:pPr>
            <w:del w:id="691" w:author="Steven Travers" w:date="2023-06-04T13:53:00Z">
              <w:r w:rsidRPr="008756EA" w:rsidDel="00D34FBF">
                <w:rPr>
                  <w:rFonts w:ascii="Times New Roman" w:eastAsia="Times New Roman" w:hAnsi="Times New Roman" w:cs="Times New Roman"/>
                  <w:color w:val="000000"/>
                </w:rPr>
                <w:delText>Pollen Germination (Tmax)</w:delText>
              </w:r>
            </w:del>
          </w:p>
        </w:tc>
        <w:tc>
          <w:tcPr>
            <w:tcW w:w="634" w:type="pct"/>
            <w:tcBorders>
              <w:top w:val="single" w:sz="4" w:space="0" w:color="auto"/>
            </w:tcBorders>
            <w:noWrap/>
            <w:hideMark/>
          </w:tcPr>
          <w:p w14:paraId="514DFC46" w14:textId="0678DE79" w:rsidR="008B3FCC" w:rsidRPr="008756EA" w:rsidDel="00D34FBF" w:rsidRDefault="008B3FCC" w:rsidP="00AE1606">
            <w:pPr>
              <w:jc w:val="center"/>
              <w:rPr>
                <w:del w:id="692" w:author="Steven Travers" w:date="2023-06-04T13:53:00Z"/>
                <w:rFonts w:ascii="Times New Roman" w:eastAsia="Times New Roman" w:hAnsi="Times New Roman" w:cs="Times New Roman"/>
                <w:color w:val="000000"/>
              </w:rPr>
            </w:pPr>
            <w:del w:id="693"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top w:val="single" w:sz="4" w:space="0" w:color="auto"/>
            </w:tcBorders>
            <w:noWrap/>
            <w:hideMark/>
          </w:tcPr>
          <w:p w14:paraId="37D3E8AA" w14:textId="65FB8878" w:rsidR="008B3FCC" w:rsidRPr="008756EA" w:rsidDel="00D34FBF" w:rsidRDefault="008B3FCC" w:rsidP="00AE1606">
            <w:pPr>
              <w:jc w:val="center"/>
              <w:rPr>
                <w:del w:id="694" w:author="Steven Travers" w:date="2023-06-04T13:53:00Z"/>
                <w:rFonts w:ascii="Times New Roman" w:eastAsia="Times New Roman" w:hAnsi="Times New Roman" w:cs="Times New Roman"/>
              </w:rPr>
            </w:pPr>
            <w:del w:id="695" w:author="Steven Travers" w:date="2023-06-04T13:53:00Z">
              <w:r w:rsidRPr="008756EA" w:rsidDel="00D34FBF">
                <w:rPr>
                  <w:rFonts w:ascii="Times New Roman" w:eastAsia="Times New Roman" w:hAnsi="Times New Roman" w:cs="Times New Roman"/>
                </w:rPr>
                <w:delText>N &gt; S</w:delText>
              </w:r>
            </w:del>
          </w:p>
        </w:tc>
        <w:tc>
          <w:tcPr>
            <w:tcW w:w="472" w:type="pct"/>
            <w:tcBorders>
              <w:top w:val="single" w:sz="4" w:space="0" w:color="auto"/>
            </w:tcBorders>
          </w:tcPr>
          <w:p w14:paraId="4E5F594C" w14:textId="49166300" w:rsidR="008B3FCC" w:rsidRPr="008756EA" w:rsidDel="00D34FBF" w:rsidRDefault="008756EA" w:rsidP="008542CF">
            <w:pPr>
              <w:jc w:val="center"/>
              <w:rPr>
                <w:del w:id="696" w:author="Steven Travers" w:date="2023-06-04T13:53:00Z"/>
                <w:rFonts w:ascii="Times New Roman" w:eastAsia="Times New Roman" w:hAnsi="Times New Roman" w:cs="Times New Roman"/>
                <w:b/>
                <w:bCs/>
                <w:color w:val="000000"/>
              </w:rPr>
            </w:pPr>
            <w:del w:id="697" w:author="Steven Travers" w:date="2023-06-04T13:53:00Z">
              <w:r w:rsidDel="00D34FBF">
                <w:rPr>
                  <w:rFonts w:ascii="Times New Roman" w:eastAsia="Times New Roman" w:hAnsi="Times New Roman" w:cs="Times New Roman"/>
                  <w:b/>
                  <w:bCs/>
                  <w:color w:val="000000"/>
                </w:rPr>
                <w:delText>1, 26</w:delText>
              </w:r>
            </w:del>
          </w:p>
        </w:tc>
        <w:tc>
          <w:tcPr>
            <w:tcW w:w="505" w:type="pct"/>
            <w:tcBorders>
              <w:top w:val="single" w:sz="4" w:space="0" w:color="auto"/>
            </w:tcBorders>
          </w:tcPr>
          <w:p w14:paraId="1FF39649" w14:textId="2002FF66" w:rsidR="008B3FCC" w:rsidRPr="008756EA" w:rsidDel="00D34FBF" w:rsidRDefault="008756EA" w:rsidP="008542CF">
            <w:pPr>
              <w:jc w:val="center"/>
              <w:rPr>
                <w:del w:id="698" w:author="Steven Travers" w:date="2023-06-04T13:53:00Z"/>
                <w:rFonts w:ascii="Times New Roman" w:eastAsia="Times New Roman" w:hAnsi="Times New Roman" w:cs="Times New Roman"/>
                <w:b/>
                <w:bCs/>
                <w:color w:val="000000"/>
              </w:rPr>
            </w:pPr>
            <w:del w:id="699" w:author="Steven Travers" w:date="2023-06-04T13:53:00Z">
              <w:r w:rsidDel="00D34FBF">
                <w:rPr>
                  <w:rFonts w:ascii="Times New Roman" w:eastAsia="Times New Roman" w:hAnsi="Times New Roman" w:cs="Times New Roman"/>
                  <w:b/>
                  <w:bCs/>
                  <w:color w:val="000000"/>
                </w:rPr>
                <w:delText>12.054</w:delText>
              </w:r>
            </w:del>
          </w:p>
        </w:tc>
        <w:tc>
          <w:tcPr>
            <w:tcW w:w="514" w:type="pct"/>
            <w:tcBorders>
              <w:top w:val="single" w:sz="4" w:space="0" w:color="auto"/>
              <w:right w:val="nil"/>
            </w:tcBorders>
            <w:noWrap/>
            <w:hideMark/>
          </w:tcPr>
          <w:p w14:paraId="5791966D" w14:textId="38FDC248" w:rsidR="008B3FCC" w:rsidRPr="008756EA" w:rsidDel="00D34FBF" w:rsidRDefault="008B3FCC" w:rsidP="00AE1606">
            <w:pPr>
              <w:jc w:val="right"/>
              <w:rPr>
                <w:del w:id="700" w:author="Steven Travers" w:date="2023-06-04T13:53:00Z"/>
                <w:rFonts w:ascii="Times New Roman" w:eastAsia="Times New Roman" w:hAnsi="Times New Roman" w:cs="Times New Roman"/>
                <w:b/>
                <w:bCs/>
                <w:color w:val="000000"/>
              </w:rPr>
            </w:pPr>
            <w:del w:id="701" w:author="Steven Travers" w:date="2023-06-04T13:53:00Z">
              <w:r w:rsidRPr="008756EA" w:rsidDel="00D34FBF">
                <w:rPr>
                  <w:rFonts w:ascii="Times New Roman" w:eastAsia="Times New Roman" w:hAnsi="Times New Roman" w:cs="Times New Roman"/>
                  <w:b/>
                  <w:bCs/>
                  <w:color w:val="000000"/>
                </w:rPr>
                <w:delText>0.00</w:delText>
              </w:r>
              <w:r w:rsidR="00EB7F93" w:rsidDel="00D34FBF">
                <w:rPr>
                  <w:rFonts w:ascii="Times New Roman" w:eastAsia="Times New Roman" w:hAnsi="Times New Roman" w:cs="Times New Roman"/>
                  <w:b/>
                  <w:bCs/>
                  <w:color w:val="000000"/>
                </w:rPr>
                <w:delText>2</w:delText>
              </w:r>
            </w:del>
          </w:p>
        </w:tc>
      </w:tr>
      <w:tr w:rsidR="001A70A4" w:rsidRPr="008756EA" w:rsidDel="00D34FBF" w14:paraId="38F7C3A6" w14:textId="49B47DF5" w:rsidTr="008756EA">
        <w:trPr>
          <w:trHeight w:val="144"/>
          <w:del w:id="702" w:author="Steven Travers" w:date="2023-06-04T13:53:00Z"/>
        </w:trPr>
        <w:tc>
          <w:tcPr>
            <w:tcW w:w="303" w:type="pct"/>
            <w:vMerge/>
            <w:tcBorders>
              <w:top w:val="nil"/>
              <w:left w:val="nil"/>
              <w:bottom w:val="single" w:sz="4" w:space="0" w:color="auto"/>
            </w:tcBorders>
            <w:hideMark/>
          </w:tcPr>
          <w:p w14:paraId="0214D93A" w14:textId="4AF3EB7D" w:rsidR="008B3FCC" w:rsidRPr="008756EA" w:rsidDel="00D34FBF" w:rsidRDefault="008B3FCC" w:rsidP="00AE1606">
            <w:pPr>
              <w:rPr>
                <w:del w:id="703" w:author="Steven Travers" w:date="2023-06-04T13:53:00Z"/>
                <w:rFonts w:ascii="Times New Roman" w:eastAsia="Times New Roman" w:hAnsi="Times New Roman" w:cs="Times New Roman"/>
                <w:b/>
                <w:bCs/>
                <w:color w:val="000000"/>
              </w:rPr>
            </w:pPr>
          </w:p>
        </w:tc>
        <w:tc>
          <w:tcPr>
            <w:tcW w:w="1923" w:type="pct"/>
            <w:tcBorders>
              <w:top w:val="nil"/>
            </w:tcBorders>
            <w:noWrap/>
            <w:hideMark/>
          </w:tcPr>
          <w:p w14:paraId="74DE34F9" w14:textId="0A9DFA3F" w:rsidR="008B3FCC" w:rsidRPr="008756EA" w:rsidDel="00D34FBF" w:rsidRDefault="008B3FCC" w:rsidP="00AE1606">
            <w:pPr>
              <w:rPr>
                <w:del w:id="704" w:author="Steven Travers" w:date="2023-06-04T13:53:00Z"/>
                <w:rFonts w:ascii="Times New Roman" w:eastAsia="Times New Roman" w:hAnsi="Times New Roman" w:cs="Times New Roman"/>
                <w:color w:val="000000"/>
              </w:rPr>
            </w:pPr>
            <w:del w:id="705" w:author="Steven Travers" w:date="2023-06-04T13:53:00Z">
              <w:r w:rsidRPr="008756EA" w:rsidDel="00D34FBF">
                <w:rPr>
                  <w:rFonts w:ascii="Times New Roman" w:eastAsia="Times New Roman" w:hAnsi="Times New Roman" w:cs="Times New Roman"/>
                  <w:color w:val="000000"/>
                </w:rPr>
                <w:delText>Pollen Germination (Topt)</w:delText>
              </w:r>
            </w:del>
          </w:p>
        </w:tc>
        <w:tc>
          <w:tcPr>
            <w:tcW w:w="634" w:type="pct"/>
            <w:noWrap/>
            <w:hideMark/>
          </w:tcPr>
          <w:p w14:paraId="0BA3296D" w14:textId="69960293" w:rsidR="008B3FCC" w:rsidRPr="008756EA" w:rsidDel="00D34FBF" w:rsidRDefault="008B3FCC" w:rsidP="00AE1606">
            <w:pPr>
              <w:jc w:val="center"/>
              <w:rPr>
                <w:del w:id="706" w:author="Steven Travers" w:date="2023-06-04T13:53:00Z"/>
                <w:rFonts w:ascii="Times New Roman" w:eastAsia="Times New Roman" w:hAnsi="Times New Roman" w:cs="Times New Roman"/>
                <w:color w:val="000000"/>
              </w:rPr>
            </w:pPr>
            <w:del w:id="707"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0D78F379" w14:textId="3AEDAA61" w:rsidR="008B3FCC" w:rsidRPr="008756EA" w:rsidDel="00D34FBF" w:rsidRDefault="008B3FCC" w:rsidP="00AE1606">
            <w:pPr>
              <w:jc w:val="center"/>
              <w:rPr>
                <w:del w:id="708" w:author="Steven Travers" w:date="2023-06-04T13:53:00Z"/>
                <w:rFonts w:ascii="Times New Roman" w:eastAsia="Times New Roman" w:hAnsi="Times New Roman" w:cs="Times New Roman"/>
              </w:rPr>
            </w:pPr>
            <w:del w:id="709" w:author="Steven Travers" w:date="2023-06-04T13:53:00Z">
              <w:r w:rsidRPr="008756EA" w:rsidDel="00D34FBF">
                <w:rPr>
                  <w:rFonts w:ascii="Times New Roman" w:eastAsia="Times New Roman" w:hAnsi="Times New Roman" w:cs="Times New Roman"/>
                </w:rPr>
                <w:delText>N &gt; S</w:delText>
              </w:r>
            </w:del>
          </w:p>
        </w:tc>
        <w:tc>
          <w:tcPr>
            <w:tcW w:w="472" w:type="pct"/>
          </w:tcPr>
          <w:p w14:paraId="640CEF19" w14:textId="12D1C478" w:rsidR="008B3FCC" w:rsidRPr="008756EA" w:rsidDel="00D34FBF" w:rsidRDefault="0041541E" w:rsidP="008542CF">
            <w:pPr>
              <w:jc w:val="center"/>
              <w:rPr>
                <w:del w:id="710" w:author="Steven Travers" w:date="2023-06-04T13:53:00Z"/>
                <w:rFonts w:ascii="Times New Roman" w:eastAsia="Times New Roman" w:hAnsi="Times New Roman" w:cs="Times New Roman"/>
                <w:b/>
                <w:bCs/>
                <w:color w:val="000000"/>
              </w:rPr>
            </w:pPr>
            <w:del w:id="711" w:author="Steven Travers" w:date="2023-06-04T13:53:00Z">
              <w:r w:rsidDel="00D34FBF">
                <w:rPr>
                  <w:rFonts w:ascii="Times New Roman" w:eastAsia="Times New Roman" w:hAnsi="Times New Roman" w:cs="Times New Roman"/>
                  <w:b/>
                  <w:bCs/>
                  <w:color w:val="000000"/>
                </w:rPr>
                <w:delText>1, 24</w:delText>
              </w:r>
            </w:del>
          </w:p>
        </w:tc>
        <w:tc>
          <w:tcPr>
            <w:tcW w:w="505" w:type="pct"/>
          </w:tcPr>
          <w:p w14:paraId="4DA066CA" w14:textId="676FEEDA" w:rsidR="008B3FCC" w:rsidRPr="008756EA" w:rsidDel="00D34FBF" w:rsidRDefault="0041541E" w:rsidP="008542CF">
            <w:pPr>
              <w:jc w:val="center"/>
              <w:rPr>
                <w:del w:id="712" w:author="Steven Travers" w:date="2023-06-04T13:53:00Z"/>
                <w:rFonts w:ascii="Times New Roman" w:eastAsia="Times New Roman" w:hAnsi="Times New Roman" w:cs="Times New Roman"/>
                <w:b/>
                <w:bCs/>
                <w:color w:val="000000"/>
              </w:rPr>
            </w:pPr>
            <w:del w:id="713" w:author="Steven Travers" w:date="2023-06-04T13:53:00Z">
              <w:r w:rsidDel="00D34FBF">
                <w:rPr>
                  <w:rFonts w:ascii="Times New Roman" w:eastAsia="Times New Roman" w:hAnsi="Times New Roman" w:cs="Times New Roman"/>
                  <w:b/>
                  <w:bCs/>
                  <w:color w:val="000000"/>
                </w:rPr>
                <w:delText>10.916</w:delText>
              </w:r>
            </w:del>
          </w:p>
        </w:tc>
        <w:tc>
          <w:tcPr>
            <w:tcW w:w="514" w:type="pct"/>
            <w:tcBorders>
              <w:right w:val="nil"/>
            </w:tcBorders>
            <w:noWrap/>
            <w:hideMark/>
          </w:tcPr>
          <w:p w14:paraId="74211743" w14:textId="28BF3081" w:rsidR="008B3FCC" w:rsidRPr="008756EA" w:rsidDel="00D34FBF" w:rsidRDefault="0041541E" w:rsidP="00AE1606">
            <w:pPr>
              <w:jc w:val="right"/>
              <w:rPr>
                <w:del w:id="714" w:author="Steven Travers" w:date="2023-06-04T13:53:00Z"/>
                <w:rFonts w:ascii="Times New Roman" w:eastAsia="Times New Roman" w:hAnsi="Times New Roman" w:cs="Times New Roman"/>
                <w:b/>
                <w:bCs/>
                <w:color w:val="000000"/>
              </w:rPr>
            </w:pPr>
            <w:del w:id="715" w:author="Steven Travers" w:date="2023-06-04T13:53:00Z">
              <w:r w:rsidDel="00D34FBF">
                <w:rPr>
                  <w:rFonts w:ascii="Times New Roman" w:eastAsia="Times New Roman" w:hAnsi="Times New Roman" w:cs="Times New Roman"/>
                  <w:b/>
                  <w:bCs/>
                  <w:color w:val="000000"/>
                </w:rPr>
                <w:delText>0.003</w:delText>
              </w:r>
            </w:del>
          </w:p>
        </w:tc>
      </w:tr>
      <w:tr w:rsidR="001A70A4" w:rsidRPr="008756EA" w:rsidDel="00D34FBF" w14:paraId="46EADE0D" w14:textId="684DA43E" w:rsidTr="008756EA">
        <w:trPr>
          <w:trHeight w:val="144"/>
          <w:del w:id="716" w:author="Steven Travers" w:date="2023-06-04T13:53:00Z"/>
        </w:trPr>
        <w:tc>
          <w:tcPr>
            <w:tcW w:w="303" w:type="pct"/>
            <w:vMerge/>
            <w:tcBorders>
              <w:top w:val="nil"/>
              <w:left w:val="nil"/>
              <w:bottom w:val="single" w:sz="4" w:space="0" w:color="auto"/>
            </w:tcBorders>
            <w:hideMark/>
          </w:tcPr>
          <w:p w14:paraId="14198BC0" w14:textId="2C510994" w:rsidR="008B3FCC" w:rsidRPr="008756EA" w:rsidDel="00D34FBF" w:rsidRDefault="008B3FCC" w:rsidP="00AE1606">
            <w:pPr>
              <w:rPr>
                <w:del w:id="717" w:author="Steven Travers" w:date="2023-06-04T13:53:00Z"/>
                <w:rFonts w:ascii="Times New Roman" w:eastAsia="Times New Roman" w:hAnsi="Times New Roman" w:cs="Times New Roman"/>
                <w:b/>
                <w:bCs/>
                <w:color w:val="000000"/>
              </w:rPr>
            </w:pPr>
          </w:p>
        </w:tc>
        <w:tc>
          <w:tcPr>
            <w:tcW w:w="1923" w:type="pct"/>
            <w:noWrap/>
            <w:hideMark/>
          </w:tcPr>
          <w:p w14:paraId="3313136D" w14:textId="3894A767" w:rsidR="008B3FCC" w:rsidRPr="008756EA" w:rsidDel="00D34FBF" w:rsidRDefault="008B3FCC" w:rsidP="00AE1606">
            <w:pPr>
              <w:rPr>
                <w:del w:id="718" w:author="Steven Travers" w:date="2023-06-04T13:53:00Z"/>
                <w:rFonts w:ascii="Times New Roman" w:eastAsia="Times New Roman" w:hAnsi="Times New Roman" w:cs="Times New Roman"/>
                <w:color w:val="000000"/>
              </w:rPr>
            </w:pPr>
            <w:del w:id="719" w:author="Steven Travers" w:date="2023-06-04T13:53:00Z">
              <w:r w:rsidRPr="008756EA" w:rsidDel="00D34FBF">
                <w:rPr>
                  <w:rFonts w:ascii="Times New Roman" w:eastAsia="Times New Roman" w:hAnsi="Times New Roman" w:cs="Times New Roman"/>
                  <w:color w:val="000000"/>
                </w:rPr>
                <w:delText>Pollen Germination (Tmin)</w:delText>
              </w:r>
              <w:r w:rsidR="0041541E" w:rsidDel="00D34FBF">
                <w:rPr>
                  <w:rFonts w:ascii="Times New Roman" w:eastAsia="Times New Roman" w:hAnsi="Times New Roman" w:cs="Times New Roman"/>
                  <w:color w:val="000000"/>
                </w:rPr>
                <w:delText>*</w:delText>
              </w:r>
            </w:del>
          </w:p>
        </w:tc>
        <w:tc>
          <w:tcPr>
            <w:tcW w:w="634" w:type="pct"/>
            <w:noWrap/>
            <w:hideMark/>
          </w:tcPr>
          <w:p w14:paraId="7DDD0BCB" w14:textId="39E6DBAE" w:rsidR="008B3FCC" w:rsidRPr="008756EA" w:rsidDel="00D34FBF" w:rsidRDefault="008B3FCC" w:rsidP="00AE1606">
            <w:pPr>
              <w:jc w:val="center"/>
              <w:rPr>
                <w:del w:id="720" w:author="Steven Travers" w:date="2023-06-04T13:53:00Z"/>
                <w:rFonts w:ascii="Times New Roman" w:eastAsia="Times New Roman" w:hAnsi="Times New Roman" w:cs="Times New Roman"/>
                <w:color w:val="000000"/>
              </w:rPr>
            </w:pPr>
            <w:del w:id="721"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241A6ABA" w14:textId="68868411" w:rsidR="008B3FCC" w:rsidRPr="008756EA" w:rsidDel="00D34FBF" w:rsidRDefault="008B3FCC" w:rsidP="00AE1606">
            <w:pPr>
              <w:jc w:val="center"/>
              <w:rPr>
                <w:del w:id="722" w:author="Steven Travers" w:date="2023-06-04T13:53:00Z"/>
                <w:rFonts w:ascii="Times New Roman" w:eastAsia="Times New Roman" w:hAnsi="Times New Roman" w:cs="Times New Roman"/>
                <w:color w:val="000000"/>
              </w:rPr>
            </w:pPr>
            <w:del w:id="723"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519AF1C" w14:textId="1722CE62" w:rsidR="008B3FCC" w:rsidRPr="008756EA" w:rsidDel="00D34FBF" w:rsidRDefault="0041541E" w:rsidP="008542CF">
            <w:pPr>
              <w:jc w:val="center"/>
              <w:rPr>
                <w:del w:id="724" w:author="Steven Travers" w:date="2023-06-04T13:53:00Z"/>
                <w:rFonts w:ascii="Times New Roman" w:eastAsia="Times New Roman" w:hAnsi="Times New Roman" w:cs="Times New Roman"/>
                <w:color w:val="000000"/>
              </w:rPr>
            </w:pPr>
            <w:del w:id="725" w:author="Steven Travers" w:date="2023-06-04T13:53:00Z">
              <w:r w:rsidDel="00D34FBF">
                <w:rPr>
                  <w:rFonts w:ascii="Times New Roman" w:eastAsia="Times New Roman" w:hAnsi="Times New Roman" w:cs="Times New Roman"/>
                  <w:color w:val="000000"/>
                </w:rPr>
                <w:delText>1, 21</w:delText>
              </w:r>
            </w:del>
          </w:p>
        </w:tc>
        <w:tc>
          <w:tcPr>
            <w:tcW w:w="505" w:type="pct"/>
          </w:tcPr>
          <w:p w14:paraId="56810D6F" w14:textId="1762D4CC" w:rsidR="008B3FCC" w:rsidRPr="008756EA" w:rsidDel="00D34FBF" w:rsidRDefault="0041541E" w:rsidP="008542CF">
            <w:pPr>
              <w:jc w:val="center"/>
              <w:rPr>
                <w:del w:id="726" w:author="Steven Travers" w:date="2023-06-04T13:53:00Z"/>
                <w:rFonts w:ascii="Times New Roman" w:eastAsia="Times New Roman" w:hAnsi="Times New Roman" w:cs="Times New Roman"/>
                <w:color w:val="000000"/>
              </w:rPr>
            </w:pPr>
            <w:del w:id="727" w:author="Steven Travers" w:date="2023-06-04T13:53:00Z">
              <w:r w:rsidDel="00D34FBF">
                <w:rPr>
                  <w:rFonts w:ascii="Times New Roman" w:eastAsia="Times New Roman" w:hAnsi="Times New Roman" w:cs="Times New Roman"/>
                  <w:color w:val="000000"/>
                </w:rPr>
                <w:delText>0.151</w:delText>
              </w:r>
            </w:del>
          </w:p>
        </w:tc>
        <w:tc>
          <w:tcPr>
            <w:tcW w:w="514" w:type="pct"/>
            <w:tcBorders>
              <w:right w:val="nil"/>
            </w:tcBorders>
            <w:noWrap/>
            <w:hideMark/>
          </w:tcPr>
          <w:p w14:paraId="247D1E57" w14:textId="662D060A" w:rsidR="008B3FCC" w:rsidRPr="008756EA" w:rsidDel="00D34FBF" w:rsidRDefault="0041541E" w:rsidP="00AE1606">
            <w:pPr>
              <w:jc w:val="right"/>
              <w:rPr>
                <w:del w:id="728" w:author="Steven Travers" w:date="2023-06-04T13:53:00Z"/>
                <w:rFonts w:ascii="Times New Roman" w:eastAsia="Times New Roman" w:hAnsi="Times New Roman" w:cs="Times New Roman"/>
                <w:color w:val="000000"/>
              </w:rPr>
            </w:pPr>
            <w:del w:id="729" w:author="Steven Travers" w:date="2023-06-04T13:53:00Z">
              <w:r w:rsidDel="00D34FBF">
                <w:rPr>
                  <w:rFonts w:ascii="Times New Roman" w:eastAsia="Times New Roman" w:hAnsi="Times New Roman" w:cs="Times New Roman"/>
                  <w:color w:val="000000"/>
                </w:rPr>
                <w:delText>0.702</w:delText>
              </w:r>
            </w:del>
          </w:p>
        </w:tc>
      </w:tr>
      <w:tr w:rsidR="001A70A4" w:rsidRPr="008756EA" w:rsidDel="00D34FBF" w14:paraId="3E219B81" w14:textId="408E527C" w:rsidTr="008756EA">
        <w:trPr>
          <w:trHeight w:val="144"/>
          <w:del w:id="730" w:author="Steven Travers" w:date="2023-06-04T13:53:00Z"/>
        </w:trPr>
        <w:tc>
          <w:tcPr>
            <w:tcW w:w="303" w:type="pct"/>
            <w:vMerge/>
            <w:tcBorders>
              <w:top w:val="nil"/>
              <w:left w:val="nil"/>
              <w:bottom w:val="single" w:sz="4" w:space="0" w:color="auto"/>
            </w:tcBorders>
            <w:hideMark/>
          </w:tcPr>
          <w:p w14:paraId="3B55831F" w14:textId="05A2CCF9" w:rsidR="008B3FCC" w:rsidRPr="008756EA" w:rsidDel="00D34FBF" w:rsidRDefault="008B3FCC" w:rsidP="00AE1606">
            <w:pPr>
              <w:rPr>
                <w:del w:id="731" w:author="Steven Travers" w:date="2023-06-04T13:53:00Z"/>
                <w:rFonts w:ascii="Times New Roman" w:eastAsia="Times New Roman" w:hAnsi="Times New Roman" w:cs="Times New Roman"/>
                <w:b/>
                <w:bCs/>
                <w:color w:val="000000"/>
              </w:rPr>
            </w:pPr>
          </w:p>
        </w:tc>
        <w:tc>
          <w:tcPr>
            <w:tcW w:w="1923" w:type="pct"/>
            <w:noWrap/>
            <w:hideMark/>
          </w:tcPr>
          <w:p w14:paraId="5A941367" w14:textId="519E15E4" w:rsidR="008B3FCC" w:rsidRPr="008756EA" w:rsidDel="00D34FBF" w:rsidRDefault="008B3FCC" w:rsidP="00AE1606">
            <w:pPr>
              <w:rPr>
                <w:del w:id="732" w:author="Steven Travers" w:date="2023-06-04T13:53:00Z"/>
                <w:rFonts w:ascii="Times New Roman" w:eastAsia="Times New Roman" w:hAnsi="Times New Roman" w:cs="Times New Roman"/>
                <w:color w:val="000000"/>
              </w:rPr>
            </w:pPr>
            <w:del w:id="733" w:author="Steven Travers" w:date="2023-06-04T13:53:00Z">
              <w:r w:rsidRPr="008756EA" w:rsidDel="00D34FBF">
                <w:rPr>
                  <w:rFonts w:ascii="Times New Roman" w:eastAsia="Times New Roman" w:hAnsi="Times New Roman" w:cs="Times New Roman"/>
                  <w:color w:val="000000"/>
                </w:rPr>
                <w:delText>Pollen Tube Growth Rate (Tmax)</w:delText>
              </w:r>
            </w:del>
          </w:p>
        </w:tc>
        <w:tc>
          <w:tcPr>
            <w:tcW w:w="634" w:type="pct"/>
            <w:noWrap/>
            <w:hideMark/>
          </w:tcPr>
          <w:p w14:paraId="7DB939C5" w14:textId="38BAB6D4" w:rsidR="008B3FCC" w:rsidRPr="008756EA" w:rsidDel="00D34FBF" w:rsidRDefault="008B3FCC" w:rsidP="00AE1606">
            <w:pPr>
              <w:jc w:val="center"/>
              <w:rPr>
                <w:del w:id="734" w:author="Steven Travers" w:date="2023-06-04T13:53:00Z"/>
                <w:rFonts w:ascii="Times New Roman" w:eastAsia="Times New Roman" w:hAnsi="Times New Roman" w:cs="Times New Roman"/>
                <w:color w:val="000000"/>
              </w:rPr>
            </w:pPr>
            <w:del w:id="735"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45EA3539" w14:textId="6E04A52D" w:rsidR="008B3FCC" w:rsidRPr="008756EA" w:rsidDel="00D34FBF" w:rsidRDefault="008B3FCC" w:rsidP="00AE1606">
            <w:pPr>
              <w:jc w:val="center"/>
              <w:rPr>
                <w:del w:id="736" w:author="Steven Travers" w:date="2023-06-04T13:53:00Z"/>
                <w:rFonts w:ascii="Times New Roman" w:eastAsia="Times New Roman" w:hAnsi="Times New Roman" w:cs="Times New Roman"/>
                <w:color w:val="000000"/>
              </w:rPr>
            </w:pPr>
            <w:del w:id="737"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0588847" w14:textId="4674CE86" w:rsidR="008B3FCC" w:rsidRPr="008756EA" w:rsidDel="00D34FBF" w:rsidRDefault="001F1595" w:rsidP="008542CF">
            <w:pPr>
              <w:jc w:val="center"/>
              <w:rPr>
                <w:del w:id="738" w:author="Steven Travers" w:date="2023-06-04T13:53:00Z"/>
                <w:rFonts w:ascii="Times New Roman" w:eastAsia="Times New Roman" w:hAnsi="Times New Roman" w:cs="Times New Roman"/>
                <w:color w:val="000000"/>
              </w:rPr>
            </w:pPr>
            <w:del w:id="739" w:author="Steven Travers" w:date="2023-06-04T13:53:00Z">
              <w:r w:rsidDel="00D34FBF">
                <w:rPr>
                  <w:rFonts w:ascii="Times New Roman" w:eastAsia="Times New Roman" w:hAnsi="Times New Roman" w:cs="Times New Roman"/>
                  <w:color w:val="000000"/>
                </w:rPr>
                <w:delText>1, 29</w:delText>
              </w:r>
            </w:del>
          </w:p>
        </w:tc>
        <w:tc>
          <w:tcPr>
            <w:tcW w:w="505" w:type="pct"/>
          </w:tcPr>
          <w:p w14:paraId="39EF6000" w14:textId="191195AC" w:rsidR="008B3FCC" w:rsidRPr="008756EA" w:rsidDel="00D34FBF" w:rsidRDefault="001F1595" w:rsidP="008542CF">
            <w:pPr>
              <w:jc w:val="center"/>
              <w:rPr>
                <w:del w:id="740" w:author="Steven Travers" w:date="2023-06-04T13:53:00Z"/>
                <w:rFonts w:ascii="Times New Roman" w:eastAsia="Times New Roman" w:hAnsi="Times New Roman" w:cs="Times New Roman"/>
                <w:color w:val="000000"/>
              </w:rPr>
            </w:pPr>
            <w:del w:id="741" w:author="Steven Travers" w:date="2023-06-04T13:53:00Z">
              <w:r w:rsidDel="00D34FBF">
                <w:rPr>
                  <w:rFonts w:ascii="Times New Roman" w:eastAsia="Times New Roman" w:hAnsi="Times New Roman" w:cs="Times New Roman"/>
                  <w:color w:val="000000"/>
                </w:rPr>
                <w:delText>0.446</w:delText>
              </w:r>
            </w:del>
          </w:p>
        </w:tc>
        <w:tc>
          <w:tcPr>
            <w:tcW w:w="514" w:type="pct"/>
            <w:tcBorders>
              <w:right w:val="nil"/>
            </w:tcBorders>
            <w:noWrap/>
            <w:hideMark/>
          </w:tcPr>
          <w:p w14:paraId="4508B2E2" w14:textId="0526E791" w:rsidR="008B3FCC" w:rsidRPr="008756EA" w:rsidDel="00D34FBF" w:rsidRDefault="001F1595" w:rsidP="00AE1606">
            <w:pPr>
              <w:jc w:val="right"/>
              <w:rPr>
                <w:del w:id="742" w:author="Steven Travers" w:date="2023-06-04T13:53:00Z"/>
                <w:rFonts w:ascii="Times New Roman" w:eastAsia="Times New Roman" w:hAnsi="Times New Roman" w:cs="Times New Roman"/>
                <w:color w:val="000000"/>
              </w:rPr>
            </w:pPr>
            <w:del w:id="743" w:author="Steven Travers" w:date="2023-06-04T13:53:00Z">
              <w:r w:rsidDel="00D34FBF">
                <w:rPr>
                  <w:rFonts w:ascii="Times New Roman" w:eastAsia="Times New Roman" w:hAnsi="Times New Roman" w:cs="Times New Roman"/>
                  <w:color w:val="000000"/>
                </w:rPr>
                <w:delText>0.509</w:delText>
              </w:r>
            </w:del>
          </w:p>
        </w:tc>
      </w:tr>
      <w:tr w:rsidR="001A70A4" w:rsidRPr="008756EA" w:rsidDel="00D34FBF" w14:paraId="216F54DC" w14:textId="409AD4CC" w:rsidTr="008756EA">
        <w:trPr>
          <w:trHeight w:val="144"/>
          <w:del w:id="744" w:author="Steven Travers" w:date="2023-06-04T13:53:00Z"/>
        </w:trPr>
        <w:tc>
          <w:tcPr>
            <w:tcW w:w="303" w:type="pct"/>
            <w:vMerge/>
            <w:tcBorders>
              <w:top w:val="nil"/>
              <w:left w:val="nil"/>
              <w:bottom w:val="single" w:sz="4" w:space="0" w:color="auto"/>
            </w:tcBorders>
            <w:hideMark/>
          </w:tcPr>
          <w:p w14:paraId="2A57698C" w14:textId="2EFF2A5A" w:rsidR="008B3FCC" w:rsidRPr="008756EA" w:rsidDel="00D34FBF" w:rsidRDefault="008B3FCC" w:rsidP="00AE1606">
            <w:pPr>
              <w:rPr>
                <w:del w:id="745" w:author="Steven Travers" w:date="2023-06-04T13:53:00Z"/>
                <w:rFonts w:ascii="Times New Roman" w:eastAsia="Times New Roman" w:hAnsi="Times New Roman" w:cs="Times New Roman"/>
                <w:b/>
                <w:bCs/>
                <w:color w:val="000000"/>
              </w:rPr>
            </w:pPr>
          </w:p>
        </w:tc>
        <w:tc>
          <w:tcPr>
            <w:tcW w:w="1923" w:type="pct"/>
            <w:noWrap/>
            <w:hideMark/>
          </w:tcPr>
          <w:p w14:paraId="7678F6D9" w14:textId="0E08873B" w:rsidR="008B3FCC" w:rsidRPr="008756EA" w:rsidDel="00D34FBF" w:rsidRDefault="008B3FCC" w:rsidP="00AE1606">
            <w:pPr>
              <w:rPr>
                <w:del w:id="746" w:author="Steven Travers" w:date="2023-06-04T13:53:00Z"/>
                <w:rFonts w:ascii="Times New Roman" w:eastAsia="Times New Roman" w:hAnsi="Times New Roman" w:cs="Times New Roman"/>
                <w:color w:val="000000"/>
              </w:rPr>
            </w:pPr>
            <w:del w:id="747" w:author="Steven Travers" w:date="2023-06-04T13:53:00Z">
              <w:r w:rsidRPr="008756EA" w:rsidDel="00D34FBF">
                <w:rPr>
                  <w:rFonts w:ascii="Times New Roman" w:eastAsia="Times New Roman" w:hAnsi="Times New Roman" w:cs="Times New Roman"/>
                  <w:color w:val="000000"/>
                </w:rPr>
                <w:delText>Pollen Tube Growth Rate (Topt)</w:delText>
              </w:r>
            </w:del>
          </w:p>
        </w:tc>
        <w:tc>
          <w:tcPr>
            <w:tcW w:w="634" w:type="pct"/>
            <w:noWrap/>
            <w:hideMark/>
          </w:tcPr>
          <w:p w14:paraId="19A2DE9E" w14:textId="78388F50" w:rsidR="008B3FCC" w:rsidRPr="008756EA" w:rsidDel="00D34FBF" w:rsidRDefault="008B3FCC" w:rsidP="00AE1606">
            <w:pPr>
              <w:jc w:val="center"/>
              <w:rPr>
                <w:del w:id="748" w:author="Steven Travers" w:date="2023-06-04T13:53:00Z"/>
                <w:rFonts w:ascii="Times New Roman" w:eastAsia="Times New Roman" w:hAnsi="Times New Roman" w:cs="Times New Roman"/>
                <w:color w:val="000000"/>
              </w:rPr>
            </w:pPr>
            <w:del w:id="749"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18430993" w14:textId="2CDEE8B3" w:rsidR="008B3FCC" w:rsidRPr="008756EA" w:rsidDel="00D34FBF" w:rsidRDefault="008B3FCC" w:rsidP="00AE1606">
            <w:pPr>
              <w:jc w:val="center"/>
              <w:rPr>
                <w:del w:id="750" w:author="Steven Travers" w:date="2023-06-04T13:53:00Z"/>
                <w:rFonts w:ascii="Times New Roman" w:eastAsia="Times New Roman" w:hAnsi="Times New Roman" w:cs="Times New Roman"/>
                <w:color w:val="000000"/>
              </w:rPr>
            </w:pPr>
            <w:del w:id="751"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B8D6DD9" w14:textId="3D3B5F0D" w:rsidR="008B3FCC" w:rsidRPr="008756EA" w:rsidDel="00D34FBF" w:rsidRDefault="001F1595" w:rsidP="008542CF">
            <w:pPr>
              <w:jc w:val="center"/>
              <w:rPr>
                <w:del w:id="752" w:author="Steven Travers" w:date="2023-06-04T13:53:00Z"/>
                <w:rFonts w:ascii="Times New Roman" w:eastAsia="Times New Roman" w:hAnsi="Times New Roman" w:cs="Times New Roman"/>
                <w:color w:val="000000"/>
              </w:rPr>
            </w:pPr>
            <w:del w:id="753" w:author="Steven Travers" w:date="2023-06-04T13:53:00Z">
              <w:r w:rsidDel="00D34FBF">
                <w:rPr>
                  <w:rFonts w:ascii="Times New Roman" w:eastAsia="Times New Roman" w:hAnsi="Times New Roman" w:cs="Times New Roman"/>
                  <w:color w:val="000000"/>
                </w:rPr>
                <w:delText>1, 29</w:delText>
              </w:r>
            </w:del>
          </w:p>
        </w:tc>
        <w:tc>
          <w:tcPr>
            <w:tcW w:w="505" w:type="pct"/>
          </w:tcPr>
          <w:p w14:paraId="2C31122D" w14:textId="68AB3A17" w:rsidR="008B3FCC" w:rsidRPr="008756EA" w:rsidDel="00D34FBF" w:rsidRDefault="001F1595" w:rsidP="008542CF">
            <w:pPr>
              <w:jc w:val="center"/>
              <w:rPr>
                <w:del w:id="754" w:author="Steven Travers" w:date="2023-06-04T13:53:00Z"/>
                <w:rFonts w:ascii="Times New Roman" w:eastAsia="Times New Roman" w:hAnsi="Times New Roman" w:cs="Times New Roman"/>
                <w:color w:val="000000"/>
              </w:rPr>
            </w:pPr>
            <w:del w:id="755" w:author="Steven Travers" w:date="2023-06-04T13:53:00Z">
              <w:r w:rsidDel="00D34FBF">
                <w:rPr>
                  <w:rFonts w:ascii="Times New Roman" w:eastAsia="Times New Roman" w:hAnsi="Times New Roman" w:cs="Times New Roman"/>
                  <w:color w:val="000000"/>
                </w:rPr>
                <w:delText>0.121</w:delText>
              </w:r>
            </w:del>
          </w:p>
        </w:tc>
        <w:tc>
          <w:tcPr>
            <w:tcW w:w="514" w:type="pct"/>
            <w:tcBorders>
              <w:right w:val="nil"/>
            </w:tcBorders>
            <w:noWrap/>
            <w:hideMark/>
          </w:tcPr>
          <w:p w14:paraId="5ED30C64" w14:textId="3C591581" w:rsidR="008B3FCC" w:rsidRPr="008756EA" w:rsidDel="00D34FBF" w:rsidRDefault="001F1595" w:rsidP="00AE1606">
            <w:pPr>
              <w:jc w:val="right"/>
              <w:rPr>
                <w:del w:id="756" w:author="Steven Travers" w:date="2023-06-04T13:53:00Z"/>
                <w:rFonts w:ascii="Times New Roman" w:eastAsia="Times New Roman" w:hAnsi="Times New Roman" w:cs="Times New Roman"/>
                <w:color w:val="000000"/>
              </w:rPr>
            </w:pPr>
            <w:del w:id="757" w:author="Steven Travers" w:date="2023-06-04T13:53:00Z">
              <w:r w:rsidDel="00D34FBF">
                <w:rPr>
                  <w:rFonts w:ascii="Times New Roman" w:eastAsia="Times New Roman" w:hAnsi="Times New Roman" w:cs="Times New Roman"/>
                  <w:color w:val="000000"/>
                </w:rPr>
                <w:delText>0.731</w:delText>
              </w:r>
            </w:del>
          </w:p>
        </w:tc>
      </w:tr>
      <w:tr w:rsidR="001A70A4" w:rsidRPr="008756EA" w:rsidDel="00D34FBF" w14:paraId="51F53DDA" w14:textId="3B1A4C49" w:rsidTr="008756EA">
        <w:trPr>
          <w:trHeight w:val="144"/>
          <w:del w:id="758" w:author="Steven Travers" w:date="2023-06-04T13:53:00Z"/>
        </w:trPr>
        <w:tc>
          <w:tcPr>
            <w:tcW w:w="303" w:type="pct"/>
            <w:vMerge/>
            <w:tcBorders>
              <w:top w:val="nil"/>
              <w:left w:val="nil"/>
              <w:bottom w:val="single" w:sz="4" w:space="0" w:color="auto"/>
            </w:tcBorders>
            <w:hideMark/>
          </w:tcPr>
          <w:p w14:paraId="47173B03" w14:textId="0EE27546" w:rsidR="008B3FCC" w:rsidRPr="008756EA" w:rsidDel="00D34FBF" w:rsidRDefault="008B3FCC" w:rsidP="00AE1606">
            <w:pPr>
              <w:rPr>
                <w:del w:id="759" w:author="Steven Travers" w:date="2023-06-04T13:53:00Z"/>
                <w:rFonts w:ascii="Times New Roman" w:eastAsia="Times New Roman" w:hAnsi="Times New Roman" w:cs="Times New Roman"/>
                <w:b/>
                <w:bCs/>
                <w:color w:val="000000"/>
              </w:rPr>
            </w:pPr>
          </w:p>
        </w:tc>
        <w:tc>
          <w:tcPr>
            <w:tcW w:w="1923" w:type="pct"/>
            <w:tcBorders>
              <w:bottom w:val="single" w:sz="4" w:space="0" w:color="auto"/>
            </w:tcBorders>
            <w:noWrap/>
            <w:hideMark/>
          </w:tcPr>
          <w:p w14:paraId="613FB9AE" w14:textId="20B9A5C5" w:rsidR="008B3FCC" w:rsidRPr="008756EA" w:rsidDel="00D34FBF" w:rsidRDefault="008B3FCC" w:rsidP="00AE1606">
            <w:pPr>
              <w:rPr>
                <w:del w:id="760" w:author="Steven Travers" w:date="2023-06-04T13:53:00Z"/>
                <w:rFonts w:ascii="Times New Roman" w:eastAsia="Times New Roman" w:hAnsi="Times New Roman" w:cs="Times New Roman"/>
                <w:color w:val="000000"/>
              </w:rPr>
            </w:pPr>
            <w:del w:id="761" w:author="Steven Travers" w:date="2023-06-04T13:53:00Z">
              <w:r w:rsidRPr="008756EA" w:rsidDel="00D34FBF">
                <w:rPr>
                  <w:rFonts w:ascii="Times New Roman" w:eastAsia="Times New Roman" w:hAnsi="Times New Roman" w:cs="Times New Roman"/>
                  <w:color w:val="000000"/>
                </w:rPr>
                <w:delText>Pollen Tube Growth Rate (Tmin)</w:delText>
              </w:r>
            </w:del>
          </w:p>
        </w:tc>
        <w:tc>
          <w:tcPr>
            <w:tcW w:w="634" w:type="pct"/>
            <w:tcBorders>
              <w:bottom w:val="single" w:sz="4" w:space="0" w:color="auto"/>
            </w:tcBorders>
            <w:noWrap/>
            <w:hideMark/>
          </w:tcPr>
          <w:p w14:paraId="64C32F03" w14:textId="0D1937E8" w:rsidR="008B3FCC" w:rsidRPr="008756EA" w:rsidDel="00D34FBF" w:rsidRDefault="008B3FCC" w:rsidP="00AE1606">
            <w:pPr>
              <w:jc w:val="center"/>
              <w:rPr>
                <w:del w:id="762" w:author="Steven Travers" w:date="2023-06-04T13:53:00Z"/>
                <w:rFonts w:ascii="Times New Roman" w:eastAsia="Times New Roman" w:hAnsi="Times New Roman" w:cs="Times New Roman"/>
                <w:color w:val="000000"/>
              </w:rPr>
            </w:pPr>
            <w:del w:id="763"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bottom w:val="single" w:sz="4" w:space="0" w:color="auto"/>
            </w:tcBorders>
            <w:noWrap/>
            <w:hideMark/>
          </w:tcPr>
          <w:p w14:paraId="2EEF6806" w14:textId="1B8281BF" w:rsidR="008B3FCC" w:rsidRPr="008756EA" w:rsidDel="00D34FBF" w:rsidRDefault="008B3FCC" w:rsidP="00AE1606">
            <w:pPr>
              <w:jc w:val="center"/>
              <w:rPr>
                <w:del w:id="764" w:author="Steven Travers" w:date="2023-06-04T13:53:00Z"/>
                <w:rFonts w:ascii="Times New Roman" w:eastAsia="Times New Roman" w:hAnsi="Times New Roman" w:cs="Times New Roman"/>
                <w:color w:val="000000"/>
              </w:rPr>
            </w:pPr>
            <w:del w:id="765"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bottom w:val="single" w:sz="4" w:space="0" w:color="auto"/>
            </w:tcBorders>
          </w:tcPr>
          <w:p w14:paraId="55195328" w14:textId="4DBA9B54" w:rsidR="008B3FCC" w:rsidRPr="008756EA" w:rsidDel="00D34FBF" w:rsidRDefault="001F1595" w:rsidP="008542CF">
            <w:pPr>
              <w:jc w:val="center"/>
              <w:rPr>
                <w:del w:id="766" w:author="Steven Travers" w:date="2023-06-04T13:53:00Z"/>
                <w:rFonts w:ascii="Times New Roman" w:eastAsia="Times New Roman" w:hAnsi="Times New Roman" w:cs="Times New Roman"/>
                <w:color w:val="000000"/>
              </w:rPr>
            </w:pPr>
            <w:del w:id="767" w:author="Steven Travers" w:date="2023-06-04T13:53:00Z">
              <w:r w:rsidDel="00D34FBF">
                <w:rPr>
                  <w:rFonts w:ascii="Times New Roman" w:eastAsia="Times New Roman" w:hAnsi="Times New Roman" w:cs="Times New Roman"/>
                  <w:color w:val="000000"/>
                </w:rPr>
                <w:delText>1, 59</w:delText>
              </w:r>
            </w:del>
          </w:p>
        </w:tc>
        <w:tc>
          <w:tcPr>
            <w:tcW w:w="505" w:type="pct"/>
            <w:tcBorders>
              <w:bottom w:val="single" w:sz="4" w:space="0" w:color="auto"/>
            </w:tcBorders>
          </w:tcPr>
          <w:p w14:paraId="3528D663" w14:textId="28EB2EC1" w:rsidR="008B3FCC" w:rsidRPr="008756EA" w:rsidDel="00D34FBF" w:rsidRDefault="001F1595" w:rsidP="008542CF">
            <w:pPr>
              <w:jc w:val="center"/>
              <w:rPr>
                <w:del w:id="768" w:author="Steven Travers" w:date="2023-06-04T13:53:00Z"/>
                <w:rFonts w:ascii="Times New Roman" w:eastAsia="Times New Roman" w:hAnsi="Times New Roman" w:cs="Times New Roman"/>
                <w:color w:val="000000"/>
              </w:rPr>
            </w:pPr>
            <w:del w:id="769" w:author="Steven Travers" w:date="2023-06-04T13:53:00Z">
              <w:r w:rsidDel="00D34FBF">
                <w:rPr>
                  <w:rFonts w:ascii="Times New Roman" w:eastAsia="Times New Roman" w:hAnsi="Times New Roman" w:cs="Times New Roman"/>
                  <w:color w:val="000000"/>
                </w:rPr>
                <w:delText>0.168</w:delText>
              </w:r>
            </w:del>
          </w:p>
        </w:tc>
        <w:tc>
          <w:tcPr>
            <w:tcW w:w="514" w:type="pct"/>
            <w:tcBorders>
              <w:bottom w:val="single" w:sz="4" w:space="0" w:color="auto"/>
              <w:right w:val="nil"/>
            </w:tcBorders>
            <w:noWrap/>
            <w:hideMark/>
          </w:tcPr>
          <w:p w14:paraId="3176712B" w14:textId="616D59C9" w:rsidR="008B3FCC" w:rsidRPr="008756EA" w:rsidDel="00D34FBF" w:rsidRDefault="008B3FCC" w:rsidP="00AE1606">
            <w:pPr>
              <w:jc w:val="right"/>
              <w:rPr>
                <w:del w:id="770" w:author="Steven Travers" w:date="2023-06-04T13:53:00Z"/>
                <w:rFonts w:ascii="Times New Roman" w:eastAsia="Times New Roman" w:hAnsi="Times New Roman" w:cs="Times New Roman"/>
                <w:color w:val="000000"/>
              </w:rPr>
            </w:pPr>
            <w:del w:id="771" w:author="Steven Travers" w:date="2023-06-04T13:53:00Z">
              <w:r w:rsidRPr="008756EA" w:rsidDel="00D34FBF">
                <w:rPr>
                  <w:rFonts w:ascii="Times New Roman" w:eastAsia="Times New Roman" w:hAnsi="Times New Roman" w:cs="Times New Roman"/>
                  <w:color w:val="000000"/>
                </w:rPr>
                <w:delText>0.683</w:delText>
              </w:r>
            </w:del>
          </w:p>
        </w:tc>
      </w:tr>
    </w:tbl>
    <w:p w14:paraId="6746FD68" w14:textId="7C87ABC5" w:rsidR="002B5B51" w:rsidRPr="005721DD" w:rsidDel="00D34FBF" w:rsidRDefault="005721DD" w:rsidP="002B5B51">
      <w:pPr>
        <w:pStyle w:val="BodyDoubleSpace05FirstLine"/>
        <w:ind w:firstLine="0"/>
        <w:rPr>
          <w:del w:id="772" w:author="Steven Travers" w:date="2023-06-04T13:53:00Z"/>
          <w:b/>
          <w:rPrChange w:id="773" w:author="Steven Travers" w:date="2023-06-04T15:50:00Z">
            <w:rPr>
              <w:del w:id="774" w:author="Steven Travers" w:date="2023-06-04T13:53:00Z"/>
            </w:rPr>
          </w:rPrChange>
        </w:rPr>
      </w:pPr>
      <w:ins w:id="775" w:author="Steven Travers" w:date="2023-06-04T15:50:00Z">
        <w:r w:rsidRPr="005721DD">
          <w:rPr>
            <w:b/>
            <w:rPrChange w:id="776" w:author="Steven Travers" w:date="2023-06-04T15:50:00Z">
              <w:rPr/>
            </w:rPrChange>
          </w:rPr>
          <w:t xml:space="preserve">Experiment 1: </w:t>
        </w:r>
      </w:ins>
      <w:del w:id="777" w:author="Steven Travers" w:date="2023-06-04T13:53:00Z">
        <w:r w:rsidR="002B5B51" w:rsidRPr="005721DD" w:rsidDel="00D34FBF">
          <w:rPr>
            <w:b/>
            <w:rPrChange w:id="778" w:author="Steven Travers" w:date="2023-06-04T15:50:00Z">
              <w:rPr/>
            </w:rPrChange>
          </w:rPr>
          <w:delText>* Outlier removed. Bolded values: statistically significant (α=0.05).</w:delText>
        </w:r>
      </w:del>
    </w:p>
    <w:p w14:paraId="6813E172" w14:textId="41960CA4" w:rsidR="00A41631" w:rsidDel="00D34FBF" w:rsidRDefault="00A41631" w:rsidP="00C11EC7">
      <w:pPr>
        <w:pStyle w:val="BodyDoubleSpace05FirstLine"/>
        <w:ind w:firstLine="0"/>
        <w:rPr>
          <w:del w:id="779" w:author="Steven Travers" w:date="2023-06-04T13:53:00Z"/>
          <w:i/>
          <w:iCs/>
        </w:rPr>
      </w:pPr>
    </w:p>
    <w:p w14:paraId="795C56BA" w14:textId="3D082B07" w:rsidR="00F03AEB" w:rsidDel="00D34FBF" w:rsidRDefault="00F03AEB" w:rsidP="00C11EC7">
      <w:pPr>
        <w:pStyle w:val="BodyDoubleSpace05FirstLine"/>
        <w:ind w:firstLine="0"/>
        <w:rPr>
          <w:del w:id="780" w:author="Steven Travers" w:date="2023-06-04T13:53:00Z"/>
          <w:i/>
          <w:iCs/>
        </w:rPr>
      </w:pPr>
      <w:bookmarkStart w:id="781" w:name="_Hlk136420006"/>
      <w:del w:id="782" w:author="Steven Travers" w:date="2023-06-04T13:53:00Z">
        <w:r w:rsidDel="00D34FBF">
          <w:rPr>
            <w:i/>
            <w:iCs/>
            <w:noProof/>
          </w:rPr>
          <w:drawing>
            <wp:inline distT="0" distB="0" distL="0" distR="0" wp14:anchorId="5FCA1D6E" wp14:editId="3D143EA7">
              <wp:extent cx="5943600"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del>
    </w:p>
    <w:p w14:paraId="2577018B" w14:textId="0ADFCAC7" w:rsidR="00547558" w:rsidDel="00D34FBF" w:rsidRDefault="00F03AEB" w:rsidP="00547558">
      <w:pPr>
        <w:pStyle w:val="BodyDoubleSpace05FirstLine"/>
        <w:spacing w:after="240" w:line="240" w:lineRule="auto"/>
        <w:ind w:firstLine="0"/>
        <w:rPr>
          <w:del w:id="783" w:author="Steven Travers" w:date="2023-06-04T13:53:00Z"/>
        </w:rPr>
      </w:pPr>
      <w:del w:id="784" w:author="Steven Travers" w:date="2023-06-04T13:53:00Z">
        <w:r w:rsidDel="00D34FBF">
          <w:delText xml:space="preserve">Figure 1. </w:delText>
        </w:r>
      </w:del>
      <w:del w:id="785" w:author="Steven Travers" w:date="2023-05-20T21:22:00Z">
        <w:r w:rsidDel="0083060E">
          <w:delText>Genet p</w:delText>
        </w:r>
      </w:del>
      <w:del w:id="786" w:author="Steven Travers" w:date="2023-06-04T13:53:00Z">
        <w:r w:rsidDel="00D34FBF">
          <w:delText xml:space="preserve">ercent germination </w:delText>
        </w:r>
      </w:del>
      <w:del w:id="787" w:author="Steven Travers" w:date="2023-05-20T21:23:00Z">
        <w:r w:rsidDel="0083060E">
          <w:delText>mean</w:delText>
        </w:r>
      </w:del>
      <w:del w:id="788" w:author="Steven Travers" w:date="2023-06-04T13:53:00Z">
        <w:r w:rsidDel="00D34FBF">
          <w:delText xml:space="preserve"> (points) and regional mean (bolded lines)</w:delText>
        </w:r>
        <w:r w:rsidR="00B95952" w:rsidDel="00D34FBF">
          <w:delText xml:space="preserve"> </w:delText>
        </w:r>
      </w:del>
      <w:del w:id="789" w:author="Steven Travers" w:date="2023-05-20T21:24:00Z">
        <w:r w:rsidR="00B95952" w:rsidDel="0083060E">
          <w:delText>colored by region (A)</w:delText>
        </w:r>
      </w:del>
      <w:del w:id="790" w:author="Steven Travers" w:date="2023-06-04T13:53:00Z">
        <w:r w:rsidR="00B95952" w:rsidDel="00D34FBF">
          <w:delText>. Mean (±se) Tmax for northern (blue) and southern (red) genets</w:delText>
        </w:r>
      </w:del>
      <w:del w:id="791" w:author="Steven Travers" w:date="2023-05-20T21:25:00Z">
        <w:r w:rsidR="00A41631" w:rsidDel="0083060E">
          <w:delText xml:space="preserve"> (B)</w:delText>
        </w:r>
      </w:del>
      <w:del w:id="792" w:author="Steven Travers" w:date="2023-06-04T13:53:00Z">
        <w:r w:rsidR="00B95952" w:rsidDel="00D34FBF">
          <w:delText xml:space="preserve">. Tmax </w:delText>
        </w:r>
      </w:del>
      <w:del w:id="793" w:author="Steven Travers" w:date="2023-05-20T21:27:00Z">
        <w:r w:rsidR="00D45368" w:rsidDel="0083060E">
          <w:delText>was</w:delText>
        </w:r>
      </w:del>
      <w:del w:id="794" w:author="Steven Travers" w:date="2023-06-04T13:53:00Z">
        <w:r w:rsidR="00D45368" w:rsidDel="00D34FBF">
          <w:delText xml:space="preserve"> </w:delText>
        </w:r>
        <w:r w:rsidR="00A41631" w:rsidDel="00D34FBF">
          <w:delText>the</w:delText>
        </w:r>
        <w:r w:rsidR="00B95952" w:rsidDel="00D34FBF">
          <w:delText xml:space="preserve"> x-intercept </w:delText>
        </w:r>
        <w:r w:rsidR="00A41631" w:rsidDel="00D34FBF">
          <w:delText>of the quadratic fit for each individual</w:delText>
        </w:r>
      </w:del>
      <w:del w:id="795" w:author="Steven Travers" w:date="2023-05-20T21:28:00Z">
        <w:r w:rsidR="00A41631" w:rsidDel="0083060E">
          <w:delText xml:space="preserve"> </w:delText>
        </w:r>
      </w:del>
      <w:del w:id="796" w:author="Steven Travers" w:date="2023-05-20T21:27:00Z">
        <w:r w:rsidR="00B95952" w:rsidDel="0083060E">
          <w:delText>at</w:delText>
        </w:r>
      </w:del>
      <w:del w:id="797" w:author="Steven Travers" w:date="2023-06-04T13:53:00Z">
        <w:r w:rsidR="00B95952" w:rsidDel="00D34FBF">
          <w:delText xml:space="preserve"> </w:delText>
        </w:r>
        <w:r w:rsidR="00A41631" w:rsidDel="00D34FBF">
          <w:delText xml:space="preserve">the </w:delText>
        </w:r>
        <w:r w:rsidR="00B95952" w:rsidDel="00D34FBF">
          <w:delText xml:space="preserve">highest </w:delText>
        </w:r>
      </w:del>
      <w:del w:id="798" w:author="Steven Travers" w:date="2023-05-20T21:28:00Z">
        <w:r w:rsidR="00A41631" w:rsidDel="0083060E">
          <w:delText xml:space="preserve">germination </w:delText>
        </w:r>
      </w:del>
      <w:del w:id="799" w:author="Steven Travers" w:date="2023-06-04T13:53:00Z">
        <w:r w:rsidR="00A41631" w:rsidDel="00D34FBF">
          <w:delText>temperature predicted</w:delText>
        </w:r>
      </w:del>
      <w:del w:id="800" w:author="Steven Travers" w:date="2023-05-20T21:28:00Z">
        <w:r w:rsidR="00B95952" w:rsidDel="0083060E">
          <w:delText>.</w:delText>
        </w:r>
      </w:del>
      <w:del w:id="801" w:author="Steven Travers" w:date="2023-06-04T13:53:00Z">
        <w:r w:rsidR="00B95952" w:rsidDel="00D34FBF">
          <w:delText xml:space="preserve"> </w:delText>
        </w:r>
      </w:del>
      <w:del w:id="802" w:author="Steven Travers" w:date="2023-05-20T21:31:00Z">
        <w:r w:rsidR="00B95952" w:rsidDel="0083239F">
          <w:delText xml:space="preserve">Plants </w:delText>
        </w:r>
      </w:del>
      <w:del w:id="803" w:author="Steven Travers" w:date="2023-06-04T13:53:00Z">
        <w:r w:rsidR="00B95952" w:rsidDel="00D34FBF">
          <w:delText>from the northern region germinate at higher temperatures (</w:delText>
        </w:r>
        <w:r w:rsidR="00547558" w:rsidDel="00D34FBF">
          <w:delText xml:space="preserve">Tmax: </w:delText>
        </w:r>
        <w:r w:rsidR="00A41631" w:rsidDel="00D34FBF">
          <w:delText>F</w:delText>
        </w:r>
        <w:r w:rsidR="00A41631" w:rsidDel="00D34FBF">
          <w:rPr>
            <w:vertAlign w:val="subscript"/>
          </w:rPr>
          <w:delText>1,26</w:delText>
        </w:r>
        <w:r w:rsidR="00A41631" w:rsidDel="00D34FBF">
          <w:delText>=12, p =0.002).</w:delText>
        </w:r>
      </w:del>
    </w:p>
    <w:bookmarkEnd w:id="781"/>
    <w:p w14:paraId="6E5147B5" w14:textId="4E359431" w:rsidR="00C11EC7" w:rsidRPr="00547558" w:rsidDel="00D34FBF" w:rsidRDefault="00C11EC7" w:rsidP="00547558">
      <w:pPr>
        <w:pStyle w:val="BodyDoubleSpace05FirstLine"/>
        <w:spacing w:after="240" w:line="240" w:lineRule="auto"/>
        <w:ind w:firstLine="0"/>
        <w:rPr>
          <w:del w:id="804" w:author="Steven Travers" w:date="2023-06-04T13:53:00Z"/>
        </w:rPr>
      </w:pPr>
      <w:del w:id="805" w:author="Steven Travers" w:date="2023-06-04T13:53:00Z">
        <w:r w:rsidDel="00D34FBF">
          <w:rPr>
            <w:i/>
            <w:iCs/>
          </w:rPr>
          <w:delText>Gametophyt</w:delText>
        </w:r>
      </w:del>
      <w:del w:id="806" w:author="Steven Travers" w:date="2023-05-25T20:09:00Z">
        <w:r w:rsidDel="004D6BAE">
          <w:rPr>
            <w:i/>
            <w:iCs/>
          </w:rPr>
          <w:delText>e</w:delText>
        </w:r>
      </w:del>
    </w:p>
    <w:p w14:paraId="462C5193" w14:textId="75B2DE75" w:rsidR="001254C6" w:rsidDel="00D34FBF" w:rsidRDefault="001254C6" w:rsidP="00653A32">
      <w:pPr>
        <w:pStyle w:val="BodyDoubleSpace05FirstLine"/>
        <w:rPr>
          <w:del w:id="807" w:author="Steven Travers" w:date="2023-06-04T13:53:00Z"/>
        </w:rPr>
      </w:pPr>
      <w:del w:id="808" w:author="Steven Travers" w:date="2023-05-25T20:10:00Z">
        <w:r w:rsidDel="004D6BAE">
          <w:delText>Of all genets included in this study, 20</w:delText>
        </w:r>
        <w:r w:rsidR="00653A32" w:rsidDel="004D6BAE">
          <w:delText xml:space="preserve"> genets</w:delText>
        </w:r>
        <w:r w:rsidDel="004D6BAE">
          <w:delText xml:space="preserve"> from the north flowered and 10 from the south flowered. The number of ramets that flowered for each genet differed, so the total number of plants that flowered were 32 from the north and 29 from the south. </w:delText>
        </w:r>
      </w:del>
      <w:del w:id="809" w:author="Steven Travers" w:date="2023-06-04T13:53:00Z">
        <w:r w:rsidDel="00D34FBF">
          <w:delText xml:space="preserve">There was a significant difference between regions for Tmax </w:delText>
        </w:r>
        <w:r w:rsidR="00F03AEB" w:rsidDel="00D34FBF">
          <w:delText>(Fig. 1</w:delText>
        </w:r>
        <w:r w:rsidR="00A41631" w:rsidDel="00D34FBF">
          <w:delText>, Table 1</w:delText>
        </w:r>
        <w:r w:rsidR="00F03AEB" w:rsidDel="00D34FBF">
          <w:delText xml:space="preserve">) </w:delText>
        </w:r>
        <w:r w:rsidDel="00D34FBF">
          <w:delText>and Topt</w:delText>
        </w:r>
        <w:r w:rsidR="00A41631" w:rsidDel="00D34FBF">
          <w:delText xml:space="preserve"> (Table 1)</w:delText>
        </w:r>
        <w:r w:rsidDel="00D34FBF">
          <w:delText xml:space="preserve">. </w:delText>
        </w:r>
      </w:del>
      <w:del w:id="810" w:author="Steven Travers" w:date="2023-05-25T20:11:00Z">
        <w:r w:rsidDel="00305763">
          <w:delText>P</w:delText>
        </w:r>
      </w:del>
      <w:del w:id="811" w:author="Steven Travers" w:date="2023-06-04T13:53:00Z">
        <w:r w:rsidDel="00D34FBF">
          <w:delText>lants from the north germinated more readily at high temperatures</w:delText>
        </w:r>
        <w:r w:rsidR="00C36882" w:rsidDel="00D34FBF">
          <w:delText xml:space="preserve"> (Tmax: F</w:delText>
        </w:r>
        <w:r w:rsidR="00C36882" w:rsidDel="00D34FBF">
          <w:rPr>
            <w:vertAlign w:val="subscript"/>
          </w:rPr>
          <w:delText>1,26</w:delText>
        </w:r>
        <w:r w:rsidR="00C36882" w:rsidDel="00D34FBF">
          <w:delText>=12, p =0.002)</w:delText>
        </w:r>
        <w:r w:rsidDel="00D34FBF">
          <w:delText xml:space="preserve"> and had higher thermal optima</w:delText>
        </w:r>
        <w:r w:rsidR="00C36882" w:rsidDel="00D34FBF">
          <w:delText xml:space="preserve"> (Topt: F</w:delText>
        </w:r>
        <w:r w:rsidR="00C36882" w:rsidDel="00D34FBF">
          <w:rPr>
            <w:vertAlign w:val="subscript"/>
          </w:rPr>
          <w:delText>1,24</w:delText>
        </w:r>
        <w:r w:rsidR="00C36882" w:rsidDel="00D34FBF">
          <w:delText>=</w:delText>
        </w:r>
        <w:r w:rsidR="00446D15" w:rsidDel="00D34FBF">
          <w:delText>11</w:delText>
        </w:r>
        <w:r w:rsidR="00C36882" w:rsidDel="00D34FBF">
          <w:delText>, p =0.00</w:delText>
        </w:r>
        <w:r w:rsidR="00446D15" w:rsidDel="00D34FBF">
          <w:delText>3</w:delText>
        </w:r>
        <w:r w:rsidR="009F7263" w:rsidDel="00D34FBF">
          <w:delText>) than</w:delText>
        </w:r>
        <w:r w:rsidDel="00D34FBF">
          <w:delText xml:space="preserve"> plants from the south. There was no significant difference between the two regions for Tmin. One outlier was identified using the Grubbs’ test for outliers and subsequently dropped from the analysis.</w:delText>
        </w:r>
        <w:r w:rsidR="00653A32" w:rsidDel="00D34FBF">
          <w:delText xml:space="preserve"> </w:delText>
        </w:r>
      </w:del>
      <w:del w:id="812" w:author="Steven Travers" w:date="2023-05-25T20:12:00Z">
        <w:r w:rsidR="00653A32" w:rsidDel="00305763">
          <w:delText>For</w:delText>
        </w:r>
        <w:r w:rsidDel="00305763">
          <w:delText xml:space="preserve"> pollen tube growth rates</w:delText>
        </w:r>
        <w:r w:rsidR="00653A32" w:rsidDel="00305763">
          <w:delText>,</w:delText>
        </w:r>
        <w:r w:rsidDel="00305763">
          <w:delText xml:space="preserve"> </w:delText>
        </w:r>
        <w:r w:rsidR="00653A32" w:rsidDel="00305763">
          <w:delText>t</w:delText>
        </w:r>
      </w:del>
      <w:del w:id="813" w:author="Steven Travers" w:date="2023-06-04T13:53:00Z">
        <w:r w:rsidDel="00D34FBF">
          <w:delText xml:space="preserve">here were no significant differences between plants from the north and south for </w:delText>
        </w:r>
      </w:del>
      <w:del w:id="814" w:author="Steven Travers" w:date="2023-05-25T20:13:00Z">
        <w:r w:rsidDel="00305763">
          <w:delText>any of the three variables</w:delText>
        </w:r>
      </w:del>
      <w:del w:id="815" w:author="Steven Travers" w:date="2023-06-04T13:53:00Z">
        <w:r w:rsidR="00653A32" w:rsidDel="00D34FBF">
          <w:delText xml:space="preserve">. </w:delText>
        </w:r>
      </w:del>
    </w:p>
    <w:p w14:paraId="2BA515E9" w14:textId="16736222" w:rsidR="00653A32" w:rsidDel="00D34FBF" w:rsidRDefault="00653A32" w:rsidP="00653A32">
      <w:pPr>
        <w:pStyle w:val="BodyDoubleSpace05FirstLine"/>
        <w:rPr>
          <w:del w:id="816" w:author="Steven Travers" w:date="2023-06-04T13:53:00Z"/>
        </w:rPr>
      </w:pPr>
      <w:del w:id="817" w:author="Steven Travers" w:date="2023-05-25T20:14:00Z">
        <w:r w:rsidDel="00305763">
          <w:delText xml:space="preserve">We used correlation analysis to identify relationships between hot and cold tolerance for the sporophytic and gametophytic variables. </w:delText>
        </w:r>
      </w:del>
      <w:del w:id="818" w:author="Steven Travers" w:date="2023-06-04T13:53:00Z">
        <w:r w:rsidR="00446D15" w:rsidDel="00D34FBF">
          <w:delText>T</w:delText>
        </w:r>
        <w:r w:rsidDel="00D34FBF">
          <w:delText xml:space="preserve">here were no significant correlations between the </w:delText>
        </w:r>
      </w:del>
      <w:del w:id="819" w:author="Steven Travers" w:date="2023-05-25T20:14:00Z">
        <w:r w:rsidR="00446D15" w:rsidDel="00305763">
          <w:delText xml:space="preserve">sporophytic variables and between </w:delText>
        </w:r>
      </w:del>
      <w:del w:id="820" w:author="Steven Travers" w:date="2023-06-04T13:53:00Z">
        <w:r w:rsidDel="00D34FBF">
          <w:delText xml:space="preserve">gametophytic and sporophytic variables. </w:delText>
        </w:r>
      </w:del>
      <w:del w:id="821" w:author="Steven Travers" w:date="2023-05-25T20:16:00Z">
        <w:r w:rsidR="00446D15" w:rsidDel="007527F5">
          <w:delText>T</w:delText>
        </w:r>
      </w:del>
      <w:del w:id="822" w:author="Steven Travers" w:date="2023-06-04T13:53:00Z">
        <w:r w:rsidDel="00D34FBF">
          <w:delText xml:space="preserve">here were two significant correlation coefficients between gametophytic variables. </w:delText>
        </w:r>
      </w:del>
      <w:del w:id="823" w:author="Steven Travers" w:date="2023-05-25T20:16:00Z">
        <w:r w:rsidDel="007527F5">
          <w:delText>Maximum and minimum</w:delText>
        </w:r>
      </w:del>
      <w:del w:id="824" w:author="Steven Travers" w:date="2023-06-04T13:53:00Z">
        <w:r w:rsidDel="00D34FBF">
          <w:delText xml:space="preserve"> pollen tube growth rates were positively correlated (r = 0.</w:delText>
        </w:r>
        <w:commentRangeStart w:id="825"/>
        <w:r w:rsidDel="00D34FBF">
          <w:delText>46</w:delText>
        </w:r>
        <w:commentRangeEnd w:id="825"/>
        <w:r w:rsidR="007527F5" w:rsidDel="00D34FBF">
          <w:rPr>
            <w:rStyle w:val="CommentReference"/>
            <w:rFonts w:asciiTheme="minorHAnsi" w:eastAsiaTheme="minorHAnsi" w:hAnsiTheme="minorHAnsi" w:cstheme="minorBidi"/>
          </w:rPr>
          <w:commentReference w:id="825"/>
        </w:r>
        <w:r w:rsidDel="00D34FBF">
          <w:delText xml:space="preserve">). The </w:delText>
        </w:r>
      </w:del>
      <w:del w:id="826" w:author="Steven Travers" w:date="2023-05-25T20:21:00Z">
        <w:r w:rsidDel="007527F5">
          <w:delText xml:space="preserve">second </w:delText>
        </w:r>
      </w:del>
      <w:del w:id="827" w:author="Steven Travers" w:date="2023-06-04T13:53:00Z">
        <w:r w:rsidDel="00D34FBF">
          <w:delText xml:space="preserve">correlation between </w:delText>
        </w:r>
      </w:del>
      <w:del w:id="828" w:author="Steven Travers" w:date="2023-05-25T20:21:00Z">
        <w:r w:rsidDel="007527F5">
          <w:delText xml:space="preserve">maximum </w:delText>
        </w:r>
      </w:del>
      <w:del w:id="829" w:author="Steven Travers" w:date="2023-06-04T13:53:00Z">
        <w:r w:rsidDel="00D34FBF">
          <w:delText xml:space="preserve">pollen tube growth rate and </w:delText>
        </w:r>
      </w:del>
      <w:del w:id="830" w:author="Steven Travers" w:date="2023-05-25T20:21:00Z">
        <w:r w:rsidDel="007527F5">
          <w:delText>maximum</w:delText>
        </w:r>
      </w:del>
      <w:del w:id="831" w:author="Steven Travers" w:date="2023-06-04T13:53:00Z">
        <w:r w:rsidDel="00D34FBF">
          <w:delText xml:space="preserve"> pollen germination</w:delText>
        </w:r>
      </w:del>
      <w:del w:id="832" w:author="Steven Travers" w:date="2023-05-25T20:22:00Z">
        <w:r w:rsidDel="007527F5">
          <w:delText xml:space="preserve"> was also positive </w:delText>
        </w:r>
      </w:del>
      <w:del w:id="833" w:author="Steven Travers" w:date="2023-06-04T13:53:00Z">
        <w:r w:rsidDel="00D34FBF">
          <w:delText xml:space="preserve">(r = 0.3). </w:delText>
        </w:r>
      </w:del>
    </w:p>
    <w:p w14:paraId="42261F74" w14:textId="48055BE4" w:rsidR="00A32F27" w:rsidRDefault="00C11EC7" w:rsidP="00C11EC7">
      <w:pPr>
        <w:pStyle w:val="BodyDoubleSpace05FirstLine"/>
        <w:ind w:firstLine="0"/>
        <w:rPr>
          <w:b/>
        </w:rPr>
      </w:pPr>
      <w:r w:rsidRPr="00C11EC7">
        <w:rPr>
          <w:b/>
        </w:rPr>
        <w:t>The effect of long-term moderate heat on reproductive traits</w:t>
      </w:r>
    </w:p>
    <w:p w14:paraId="3C328274" w14:textId="77777777" w:rsidR="00341D72" w:rsidRPr="005123E8" w:rsidRDefault="00341D72" w:rsidP="00341D72">
      <w:pPr>
        <w:pStyle w:val="Tabletitle"/>
        <w:spacing w:after="0" w:line="480" w:lineRule="auto"/>
        <w:rPr>
          <w:iCs/>
          <w:u w:val="single"/>
          <w:rPrChange w:id="834" w:author="Steven Travers" w:date="2023-06-04T15:11:00Z">
            <w:rPr>
              <w:i/>
              <w:iCs/>
            </w:rPr>
          </w:rPrChange>
        </w:rPr>
      </w:pPr>
      <w:r w:rsidRPr="005123E8">
        <w:rPr>
          <w:iCs/>
          <w:u w:val="single"/>
          <w:rPrChange w:id="835" w:author="Steven Travers" w:date="2023-06-04T15:11:00Z">
            <w:rPr>
              <w:i/>
              <w:iCs/>
            </w:rPr>
          </w:rPrChange>
        </w:rPr>
        <w:t>Pre-pollination</w:t>
      </w:r>
    </w:p>
    <w:p w14:paraId="0E7D0352" w14:textId="54EA51EB" w:rsidR="00341D72" w:rsidRDefault="00341D72" w:rsidP="002A7C5C">
      <w:pPr>
        <w:pStyle w:val="Tabletitle"/>
        <w:spacing w:line="480" w:lineRule="auto"/>
        <w:rPr>
          <w:ins w:id="836" w:author="Steven Travers" w:date="2023-06-04T15:10:00Z"/>
        </w:rPr>
      </w:pPr>
      <w:r>
        <w:tab/>
      </w:r>
      <w:ins w:id="837" w:author="Steven Travers" w:date="2023-05-25T20:23:00Z">
        <w:r w:rsidR="00151E4A">
          <w:t>L</w:t>
        </w:r>
      </w:ins>
      <w:del w:id="838" w:author="Steven Travers" w:date="2023-05-25T20:23:00Z">
        <w:r w:rsidR="002D78BD" w:rsidDel="00151E4A">
          <w:delText>We found that l</w:delText>
        </w:r>
      </w:del>
      <w:r w:rsidR="002D78BD">
        <w:t xml:space="preserve">ong-term moderate heat </w:t>
      </w:r>
      <w:ins w:id="839" w:author="Steven Travers" w:date="2023-05-25T20:24:00Z">
        <w:r w:rsidR="00151E4A">
          <w:t>negatively</w:t>
        </w:r>
      </w:ins>
      <w:ins w:id="840" w:author="Steven Travers" w:date="2023-05-25T20:23:00Z">
        <w:r w:rsidR="00151E4A">
          <w:t xml:space="preserve"> influenced</w:t>
        </w:r>
      </w:ins>
      <w:del w:id="841" w:author="Steven Travers" w:date="2023-05-25T20:23:00Z">
        <w:r w:rsidR="002D78BD" w:rsidDel="00151E4A">
          <w:delText>predicted</w:delText>
        </w:r>
      </w:del>
      <w:r w:rsidR="002D78BD">
        <w:t xml:space="preserve">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w:t>
      </w:r>
      <w:del w:id="842" w:author="Steven Travers" w:date="2023-06-04T15:43:00Z">
        <w:r w:rsidR="00564085" w:rsidDel="005721DD">
          <w:delText>Table 2</w:delText>
        </w:r>
      </w:del>
      <w:ins w:id="843" w:author="Steven Travers" w:date="2023-06-04T15:43:00Z">
        <w:r w:rsidR="005721DD">
          <w:t>Table 1</w:t>
        </w:r>
      </w:ins>
      <w:r w:rsidR="00564085">
        <w:t xml:space="preserve">, </w:t>
      </w:r>
      <w:del w:id="844" w:author="Steven Travers" w:date="2023-06-04T16:05:00Z">
        <w:r w:rsidR="00564085" w:rsidDel="005B0F73">
          <w:delText>Fig.</w:delText>
        </w:r>
      </w:del>
      <w:ins w:id="845" w:author="Steven Travers" w:date="2023-06-04T16:05:00Z">
        <w:r w:rsidR="005B0F73">
          <w:t>Figure</w:t>
        </w:r>
      </w:ins>
      <w:r w:rsidR="00564085">
        <w:t xml:space="preserve"> 2)</w:t>
      </w:r>
      <w:r w:rsidR="002D78BD">
        <w:t xml:space="preserve">. </w:t>
      </w:r>
      <w:ins w:id="846" w:author="Steven Travers" w:date="2023-05-25T20:23:00Z">
        <w:r w:rsidR="00151E4A">
          <w:t>However, f</w:t>
        </w:r>
      </w:ins>
      <w:del w:id="847" w:author="Steven Travers" w:date="2023-05-25T20:23:00Z">
        <w:r w:rsidR="00E7338E" w:rsidDel="00151E4A">
          <w:delText>F</w:delText>
        </w:r>
      </w:del>
      <w:r w:rsidR="00E7338E">
        <w:t xml:space="preserve">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t xml:space="preserve"> </w:t>
      </w:r>
      <w:r w:rsidR="00C03C48">
        <w:t xml:space="preserve">Style </w:t>
      </w:r>
      <w:r w:rsidR="00167F1F">
        <w:t>plus</w:t>
      </w:r>
      <w:r w:rsidR="00C03C48">
        <w:t xml:space="preserve"> stigma length also differed by region of origin. </w:t>
      </w:r>
      <w:r w:rsidR="00295C86">
        <w:t xml:space="preserve"> </w:t>
      </w:r>
      <w:r w:rsidR="00C03C48">
        <w:t xml:space="preserve">Plants from Texas on average 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also 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w:t>
      </w:r>
      <w:del w:id="848" w:author="Steven Travers" w:date="2023-06-04T16:05:00Z">
        <w:r w:rsidR="00167F1F" w:rsidDel="005B0F73">
          <w:delText>Fig.</w:delText>
        </w:r>
      </w:del>
      <w:ins w:id="849" w:author="Steven Travers" w:date="2023-06-04T16:05:00Z">
        <w:r w:rsidR="005B0F73">
          <w:t>Figure</w:t>
        </w:r>
      </w:ins>
      <w:r w:rsidR="00167F1F">
        <w:t xml:space="preserve"> </w:t>
      </w:r>
      <w:ins w:id="850" w:author="Steven Travers" w:date="2023-06-04T16:01:00Z">
        <w:r w:rsidR="005B0F73">
          <w:t>3</w:t>
        </w:r>
      </w:ins>
      <w:del w:id="851" w:author="Steven Travers" w:date="2023-06-04T16:01:00Z">
        <w:r w:rsidR="00167F1F" w:rsidDel="005B0F73">
          <w:delText>4</w:delText>
        </w:r>
      </w:del>
      <w:r w:rsidR="00167F1F">
        <w:t xml:space="preserve">). </w:t>
      </w:r>
      <w:r w:rsidR="006E21A7">
        <w:t xml:space="preserve">Development in heat increased the average number of ovules by </w:t>
      </w:r>
      <w:del w:id="852" w:author="Steven Travers" w:date="2023-05-25T20:25:00Z">
        <w:r w:rsidR="006E21A7" w:rsidDel="00151E4A">
          <w:delText xml:space="preserve">about </w:delText>
        </w:r>
      </w:del>
      <w:ins w:id="853" w:author="Steven Travers" w:date="2023-05-25T20:25:00Z">
        <w:r w:rsidR="00151E4A">
          <w:t xml:space="preserve">approximately </w:t>
        </w:r>
      </w:ins>
      <w:r w:rsidR="006E21A7">
        <w:t>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t xml:space="preserve"> by 10%</w:t>
      </w:r>
      <w:r w:rsidR="00547558">
        <w:t xml:space="preserve"> (F</w:t>
      </w:r>
      <w:r w:rsidR="00547558">
        <w:rPr>
          <w:vertAlign w:val="subscript"/>
        </w:rPr>
        <w:t>1,10</w:t>
      </w:r>
      <w:r w:rsidR="00446D15">
        <w:rPr>
          <w:vertAlign w:val="subscript"/>
        </w:rPr>
        <w:t>0</w:t>
      </w:r>
      <w:r w:rsidR="00547558">
        <w:t>=82, p&lt;0.001)</w:t>
      </w:r>
      <w:r w:rsidR="00E7338E">
        <w:t>.</w:t>
      </w:r>
      <w:r>
        <w:t xml:space="preserve"> </w:t>
      </w:r>
      <w:r w:rsidR="00C03C48">
        <w:t xml:space="preserve">Neither trait differed by region. We found 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del w:id="854" w:author="Steven Travers" w:date="2023-06-04T16:05:00Z">
        <w:r w:rsidR="00C03C48" w:rsidDel="005B0F73">
          <w:delText>Fig.</w:delText>
        </w:r>
      </w:del>
      <w:ins w:id="855" w:author="Steven Travers" w:date="2023-06-04T16:05:00Z">
        <w:r w:rsidR="005B0F73">
          <w:t>Figure</w:t>
        </w:r>
      </w:ins>
      <w:r w:rsidR="00C03C48">
        <w:t xml:space="preserve"> </w:t>
      </w:r>
      <w:ins w:id="856" w:author="Steven Travers" w:date="2023-06-04T16:00:00Z">
        <w:r w:rsidR="000046CD">
          <w:t>2</w:t>
        </w:r>
      </w:ins>
      <w:del w:id="857" w:author="Steven Travers" w:date="2023-06-04T16:00:00Z">
        <w:r w:rsidR="00C03C48" w:rsidDel="000046CD">
          <w:delText>3</w:delText>
        </w:r>
      </w:del>
      <w:r w:rsidR="00C03C48">
        <w:t>).</w:t>
      </w:r>
    </w:p>
    <w:p w14:paraId="3C21761E" w14:textId="77777777" w:rsidR="005123E8" w:rsidRDefault="005123E8" w:rsidP="002A7C5C">
      <w:pPr>
        <w:pStyle w:val="Tabletitle"/>
        <w:spacing w:line="480" w:lineRule="auto"/>
      </w:pPr>
    </w:p>
    <w:p w14:paraId="13814A93" w14:textId="2F0C8750" w:rsidR="00341D72" w:rsidRPr="005123E8" w:rsidRDefault="00341D72" w:rsidP="002A7C5C">
      <w:pPr>
        <w:pStyle w:val="Tabletitle"/>
        <w:spacing w:line="480" w:lineRule="auto"/>
        <w:rPr>
          <w:iCs/>
          <w:u w:val="single"/>
          <w:rPrChange w:id="858" w:author="Steven Travers" w:date="2023-06-04T15:11:00Z">
            <w:rPr>
              <w:i/>
              <w:iCs/>
            </w:rPr>
          </w:rPrChange>
        </w:rPr>
      </w:pPr>
      <w:r w:rsidRPr="005123E8">
        <w:rPr>
          <w:iCs/>
          <w:u w:val="single"/>
          <w:rPrChange w:id="859" w:author="Steven Travers" w:date="2023-06-04T15:11:00Z">
            <w:rPr>
              <w:i/>
              <w:iCs/>
            </w:rPr>
          </w:rPrChange>
        </w:rPr>
        <w:t>Post-pollination</w:t>
      </w:r>
    </w:p>
    <w:p w14:paraId="441ADB64" w14:textId="38EE573C" w:rsidR="00341D72" w:rsidRDefault="00341D72" w:rsidP="002A7C5C">
      <w:pPr>
        <w:pStyle w:val="Tabletitle"/>
        <w:spacing w:line="480" w:lineRule="auto"/>
      </w:pPr>
      <w:r>
        <w:lastRenderedPageBreak/>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ins w:id="860" w:author="Steven Travers" w:date="2023-05-25T20:26:00Z">
        <w:r w:rsidR="00134736">
          <w:t xml:space="preserve"> (</w:t>
        </w:r>
      </w:ins>
      <w:ins w:id="861" w:author="Steven Travers" w:date="2023-06-04T15:44:00Z">
        <w:r w:rsidR="005721DD">
          <w:t>Table 1</w:t>
        </w:r>
      </w:ins>
      <w:ins w:id="862" w:author="Steven Travers" w:date="2023-05-25T20:26:00Z">
        <w:r w:rsidR="00134736">
          <w:t>)</w:t>
        </w:r>
      </w:ins>
      <w:r>
        <w:t xml:space="preserve">. Fruit set was also not affected by </w:t>
      </w:r>
      <w:del w:id="863" w:author="Steven Travers" w:date="2023-05-25T20:26:00Z">
        <w:r w:rsidDel="00134736">
          <w:delText xml:space="preserve">pollination and fertilization in </w:delText>
        </w:r>
      </w:del>
      <w:r>
        <w:t xml:space="preserve">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We note here that the average number of aborted seeds in the control group was relatively low with an average 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del w:id="864" w:author="Steven Travers" w:date="2023-06-04T16:05:00Z">
        <w:r w:rsidR="005F3D61" w:rsidDel="005B0F73">
          <w:delText>Fig.</w:delText>
        </w:r>
      </w:del>
      <w:ins w:id="865" w:author="Steven Travers" w:date="2023-06-04T16:05:00Z">
        <w:r w:rsidR="005B0F73">
          <w:t>Figure</w:t>
        </w:r>
      </w:ins>
      <w:r w:rsidR="005F3D61">
        <w:t xml:space="preserve"> </w:t>
      </w:r>
      <w:ins w:id="866" w:author="Steven Travers" w:date="2023-06-04T16:01:00Z">
        <w:r w:rsidR="000046CD">
          <w:t>2</w:t>
        </w:r>
      </w:ins>
      <w:del w:id="867" w:author="Steven Travers" w:date="2023-06-04T16:01:00Z">
        <w:r w:rsidR="005F3D61" w:rsidDel="000046CD">
          <w:delText>3</w:delText>
        </w:r>
      </w:del>
      <w:r w:rsidR="005F3D61">
        <w:t>).</w:t>
      </w:r>
    </w:p>
    <w:p w14:paraId="4640851A" w14:textId="77777777" w:rsidR="006A12E0" w:rsidRDefault="00341D72" w:rsidP="002A7C5C">
      <w:pPr>
        <w:pStyle w:val="Tabletitle"/>
        <w:spacing w:line="480" w:lineRule="auto"/>
        <w:rPr>
          <w:ins w:id="868" w:author="Steven Travers" w:date="2023-05-31T10:04:00Z"/>
        </w:rPr>
      </w:pPr>
      <w:r>
        <w:tab/>
      </w:r>
    </w:p>
    <w:p w14:paraId="6FAEB13A" w14:textId="77777777" w:rsidR="006A12E0" w:rsidRDefault="006A12E0">
      <w:pPr>
        <w:rPr>
          <w:ins w:id="869" w:author="Steven Travers" w:date="2023-05-31T10:04:00Z"/>
          <w:rFonts w:ascii="Times New Roman" w:eastAsia="Calibri" w:hAnsi="Times New Roman" w:cs="Times New Roman"/>
          <w:sz w:val="24"/>
        </w:rPr>
      </w:pPr>
      <w:ins w:id="870" w:author="Steven Travers" w:date="2023-05-31T10:04:00Z">
        <w:r>
          <w:br w:type="page"/>
        </w:r>
      </w:ins>
    </w:p>
    <w:p w14:paraId="2402FB9D" w14:textId="343EFE4D" w:rsidR="002D78BD" w:rsidRPr="002D78BD" w:rsidRDefault="00E7338E" w:rsidP="002A7C5C">
      <w:pPr>
        <w:pStyle w:val="Tabletitle"/>
        <w:spacing w:line="480" w:lineRule="auto"/>
      </w:pPr>
      <w:r>
        <w:lastRenderedPageBreak/>
        <w:t xml:space="preserve"> </w:t>
      </w:r>
    </w:p>
    <w:p w14:paraId="210FDB12" w14:textId="57EDD7E4" w:rsidR="002D78BD" w:rsidRPr="00DD5BC1" w:rsidRDefault="002D78BD" w:rsidP="00FD41A7">
      <w:pPr>
        <w:pStyle w:val="Tabletitle"/>
      </w:pPr>
      <w:bookmarkStart w:id="871" w:name="_Hlk136419926"/>
      <w:r w:rsidRPr="00DD5BC1">
        <w:rPr>
          <w:color w:val="000000" w:themeColor="text1"/>
          <w:rPrChange w:id="872" w:author="Steven Travers" w:date="2023-06-04T16:11:00Z">
            <w:rPr/>
          </w:rPrChange>
        </w:rPr>
        <w:t xml:space="preserve">Table </w:t>
      </w:r>
      <w:ins w:id="873" w:author="Steven Travers" w:date="2023-06-04T15:36:00Z">
        <w:r w:rsidR="005721DD" w:rsidRPr="00DD5BC1">
          <w:rPr>
            <w:color w:val="000000" w:themeColor="text1"/>
            <w:rPrChange w:id="874" w:author="Steven Travers" w:date="2023-06-04T16:11:00Z">
              <w:rPr/>
            </w:rPrChange>
          </w:rPr>
          <w:t>1</w:t>
        </w:r>
      </w:ins>
      <w:del w:id="875" w:author="Steven Travers" w:date="2023-06-04T15:36:00Z">
        <w:r w:rsidRPr="00DD5BC1" w:rsidDel="005721DD">
          <w:delText>2</w:delText>
        </w:r>
      </w:del>
      <w:r w:rsidRPr="00DD5BC1">
        <w:t xml:space="preserve">. </w:t>
      </w:r>
      <w:r w:rsidR="0075059A" w:rsidRPr="00DD5BC1">
        <w:t>ANOVA r</w:t>
      </w:r>
      <w:r w:rsidR="002E7B8B" w:rsidRPr="00DD5BC1">
        <w:t>esults</w:t>
      </w:r>
      <w:r w:rsidR="003607A9" w:rsidRPr="00DD5BC1">
        <w:t xml:space="preserve"> </w:t>
      </w:r>
      <w:r w:rsidR="00B95297" w:rsidRPr="00DD5BC1">
        <w:t>with the fixed effects temperature treatment (control and heat)</w:t>
      </w:r>
      <w:r w:rsidR="002E7B8B" w:rsidRPr="00DD5BC1">
        <w:t>,</w:t>
      </w:r>
      <w:r w:rsidR="00B95297" w:rsidRPr="00DD5BC1">
        <w:t xml:space="preserve"> region of origin (north and south)</w:t>
      </w:r>
      <w:r w:rsidR="002E7B8B" w:rsidRPr="00DD5BC1">
        <w:t>, and the interaction between treatment and region. Genet was included as a random effect</w:t>
      </w:r>
      <w:r w:rsidR="008C3644" w:rsidRPr="00DD5BC1">
        <w:t xml:space="preserve"> (excluded in pollen grain size due to overfitting the model)</w:t>
      </w:r>
      <w:r w:rsidR="002E7B8B" w:rsidRPr="00DD5BC1">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DD5BC1"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DD5BC1" w:rsidRDefault="00295C86" w:rsidP="002D78BD">
            <w:pPr>
              <w:jc w:val="cente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w:t>
            </w:r>
          </w:p>
        </w:tc>
        <w:tc>
          <w:tcPr>
            <w:tcW w:w="878" w:type="pct"/>
            <w:gridSpan w:val="2"/>
            <w:tcBorders>
              <w:top w:val="single" w:sz="4" w:space="0" w:color="7F7F7F" w:themeColor="text1" w:themeTint="80"/>
              <w:bottom w:val="nil"/>
            </w:tcBorders>
          </w:tcPr>
          <w:p w14:paraId="4F62B796" w14:textId="6546B727"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Region</w:t>
            </w:r>
          </w:p>
        </w:tc>
        <w:tc>
          <w:tcPr>
            <w:tcW w:w="1122" w:type="pct"/>
            <w:gridSpan w:val="2"/>
            <w:tcBorders>
              <w:top w:val="single" w:sz="4" w:space="0" w:color="7F7F7F" w:themeColor="text1" w:themeTint="80"/>
              <w:bottom w:val="nil"/>
            </w:tcBorders>
          </w:tcPr>
          <w:p w14:paraId="25D70799" w14:textId="7DD10168"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Treatment:Region</w:t>
            </w:r>
          </w:p>
        </w:tc>
      </w:tr>
      <w:tr w:rsidR="008C5818" w:rsidRPr="00DD5BC1"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DD5BC1" w:rsidRDefault="005E4AA9" w:rsidP="00AE160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dF</w:t>
            </w:r>
          </w:p>
        </w:tc>
        <w:tc>
          <w:tcPr>
            <w:tcW w:w="507" w:type="pct"/>
            <w:tcBorders>
              <w:top w:val="nil"/>
              <w:bottom w:val="single" w:sz="4" w:space="0" w:color="auto"/>
            </w:tcBorders>
            <w:noWrap/>
          </w:tcPr>
          <w:p w14:paraId="1CF21415" w14:textId="2655A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DD5BC1"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r>
      <w:tr w:rsidR="008C5818" w:rsidRPr="00DD5BC1"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Style + Stigma Length (mm)</w:t>
            </w:r>
          </w:p>
        </w:tc>
        <w:tc>
          <w:tcPr>
            <w:tcW w:w="277" w:type="pct"/>
            <w:tcBorders>
              <w:top w:val="single" w:sz="4" w:space="0" w:color="auto"/>
            </w:tcBorders>
            <w:noWrap/>
          </w:tcPr>
          <w:p w14:paraId="2CA31725" w14:textId="00F73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0.014</w:t>
            </w:r>
          </w:p>
        </w:tc>
      </w:tr>
      <w:tr w:rsidR="008C5818" w:rsidRPr="00DD5BC1"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Anther Length (mm)</w:t>
            </w:r>
          </w:p>
        </w:tc>
        <w:tc>
          <w:tcPr>
            <w:tcW w:w="277" w:type="pct"/>
            <w:noWrap/>
          </w:tcPr>
          <w:p w14:paraId="5E690B1E" w14:textId="2813D88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EDC66F2" w14:textId="53099F36"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183.57</w:t>
            </w:r>
          </w:p>
        </w:tc>
        <w:tc>
          <w:tcPr>
            <w:tcW w:w="517" w:type="pct"/>
          </w:tcPr>
          <w:p w14:paraId="4420919E" w14:textId="66FE81A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674F126" w14:textId="7454A51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0.27</w:t>
            </w:r>
          </w:p>
        </w:tc>
        <w:tc>
          <w:tcPr>
            <w:tcW w:w="439" w:type="pct"/>
            <w:noWrap/>
            <w:hideMark/>
          </w:tcPr>
          <w:p w14:paraId="3F541353" w14:textId="1621CEC1"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0.605</w:t>
            </w:r>
          </w:p>
        </w:tc>
        <w:tc>
          <w:tcPr>
            <w:tcW w:w="516" w:type="pct"/>
          </w:tcPr>
          <w:p w14:paraId="39B2DED0" w14:textId="51EB47A0"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9.29</w:t>
            </w:r>
          </w:p>
        </w:tc>
        <w:tc>
          <w:tcPr>
            <w:tcW w:w="607" w:type="pct"/>
          </w:tcPr>
          <w:p w14:paraId="72032626" w14:textId="318AD05A"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0.002</w:t>
            </w:r>
          </w:p>
        </w:tc>
      </w:tr>
      <w:tr w:rsidR="008C5818" w:rsidRPr="00DD5BC1"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Ovule Number</w:t>
            </w:r>
          </w:p>
        </w:tc>
        <w:tc>
          <w:tcPr>
            <w:tcW w:w="277" w:type="pct"/>
            <w:noWrap/>
          </w:tcPr>
          <w:p w14:paraId="326B1535" w14:textId="11E1B06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51196367" w14:textId="251A90E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10.93</w:t>
            </w:r>
          </w:p>
        </w:tc>
        <w:tc>
          <w:tcPr>
            <w:tcW w:w="517" w:type="pct"/>
          </w:tcPr>
          <w:p w14:paraId="197A0B8D" w14:textId="0AF000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6D982866" w14:textId="01C27A0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0.036</w:t>
            </w:r>
          </w:p>
        </w:tc>
        <w:tc>
          <w:tcPr>
            <w:tcW w:w="439" w:type="pct"/>
            <w:noWrap/>
            <w:hideMark/>
          </w:tcPr>
          <w:p w14:paraId="0152C08D" w14:textId="6326878F"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0.849</w:t>
            </w:r>
          </w:p>
        </w:tc>
        <w:tc>
          <w:tcPr>
            <w:tcW w:w="516" w:type="pct"/>
          </w:tcPr>
          <w:p w14:paraId="7CD006E2" w14:textId="71043FD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52.87</w:t>
            </w:r>
          </w:p>
        </w:tc>
        <w:tc>
          <w:tcPr>
            <w:tcW w:w="607" w:type="pct"/>
          </w:tcPr>
          <w:p w14:paraId="6990F579" w14:textId="15C96129"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DD5BC1" w:rsidRDefault="005E4AA9" w:rsidP="00DF6A3A">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Grain Size (μm) *</w:t>
            </w:r>
          </w:p>
        </w:tc>
        <w:tc>
          <w:tcPr>
            <w:tcW w:w="277" w:type="pct"/>
            <w:noWrap/>
          </w:tcPr>
          <w:p w14:paraId="1BEA0727" w14:textId="337887A0"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r w:rsidR="00C36882" w:rsidRPr="00DD5BC1">
              <w:rPr>
                <w:rFonts w:ascii="Times New Roman" w:eastAsia="Times New Roman" w:hAnsi="Times New Roman" w:cs="Times New Roman"/>
                <w:color w:val="000000"/>
              </w:rPr>
              <w:t>,100</w:t>
            </w:r>
          </w:p>
        </w:tc>
        <w:tc>
          <w:tcPr>
            <w:tcW w:w="507" w:type="pct"/>
            <w:noWrap/>
          </w:tcPr>
          <w:p w14:paraId="7C2126AD" w14:textId="4A7FDB28" w:rsidR="005E4AA9" w:rsidRPr="00DD5BC1"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BC1">
              <w:rPr>
                <w:rFonts w:ascii="Times New Roman" w:eastAsia="Times New Roman" w:hAnsi="Times New Roman" w:cs="Times New Roman"/>
                <w:b/>
                <w:bCs/>
                <w:color w:val="000000"/>
              </w:rPr>
              <w:t>F=</w:t>
            </w:r>
            <w:r w:rsidR="005E4AA9" w:rsidRPr="00DD5BC1">
              <w:rPr>
                <w:rFonts w:ascii="Times New Roman" w:eastAsia="Times New Roman" w:hAnsi="Times New Roman" w:cs="Times New Roman"/>
                <w:b/>
                <w:bCs/>
                <w:color w:val="000000"/>
              </w:rPr>
              <w:t>82.27</w:t>
            </w:r>
          </w:p>
        </w:tc>
        <w:tc>
          <w:tcPr>
            <w:tcW w:w="517" w:type="pct"/>
          </w:tcPr>
          <w:p w14:paraId="1ED5ADF1" w14:textId="041FC98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b/>
                <w:bCs/>
                <w:color w:val="000000"/>
              </w:rPr>
              <w:t>&lt;0.001</w:t>
            </w:r>
          </w:p>
        </w:tc>
        <w:tc>
          <w:tcPr>
            <w:tcW w:w="439" w:type="pct"/>
          </w:tcPr>
          <w:p w14:paraId="444DA037" w14:textId="61AE3B2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0.00</w:t>
            </w:r>
          </w:p>
        </w:tc>
        <w:tc>
          <w:tcPr>
            <w:tcW w:w="439" w:type="pct"/>
            <w:noWrap/>
          </w:tcPr>
          <w:p w14:paraId="7108375E" w14:textId="741F54F9" w:rsidR="005E4AA9" w:rsidRPr="00DD5BC1"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0.979</w:t>
            </w:r>
          </w:p>
        </w:tc>
        <w:tc>
          <w:tcPr>
            <w:tcW w:w="516" w:type="pct"/>
          </w:tcPr>
          <w:p w14:paraId="634105BC" w14:textId="710BDB8D"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0.00</w:t>
            </w:r>
          </w:p>
        </w:tc>
        <w:tc>
          <w:tcPr>
            <w:tcW w:w="607" w:type="pct"/>
          </w:tcPr>
          <w:p w14:paraId="5085EF69" w14:textId="6EF29D3E"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0.981</w:t>
            </w:r>
          </w:p>
        </w:tc>
      </w:tr>
      <w:tr w:rsidR="008C5818" w:rsidRPr="00DD5BC1"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Germination (40°C)</w:t>
            </w:r>
          </w:p>
        </w:tc>
        <w:tc>
          <w:tcPr>
            <w:tcW w:w="277" w:type="pct"/>
            <w:noWrap/>
          </w:tcPr>
          <w:p w14:paraId="3BFEE482" w14:textId="078B8834"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3C91283E" w14:textId="500FE53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0.10</w:t>
            </w:r>
          </w:p>
        </w:tc>
        <w:tc>
          <w:tcPr>
            <w:tcW w:w="517" w:type="pct"/>
          </w:tcPr>
          <w:p w14:paraId="4FE8FD03" w14:textId="3B4EA9A4"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0.748</w:t>
            </w:r>
          </w:p>
        </w:tc>
        <w:tc>
          <w:tcPr>
            <w:tcW w:w="439" w:type="pct"/>
          </w:tcPr>
          <w:p w14:paraId="4AC7CB6D" w14:textId="21DA5B4D"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1.51</w:t>
            </w:r>
          </w:p>
        </w:tc>
        <w:tc>
          <w:tcPr>
            <w:tcW w:w="439" w:type="pct"/>
            <w:noWrap/>
            <w:hideMark/>
          </w:tcPr>
          <w:p w14:paraId="6DD3DEB3" w14:textId="101C7CD7"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0.219</w:t>
            </w:r>
          </w:p>
        </w:tc>
        <w:tc>
          <w:tcPr>
            <w:tcW w:w="516" w:type="pct"/>
          </w:tcPr>
          <w:p w14:paraId="7F120FDA" w14:textId="0B1286BE"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0.01</w:t>
            </w:r>
          </w:p>
        </w:tc>
        <w:tc>
          <w:tcPr>
            <w:tcW w:w="607" w:type="pct"/>
          </w:tcPr>
          <w:p w14:paraId="44B2C980" w14:textId="74F80A90"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0.931</w:t>
            </w:r>
          </w:p>
        </w:tc>
      </w:tr>
      <w:tr w:rsidR="008C5818" w:rsidRPr="00DD5BC1"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Viable Seed</w:t>
            </w:r>
          </w:p>
        </w:tc>
        <w:tc>
          <w:tcPr>
            <w:tcW w:w="277" w:type="pct"/>
            <w:noWrap/>
          </w:tcPr>
          <w:p w14:paraId="0F35F54C" w14:textId="65392A2E"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24101B89" w14:textId="4E2FF8C5"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99.71</w:t>
            </w:r>
          </w:p>
        </w:tc>
        <w:tc>
          <w:tcPr>
            <w:tcW w:w="517" w:type="pct"/>
          </w:tcPr>
          <w:p w14:paraId="50E70F39" w14:textId="171E6EB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F50BB1E" w14:textId="48C371B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2.85</w:t>
            </w:r>
          </w:p>
        </w:tc>
        <w:tc>
          <w:tcPr>
            <w:tcW w:w="439" w:type="pct"/>
            <w:noWrap/>
            <w:hideMark/>
          </w:tcPr>
          <w:p w14:paraId="17274D5C" w14:textId="575AA458"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0.091</w:t>
            </w:r>
          </w:p>
        </w:tc>
        <w:tc>
          <w:tcPr>
            <w:tcW w:w="516" w:type="pct"/>
          </w:tcPr>
          <w:p w14:paraId="4FCA182A" w14:textId="359B9E4A"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w:t>
            </w:r>
          </w:p>
        </w:tc>
        <w:tc>
          <w:tcPr>
            <w:tcW w:w="607" w:type="pct"/>
          </w:tcPr>
          <w:p w14:paraId="46AACA93" w14:textId="566220E7"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0.867</w:t>
            </w:r>
          </w:p>
        </w:tc>
      </w:tr>
      <w:tr w:rsidR="008C5818" w:rsidRPr="00DD5BC1"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Unfertilized Ovules</w:t>
            </w:r>
          </w:p>
        </w:tc>
        <w:tc>
          <w:tcPr>
            <w:tcW w:w="277" w:type="pct"/>
            <w:noWrap/>
          </w:tcPr>
          <w:p w14:paraId="548203AC" w14:textId="653D5DA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1AD3C51D" w14:textId="61E102A9"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11.34</w:t>
            </w:r>
          </w:p>
        </w:tc>
        <w:tc>
          <w:tcPr>
            <w:tcW w:w="517" w:type="pct"/>
          </w:tcPr>
          <w:p w14:paraId="6AAA4E20" w14:textId="38A6D48E"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F0DFEC" w14:textId="2D188FB4"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w:t>
            </w:r>
          </w:p>
        </w:tc>
        <w:tc>
          <w:tcPr>
            <w:tcW w:w="439" w:type="pct"/>
            <w:noWrap/>
            <w:hideMark/>
          </w:tcPr>
          <w:p w14:paraId="1FCB4D88" w14:textId="213B3369"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0.011</w:t>
            </w:r>
          </w:p>
        </w:tc>
        <w:tc>
          <w:tcPr>
            <w:tcW w:w="516" w:type="pct"/>
          </w:tcPr>
          <w:p w14:paraId="09639FB5" w14:textId="6F9DDC34"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64.16</w:t>
            </w:r>
          </w:p>
        </w:tc>
        <w:tc>
          <w:tcPr>
            <w:tcW w:w="607" w:type="pct"/>
          </w:tcPr>
          <w:p w14:paraId="6FFD5530" w14:textId="2D0FDA1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Aborted Seeds</w:t>
            </w:r>
          </w:p>
        </w:tc>
        <w:tc>
          <w:tcPr>
            <w:tcW w:w="277" w:type="pct"/>
            <w:noWrap/>
          </w:tcPr>
          <w:p w14:paraId="053F99F5" w14:textId="7519C79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402101C" w14:textId="46FCD11C"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41.77</w:t>
            </w:r>
          </w:p>
        </w:tc>
        <w:tc>
          <w:tcPr>
            <w:tcW w:w="517" w:type="pct"/>
          </w:tcPr>
          <w:p w14:paraId="0E3106A6" w14:textId="61DDCF2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5DDE04" w14:textId="40976AA2"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1.99</w:t>
            </w:r>
          </w:p>
        </w:tc>
        <w:tc>
          <w:tcPr>
            <w:tcW w:w="439" w:type="pct"/>
            <w:noWrap/>
          </w:tcPr>
          <w:p w14:paraId="181B2309" w14:textId="2CE33A2D"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0.158</w:t>
            </w:r>
          </w:p>
        </w:tc>
        <w:tc>
          <w:tcPr>
            <w:tcW w:w="516" w:type="pct"/>
          </w:tcPr>
          <w:p w14:paraId="6E12ABC2" w14:textId="5C665EBD"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11.62</w:t>
            </w:r>
          </w:p>
        </w:tc>
        <w:tc>
          <w:tcPr>
            <w:tcW w:w="607" w:type="pct"/>
          </w:tcPr>
          <w:p w14:paraId="51CBAAED" w14:textId="0CF8C6AC"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bl>
    <w:p w14:paraId="5FE23868" w14:textId="3EEA7872" w:rsidR="009959CF" w:rsidRPr="00DD5BC1" w:rsidRDefault="002D78BD" w:rsidP="002D78BD">
      <w:pPr>
        <w:pStyle w:val="BodyDoubleSpace05FirstLine"/>
        <w:spacing w:line="240" w:lineRule="auto"/>
        <w:ind w:firstLine="0"/>
      </w:pPr>
      <w:r w:rsidRPr="00DD5BC1">
        <w:rPr>
          <w:bCs/>
        </w:rPr>
        <w:t xml:space="preserve">*Model excluded genet random effect to avoid overfitting model. </w:t>
      </w:r>
      <w:r w:rsidRPr="00DD5BC1">
        <w:t>Bolded values: statistically significant (α=0.05).</w:t>
      </w:r>
    </w:p>
    <w:bookmarkEnd w:id="871"/>
    <w:p w14:paraId="6A7718A0" w14:textId="77777777" w:rsidR="00B95297" w:rsidRPr="00DD5BC1" w:rsidRDefault="00B95297" w:rsidP="002D78BD">
      <w:pPr>
        <w:pStyle w:val="BodyDoubleSpace05FirstLine"/>
        <w:spacing w:line="240" w:lineRule="auto"/>
        <w:ind w:firstLine="0"/>
        <w:rPr>
          <w:bCs/>
        </w:rPr>
      </w:pPr>
    </w:p>
    <w:p w14:paraId="518AF6C8" w14:textId="23D568F1" w:rsidR="00CD794A" w:rsidRPr="00DD5BC1" w:rsidRDefault="001B5838" w:rsidP="003C0654">
      <w:pPr>
        <w:pStyle w:val="BodyDoubleSpace05FirstLine"/>
        <w:ind w:firstLine="0"/>
        <w:jc w:val="center"/>
      </w:pPr>
      <w:bookmarkStart w:id="876" w:name="_Hlk136420034"/>
      <w:r w:rsidRPr="002350F1">
        <w:rPr>
          <w:noProof/>
        </w:rPr>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4C7341F8" w14:textId="5EC76E45" w:rsidR="00EB7FFE" w:rsidRPr="00DD5BC1" w:rsidRDefault="003C0654" w:rsidP="002E7B8B">
      <w:pPr>
        <w:pStyle w:val="BodyDoubleSpace05FirstLine"/>
        <w:spacing w:line="240" w:lineRule="auto"/>
        <w:ind w:firstLine="0"/>
      </w:pPr>
      <w:r w:rsidRPr="00DD5BC1">
        <w:t xml:space="preserve">Figure </w:t>
      </w:r>
      <w:ins w:id="877" w:author="Steven Travers" w:date="2023-06-04T15:52:00Z">
        <w:r w:rsidR="000046CD" w:rsidRPr="00DD5BC1">
          <w:t>1</w:t>
        </w:r>
      </w:ins>
      <w:del w:id="878" w:author="Steven Travers" w:date="2023-06-04T15:52:00Z">
        <w:r w:rsidRPr="00DD5BC1" w:rsidDel="000046CD">
          <w:delText>2</w:delText>
        </w:r>
      </w:del>
      <w:r w:rsidRPr="00DD5BC1">
        <w:t xml:space="preserve">. </w:t>
      </w:r>
      <w:r w:rsidR="00564085" w:rsidRPr="00DD5BC1">
        <w:t>The effects of l</w:t>
      </w:r>
      <w:r w:rsidRPr="00DD5BC1">
        <w:t>ong-term moderate heat on morphological traits and seed set. Plant development in heat reduced the size of the stigma + style</w:t>
      </w:r>
      <w:r w:rsidR="008C5818" w:rsidRPr="00DD5BC1">
        <w:t xml:space="preserve">, </w:t>
      </w:r>
      <w:r w:rsidR="006E4C2E" w:rsidRPr="00DD5BC1">
        <w:t>anther</w:t>
      </w:r>
      <w:r w:rsidRPr="00DD5BC1">
        <w:t>, and pollen grains.</w:t>
      </w:r>
      <w:r w:rsidR="008C5818" w:rsidRPr="00DD5BC1">
        <w:t xml:space="preserve"> The number of ovules increased.</w:t>
      </w:r>
      <w:r w:rsidRPr="00DD5BC1">
        <w:t xml:space="preserve"> </w:t>
      </w:r>
      <w:r w:rsidR="00564085" w:rsidRPr="00DD5BC1">
        <w:t>Development and fertilization in heat reduced the number of viable seeds per fruit</w:t>
      </w:r>
      <w:r w:rsidR="008C5818" w:rsidRPr="00DD5BC1">
        <w:t xml:space="preserve">. The number of </w:t>
      </w:r>
      <w:r w:rsidR="00E275D8" w:rsidRPr="00DD5BC1">
        <w:t xml:space="preserve">unfertilized ovules </w:t>
      </w:r>
      <w:r w:rsidR="005F3D61" w:rsidRPr="00DD5BC1">
        <w:t>and aborted seeds</w:t>
      </w:r>
      <w:r w:rsidR="008C5818" w:rsidRPr="00DD5BC1">
        <w:t xml:space="preserve"> increased.</w:t>
      </w:r>
    </w:p>
    <w:bookmarkEnd w:id="876"/>
    <w:p w14:paraId="7EDA1C14" w14:textId="77777777" w:rsidR="0006143E" w:rsidRPr="00DD5BC1" w:rsidRDefault="0006143E" w:rsidP="002E7B8B">
      <w:pPr>
        <w:pStyle w:val="BodyDoubleSpace05FirstLine"/>
        <w:spacing w:line="240" w:lineRule="auto"/>
        <w:ind w:firstLine="0"/>
      </w:pPr>
    </w:p>
    <w:p w14:paraId="37628CF0" w14:textId="4DC72D04" w:rsidR="006E4C2E" w:rsidRPr="00DD5BC1" w:rsidRDefault="00A41631" w:rsidP="00167F1F">
      <w:pPr>
        <w:pStyle w:val="BodyDoubleSpace05FirstLine"/>
        <w:spacing w:line="240" w:lineRule="auto"/>
        <w:ind w:firstLine="0"/>
        <w:jc w:val="center"/>
      </w:pPr>
      <w:bookmarkStart w:id="879" w:name="_Hlk136420112"/>
      <w:r w:rsidRPr="002350F1">
        <w:rPr>
          <w:noProof/>
        </w:rPr>
        <w:lastRenderedPageBreak/>
        <w:drawing>
          <wp:inline distT="0" distB="0" distL="0" distR="0" wp14:anchorId="114198C2" wp14:editId="12DF8F7E">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Pr="00DD5BC1" w:rsidRDefault="00A41631" w:rsidP="002E7B8B">
      <w:pPr>
        <w:pStyle w:val="BodyDoubleSpace05FirstLine"/>
        <w:spacing w:line="240" w:lineRule="auto"/>
        <w:ind w:firstLine="0"/>
      </w:pPr>
    </w:p>
    <w:p w14:paraId="115F8189" w14:textId="5C64BF98" w:rsidR="00A41631" w:rsidRPr="00DD5BC1" w:rsidRDefault="00A41631" w:rsidP="002E7B8B">
      <w:pPr>
        <w:pStyle w:val="BodyDoubleSpace05FirstLine"/>
        <w:spacing w:line="240" w:lineRule="auto"/>
        <w:ind w:firstLine="0"/>
      </w:pPr>
      <w:r w:rsidRPr="00DD5BC1">
        <w:t xml:space="preserve">Figure </w:t>
      </w:r>
      <w:ins w:id="880" w:author="Steven Travers" w:date="2023-06-04T15:53:00Z">
        <w:r w:rsidR="000046CD" w:rsidRPr="00DD5BC1">
          <w:t>2</w:t>
        </w:r>
      </w:ins>
      <w:del w:id="881" w:author="Steven Travers" w:date="2023-06-04T15:53:00Z">
        <w:r w:rsidRPr="00DD5BC1" w:rsidDel="000046CD">
          <w:delText>3</w:delText>
        </w:r>
      </w:del>
      <w:r w:rsidRPr="00DD5BC1">
        <w:t xml:space="preserve">. </w:t>
      </w:r>
      <w:ins w:id="882" w:author="Steven Travers" w:date="2023-06-04T15:54:00Z">
        <w:r w:rsidR="000046CD" w:rsidRPr="00DD5BC1">
          <w:t>Statistically significant i</w:t>
        </w:r>
      </w:ins>
      <w:del w:id="883" w:author="Steven Travers" w:date="2023-06-04T15:54:00Z">
        <w:r w:rsidRPr="00DD5BC1" w:rsidDel="000046CD">
          <w:delText>I</w:delText>
        </w:r>
      </w:del>
      <w:r w:rsidRPr="00DD5BC1">
        <w:t xml:space="preserve">nteractions </w:t>
      </w:r>
      <w:ins w:id="884" w:author="Steven Travers" w:date="2023-06-04T15:54:00Z">
        <w:r w:rsidR="000046CD" w:rsidRPr="00DD5BC1">
          <w:t xml:space="preserve">in Experiment 1 </w:t>
        </w:r>
      </w:ins>
      <w:r w:rsidRPr="00DD5BC1">
        <w:t>between</w:t>
      </w:r>
      <w:ins w:id="885" w:author="Steven Travers" w:date="2023-06-04T15:54:00Z">
        <w:r w:rsidR="000046CD" w:rsidRPr="00DD5BC1">
          <w:t xml:space="preserve"> heat</w:t>
        </w:r>
      </w:ins>
      <w:r w:rsidRPr="00DD5BC1">
        <w:t xml:space="preserve"> treatment and region</w:t>
      </w:r>
      <w:del w:id="886" w:author="Steven Travers" w:date="2023-06-04T15:55:00Z">
        <w:r w:rsidRPr="00DD5BC1" w:rsidDel="000046CD">
          <w:delText xml:space="preserve"> that were statistically significant</w:delText>
        </w:r>
      </w:del>
      <w:r w:rsidRPr="00DD5BC1">
        <w:t xml:space="preserve">. </w:t>
      </w:r>
    </w:p>
    <w:bookmarkEnd w:id="879"/>
    <w:p w14:paraId="07B5C30D" w14:textId="630872B5" w:rsidR="0006143E" w:rsidRPr="00DD5BC1" w:rsidRDefault="0006143E" w:rsidP="0006143E">
      <w:pPr>
        <w:pStyle w:val="BodyDoubleSpace05FirstLine"/>
        <w:ind w:firstLine="0"/>
      </w:pPr>
    </w:p>
    <w:p w14:paraId="75789839" w14:textId="77777777" w:rsidR="0006143E" w:rsidRPr="00DD5BC1" w:rsidRDefault="0006143E" w:rsidP="00167F1F">
      <w:pPr>
        <w:pStyle w:val="BodyDoubleSpace05FirstLine"/>
        <w:spacing w:line="240" w:lineRule="auto"/>
        <w:ind w:firstLine="0"/>
        <w:jc w:val="center"/>
      </w:pPr>
      <w:bookmarkStart w:id="887" w:name="_Hlk136420152"/>
      <w:r w:rsidRPr="002350F1">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2E74A936" w14:textId="5D221949" w:rsidR="0006143E" w:rsidRDefault="0006143E" w:rsidP="0006143E">
      <w:pPr>
        <w:pStyle w:val="BodyDoubleSpace05FirstLine"/>
        <w:spacing w:line="240" w:lineRule="auto"/>
        <w:ind w:firstLine="0"/>
      </w:pPr>
      <w:r w:rsidRPr="00DD5BC1">
        <w:t xml:space="preserve">Figure </w:t>
      </w:r>
      <w:ins w:id="888" w:author="Steven Travers" w:date="2023-06-04T15:56:00Z">
        <w:r w:rsidR="000046CD" w:rsidRPr="00DD5BC1">
          <w:t>3</w:t>
        </w:r>
      </w:ins>
      <w:del w:id="889" w:author="Steven Travers" w:date="2023-06-04T15:56:00Z">
        <w:r w:rsidRPr="00DD5BC1" w:rsidDel="000046CD">
          <w:delText>4</w:delText>
        </w:r>
      </w:del>
      <w:r w:rsidRPr="00DD5BC1">
        <w:t xml:space="preserve">. </w:t>
      </w:r>
      <w:r w:rsidR="00D45846" w:rsidRPr="00DD5BC1">
        <w:t>Correlation</w:t>
      </w:r>
      <w:r w:rsidR="00D45846">
        <w:t xml:space="preserve"> of anther and style plus stigma length averaged across genets</w:t>
      </w:r>
      <w:ins w:id="890" w:author="Steven Travers" w:date="2023-06-04T15:57:00Z">
        <w:r w:rsidR="000046CD">
          <w:t xml:space="preserve"> in Experiment 1</w:t>
        </w:r>
      </w:ins>
      <w:r w:rsidR="00D45846">
        <w:t xml:space="preserve">. Control shown in dark grey and heat treatment in red. Correlation between </w:t>
      </w:r>
      <w:r w:rsidR="00D45846">
        <w:lastRenderedPageBreak/>
        <w:t>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p>
    <w:bookmarkEnd w:id="887"/>
    <w:p w14:paraId="30247020" w14:textId="77777777" w:rsidR="00D52B73" w:rsidRDefault="00D52B73" w:rsidP="008C3644">
      <w:pPr>
        <w:pStyle w:val="GS3"/>
        <w:rPr>
          <w:ins w:id="891" w:author="Steven Travers" w:date="2023-05-19T16:04:00Z"/>
        </w:rPr>
      </w:pPr>
    </w:p>
    <w:p w14:paraId="63886753" w14:textId="4F4F9D9B" w:rsidR="00D34FBF" w:rsidRDefault="00D34FBF" w:rsidP="00D34FBF">
      <w:pPr>
        <w:pStyle w:val="BodyDoubleSpace05FirstLine"/>
        <w:ind w:firstLine="0"/>
        <w:rPr>
          <w:ins w:id="892" w:author="Steven Travers" w:date="2023-06-04T13:53:00Z"/>
        </w:rPr>
      </w:pPr>
      <w:ins w:id="893" w:author="Steven Travers" w:date="2023-06-04T13:53:00Z">
        <w:r>
          <w:rPr>
            <w:b/>
          </w:rPr>
          <w:t xml:space="preserve">Experiment </w:t>
        </w:r>
      </w:ins>
      <w:ins w:id="894" w:author="Steven Travers" w:date="2023-06-04T15:50:00Z">
        <w:r w:rsidR="005721DD">
          <w:rPr>
            <w:b/>
          </w:rPr>
          <w:t>2</w:t>
        </w:r>
      </w:ins>
      <w:ins w:id="895" w:author="Steven Travers" w:date="2023-06-04T13:53:00Z">
        <w:r>
          <w:rPr>
            <w:b/>
          </w:rPr>
          <w:t xml:space="preserve">: </w:t>
        </w:r>
        <w:r w:rsidRPr="00C11EC7">
          <w:rPr>
            <w:b/>
          </w:rPr>
          <w:t>Life-stage specific responses to extreme temperature</w:t>
        </w:r>
      </w:ins>
    </w:p>
    <w:p w14:paraId="02F0C51B" w14:textId="07B5230B" w:rsidR="00D34FBF" w:rsidRPr="005123E8" w:rsidRDefault="001D65A0" w:rsidP="00D34FBF">
      <w:pPr>
        <w:pStyle w:val="BodyDoubleSpace05FirstLine"/>
        <w:ind w:firstLine="0"/>
        <w:rPr>
          <w:ins w:id="896" w:author="Steven Travers" w:date="2023-06-04T13:53:00Z"/>
          <w:iCs/>
          <w:u w:val="single"/>
          <w:rPrChange w:id="897" w:author="Steven Travers" w:date="2023-06-04T15:11:00Z">
            <w:rPr>
              <w:ins w:id="898" w:author="Steven Travers" w:date="2023-06-04T13:53:00Z"/>
              <w:i/>
              <w:iCs/>
            </w:rPr>
          </w:rPrChange>
        </w:rPr>
      </w:pPr>
      <w:ins w:id="899" w:author="Steven Travers" w:date="2023-06-04T16:07:00Z">
        <w:r>
          <w:rPr>
            <w:iCs/>
            <w:u w:val="single"/>
          </w:rPr>
          <w:t>Vegetative</w:t>
        </w:r>
      </w:ins>
      <w:ins w:id="900" w:author="Steven Travers" w:date="2023-06-04T13:53:00Z">
        <w:r w:rsidR="00D34FBF" w:rsidRPr="005123E8">
          <w:rPr>
            <w:iCs/>
            <w:u w:val="single"/>
            <w:rPrChange w:id="901" w:author="Steven Travers" w:date="2023-06-04T15:11:00Z">
              <w:rPr>
                <w:i/>
                <w:iCs/>
              </w:rPr>
            </w:rPrChange>
          </w:rPr>
          <w:t xml:space="preserve"> traits</w:t>
        </w:r>
      </w:ins>
    </w:p>
    <w:p w14:paraId="69C64A23" w14:textId="74DFEC08" w:rsidR="00D34FBF" w:rsidRDefault="00D34FBF" w:rsidP="00D34FBF">
      <w:pPr>
        <w:pStyle w:val="BodyDoubleSpace05FirstLine"/>
        <w:rPr>
          <w:ins w:id="902" w:author="Steven Travers" w:date="2023-06-04T13:53:00Z"/>
        </w:rPr>
      </w:pPr>
      <w:ins w:id="903" w:author="Steven Travers" w:date="2023-06-04T13:53:00Z">
        <w:r>
          <w:t xml:space="preserve">Of the six </w:t>
        </w:r>
      </w:ins>
      <w:ins w:id="904" w:author="Steven Travers" w:date="2023-06-04T16:07:00Z">
        <w:r w:rsidR="001D65A0">
          <w:t>vegetative</w:t>
        </w:r>
      </w:ins>
      <w:ins w:id="905" w:author="Steven Travers" w:date="2023-06-04T13:53:00Z">
        <w:r>
          <w:t xml:space="preserve"> traits </w:t>
        </w:r>
      </w:ins>
      <w:ins w:id="906" w:author="Steven Travers" w:date="2023-06-04T14:37:00Z">
        <w:r w:rsidR="000439DE">
          <w:t xml:space="preserve">measured in this experiment, </w:t>
        </w:r>
      </w:ins>
      <w:ins w:id="907" w:author="Steven Travers" w:date="2023-06-04T13:53:00Z">
        <w:r>
          <w:t>three differed between regions. In extreme heat (HCHPL: F</w:t>
        </w:r>
        <w:r>
          <w:rPr>
            <w:vertAlign w:val="subscript"/>
          </w:rPr>
          <w:t>1,51</w:t>
        </w:r>
        <w:r>
          <w:t>=4.418, p =0.041) and cold (CCHPL: F</w:t>
        </w:r>
        <w:r>
          <w:rPr>
            <w:vertAlign w:val="subscript"/>
          </w:rPr>
          <w:t>1,50</w:t>
        </w:r>
        <w:r>
          <w:t>=66.369, p &lt;0.001), northern plants retained chlorophyll content more effectively than southern plants (</w:t>
        </w:r>
      </w:ins>
      <w:ins w:id="908" w:author="Steven Travers" w:date="2023-06-04T15:50:00Z">
        <w:r w:rsidR="005721DD">
          <w:t>Table 2</w:t>
        </w:r>
      </w:ins>
      <w:ins w:id="909" w:author="Steven Travers" w:date="2023-06-04T13:53:00Z">
        <w:r>
          <w:t>). The chlorophyll content of northern plants was 8% and 19% higher than southern plants for the heat and cold treatments respectively. In contrast, southern plants had a 5% higher cell membrane stability in the extreme cold treatment than did northern plants (CCMS: F</w:t>
        </w:r>
        <w:r>
          <w:rPr>
            <w:vertAlign w:val="subscript"/>
          </w:rPr>
          <w:t>1,191</w:t>
        </w:r>
        <w:r>
          <w:t xml:space="preserve">=66.369, p &lt;0.001; </w:t>
        </w:r>
      </w:ins>
      <w:ins w:id="910" w:author="Steven Travers" w:date="2023-06-04T15:50:00Z">
        <w:r w:rsidR="005721DD">
          <w:t>Table 2</w:t>
        </w:r>
      </w:ins>
      <w:ins w:id="911" w:author="Steven Travers" w:date="2023-06-04T13:53:00Z">
        <w:r>
          <w:t xml:space="preserve">). </w:t>
        </w:r>
      </w:ins>
    </w:p>
    <w:p w14:paraId="77171CCC" w14:textId="77777777" w:rsidR="00D34FBF" w:rsidRDefault="00D34FBF" w:rsidP="00D34FBF">
      <w:pPr>
        <w:pStyle w:val="BodyDoubleSpace05FirstLine"/>
        <w:rPr>
          <w:ins w:id="912" w:author="Steven Travers" w:date="2023-06-04T13:53:00Z"/>
        </w:rPr>
      </w:pPr>
      <w:ins w:id="913" w:author="Steven Travers" w:date="2023-06-04T13:53:00Z">
        <w:r>
          <w:t xml:space="preserve">There was no overall significant difference between regions for HCMS, but heat tolerance was higher for northern than for southern plants in block A. </w:t>
        </w:r>
        <w:commentRangeStart w:id="914"/>
        <w:r>
          <w:t>Temperatures</w:t>
        </w:r>
      </w:ins>
      <w:commentRangeEnd w:id="914"/>
      <w:ins w:id="915" w:author="Steven Travers" w:date="2023-06-04T16:12:00Z">
        <w:r w:rsidR="002943F4">
          <w:rPr>
            <w:rStyle w:val="CommentReference"/>
            <w:rFonts w:asciiTheme="minorHAnsi" w:eastAsiaTheme="minorHAnsi" w:hAnsiTheme="minorHAnsi" w:cstheme="minorBidi"/>
          </w:rPr>
          <w:commentReference w:id="914"/>
        </w:r>
      </w:ins>
      <w:ins w:id="916" w:author="Steven Travers" w:date="2023-06-04T13:53:00Z">
        <w:r>
          <w:t xml:space="preserve"> in the greenhouse progressively rose throughout the spring and summer leading to a block effect in both the hot and cold treatments of CMS. The block effect on CMS may be due to the capacity of </w:t>
        </w:r>
        <w:r w:rsidRPr="007E019C">
          <w:rPr>
            <w:i/>
            <w:iCs/>
          </w:rPr>
          <w:t>S. carolinense</w:t>
        </w:r>
        <w:r>
          <w:t xml:space="preserve"> to induce temperature tolerance and acclimate to environmental conditions </w:t>
        </w:r>
        <w:r>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instrText xml:space="preserve"> ADDIN EN.CITE </w:instrText>
        </w:r>
        <w:r>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instrText xml:space="preserve"> ADDIN EN.CITE.DATA </w:instrText>
        </w:r>
        <w:r>
          <w:fldChar w:fldCharType="end"/>
        </w:r>
        <w:r>
          <w:fldChar w:fldCharType="separate"/>
        </w:r>
        <w:r>
          <w:rPr>
            <w:noProof/>
          </w:rPr>
          <w:t>(Clarke, Mur et al. 2004)</w:t>
        </w:r>
        <w:r>
          <w:fldChar w:fldCharType="end"/>
        </w:r>
        <w:r>
          <w:t xml:space="preserve">. In block A, northern plants had a higher HCMS, but this difference degraded in the later blocks during the times when greenhouse temperatures were higher during plant development.  We considered block A values the baseline HCMS and determined that northern plant have higher baseline heat tolerance. Net photosynthetic rated did not depend on region of origin for both the hot and cold treatments. </w:t>
        </w:r>
      </w:ins>
    </w:p>
    <w:p w14:paraId="4CB8A729" w14:textId="33ACB8C9" w:rsidR="00D34FBF" w:rsidRDefault="00D34FBF" w:rsidP="00D34FBF">
      <w:pPr>
        <w:pStyle w:val="BodyDoubleSpace05FirstLine"/>
        <w:rPr>
          <w:ins w:id="917" w:author="Steven Travers" w:date="2023-06-04T13:53:00Z"/>
        </w:rPr>
      </w:pPr>
      <w:ins w:id="918" w:author="Steven Travers" w:date="2023-06-04T13:53:00Z">
        <w:r>
          <w:t xml:space="preserve">Finally, there were no regional effects on photosynthetic rate in response to either cold or heat nor were there statistically significant correlations among </w:t>
        </w:r>
      </w:ins>
      <w:ins w:id="919" w:author="Steven Travers" w:date="2023-06-04T16:07:00Z">
        <w:r w:rsidR="001D65A0">
          <w:t>vegetative</w:t>
        </w:r>
      </w:ins>
      <w:ins w:id="920" w:author="Steven Travers" w:date="2023-06-04T13:53:00Z">
        <w:r>
          <w:t xml:space="preserve"> traits. </w:t>
        </w:r>
      </w:ins>
    </w:p>
    <w:p w14:paraId="62F19CD8" w14:textId="77777777" w:rsidR="00D34FBF" w:rsidRDefault="00D34FBF" w:rsidP="00D34FBF">
      <w:pPr>
        <w:pStyle w:val="Tabletitle"/>
        <w:rPr>
          <w:ins w:id="921" w:author="Steven Travers" w:date="2023-06-04T13:53:00Z"/>
        </w:rPr>
      </w:pPr>
    </w:p>
    <w:p w14:paraId="6A1AF936" w14:textId="77777777" w:rsidR="00D34FBF" w:rsidRDefault="00D34FBF" w:rsidP="00D34FBF">
      <w:pPr>
        <w:pStyle w:val="Tabletitle"/>
        <w:rPr>
          <w:ins w:id="922" w:author="Steven Travers" w:date="2023-06-04T13:53:00Z"/>
        </w:rPr>
      </w:pPr>
    </w:p>
    <w:p w14:paraId="27D7784A" w14:textId="6B7A249F" w:rsidR="00D34FBF" w:rsidRDefault="00D34FBF" w:rsidP="00D34FBF">
      <w:pPr>
        <w:pStyle w:val="Tabletitle"/>
        <w:rPr>
          <w:ins w:id="923" w:author="Steven Travers" w:date="2023-06-04T13:53:00Z"/>
        </w:rPr>
      </w:pPr>
      <w:ins w:id="924" w:author="Steven Travers" w:date="2023-06-04T13:53:00Z">
        <w:r w:rsidRPr="003E0299">
          <w:t xml:space="preserve">Table </w:t>
        </w:r>
      </w:ins>
      <w:ins w:id="925" w:author="Steven Travers" w:date="2023-06-04T15:45:00Z">
        <w:r w:rsidR="005721DD" w:rsidRPr="003E0299">
          <w:t>2</w:t>
        </w:r>
      </w:ins>
      <w:ins w:id="926" w:author="Steven Travers" w:date="2023-06-04T13:53:00Z">
        <w:r w:rsidRPr="003E0299">
          <w:t>.</w:t>
        </w:r>
        <w:r>
          <w:t xml:space="preserve"> </w:t>
        </w:r>
      </w:ins>
      <w:ins w:id="927" w:author="Steven Travers" w:date="2023-06-04T16:09:00Z">
        <w:r w:rsidR="001D65A0">
          <w:t>Vegetative</w:t>
        </w:r>
      </w:ins>
      <w:ins w:id="928" w:author="Steven Travers" w:date="2023-06-04T13:53:00Z">
        <w:r>
          <w:t xml:space="preserve"> and </w:t>
        </w:r>
      </w:ins>
      <w:ins w:id="929" w:author="Steven Travers" w:date="2023-06-04T16:10:00Z">
        <w:r w:rsidR="001D65A0">
          <w:t>reproductive</w:t>
        </w:r>
      </w:ins>
      <w:ins w:id="930" w:author="Steven Travers" w:date="2023-06-04T13:53:00Z">
        <w:r>
          <w:t xml:space="preserve"> temperature tolerance results from mixed effects linear models with the fixed effect region (north vs south) and the random effects genet and block (omitted for </w:t>
        </w:r>
      </w:ins>
      <w:ins w:id="931" w:author="Steven Travers" w:date="2023-06-04T16:09:00Z">
        <w:r w:rsidR="001D65A0">
          <w:t>reproductive</w:t>
        </w:r>
      </w:ins>
      <w:ins w:id="932" w:author="Steven Travers" w:date="2023-06-04T13:53:00Z">
        <w:r>
          <w:t xml:space="preserve">). Due to overfitting the model genet was omitted from CCMS, HPS, and Tmin PTGR. Block was not included in the analysis for </w:t>
        </w:r>
      </w:ins>
      <w:ins w:id="933" w:author="Steven Travers" w:date="2023-06-04T16:09:00Z">
        <w:r w:rsidR="001D65A0">
          <w:t>reproductiv</w:t>
        </w:r>
      </w:ins>
      <w:ins w:id="934" w:author="Steven Travers" w:date="2023-06-04T16:10:00Z">
        <w:r w:rsidR="001D65A0">
          <w:t>e traits</w:t>
        </w:r>
      </w:ins>
      <w:ins w:id="935" w:author="Steven Travers" w:date="2023-06-04T13:53:00Z">
        <w:r>
          <w:t xml:space="preserve"> and CPS. Random effect statistical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ins>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D34FBF" w:rsidRPr="008756EA" w14:paraId="169BEF0F" w14:textId="77777777" w:rsidTr="00481755">
        <w:trPr>
          <w:trHeight w:val="170"/>
          <w:ins w:id="936" w:author="Steven Travers" w:date="2023-06-04T13:53:00Z"/>
        </w:trPr>
        <w:tc>
          <w:tcPr>
            <w:tcW w:w="2226" w:type="pct"/>
            <w:gridSpan w:val="2"/>
            <w:vMerge w:val="restart"/>
            <w:tcBorders>
              <w:top w:val="single" w:sz="4" w:space="0" w:color="auto"/>
              <w:left w:val="nil"/>
              <w:bottom w:val="nil"/>
            </w:tcBorders>
            <w:noWrap/>
            <w:hideMark/>
          </w:tcPr>
          <w:p w14:paraId="102E8966" w14:textId="77777777" w:rsidR="00D34FBF" w:rsidRPr="008756EA" w:rsidRDefault="00D34FBF" w:rsidP="00481755">
            <w:pPr>
              <w:jc w:val="center"/>
              <w:rPr>
                <w:ins w:id="937" w:author="Steven Travers" w:date="2023-06-04T13:53:00Z"/>
                <w:rFonts w:ascii="Times New Roman" w:eastAsia="Times New Roman" w:hAnsi="Times New Roman" w:cs="Times New Roman"/>
                <w:color w:val="000000"/>
              </w:rPr>
            </w:pPr>
            <w:ins w:id="938" w:author="Steven Travers" w:date="2023-06-04T13:53:00Z">
              <w:r w:rsidRPr="008756EA">
                <w:rPr>
                  <w:rFonts w:ascii="Times New Roman" w:eastAsia="Times New Roman" w:hAnsi="Times New Roman" w:cs="Times New Roman"/>
                  <w:color w:val="000000"/>
                </w:rPr>
                <w:t> </w:t>
              </w:r>
            </w:ins>
          </w:p>
          <w:p w14:paraId="6459D1B7" w14:textId="77777777" w:rsidR="00D34FBF" w:rsidRPr="008756EA" w:rsidRDefault="00D34FBF" w:rsidP="00481755">
            <w:pPr>
              <w:jc w:val="center"/>
              <w:rPr>
                <w:ins w:id="939" w:author="Steven Travers" w:date="2023-06-04T13:53:00Z"/>
                <w:rFonts w:ascii="Times New Roman" w:eastAsia="Times New Roman" w:hAnsi="Times New Roman" w:cs="Times New Roman"/>
                <w:color w:val="000000"/>
              </w:rPr>
            </w:pPr>
            <w:ins w:id="940" w:author="Steven Travers" w:date="2023-06-04T13:53:00Z">
              <w:r w:rsidRPr="008756EA">
                <w:rPr>
                  <w:rFonts w:ascii="Times New Roman" w:eastAsia="Times New Roman" w:hAnsi="Times New Roman" w:cs="Times New Roman"/>
                  <w:color w:val="000000"/>
                </w:rPr>
                <w:t> </w:t>
              </w:r>
            </w:ins>
          </w:p>
          <w:p w14:paraId="64CF3424" w14:textId="77777777" w:rsidR="00D34FBF" w:rsidRPr="008756EA" w:rsidRDefault="00D34FBF" w:rsidP="00481755">
            <w:pPr>
              <w:jc w:val="center"/>
              <w:rPr>
                <w:ins w:id="941" w:author="Steven Travers" w:date="2023-06-04T13:53:00Z"/>
                <w:rFonts w:ascii="Times New Roman" w:eastAsia="Times New Roman" w:hAnsi="Times New Roman" w:cs="Times New Roman"/>
                <w:color w:val="000000"/>
              </w:rPr>
            </w:pPr>
            <w:ins w:id="942" w:author="Steven Travers" w:date="2023-06-04T13:53:00Z">
              <w:r w:rsidRPr="008756EA">
                <w:rPr>
                  <w:rFonts w:ascii="Times New Roman" w:eastAsia="Times New Roman" w:hAnsi="Times New Roman" w:cs="Times New Roman"/>
                  <w:color w:val="000000"/>
                </w:rPr>
                <w:t>Variable</w:t>
              </w:r>
            </w:ins>
          </w:p>
        </w:tc>
        <w:tc>
          <w:tcPr>
            <w:tcW w:w="2774" w:type="pct"/>
            <w:gridSpan w:val="5"/>
            <w:tcBorders>
              <w:top w:val="single" w:sz="4" w:space="0" w:color="auto"/>
              <w:bottom w:val="nil"/>
              <w:right w:val="nil"/>
            </w:tcBorders>
            <w:noWrap/>
            <w:vAlign w:val="bottom"/>
            <w:hideMark/>
          </w:tcPr>
          <w:p w14:paraId="7C104109" w14:textId="77777777" w:rsidR="00D34FBF" w:rsidRPr="008756EA" w:rsidRDefault="00D34FBF" w:rsidP="00481755">
            <w:pPr>
              <w:jc w:val="center"/>
              <w:rPr>
                <w:ins w:id="943" w:author="Steven Travers" w:date="2023-06-04T13:53:00Z"/>
                <w:rFonts w:ascii="Times New Roman" w:eastAsia="Times New Roman" w:hAnsi="Times New Roman" w:cs="Times New Roman"/>
                <w:color w:val="000000"/>
              </w:rPr>
            </w:pPr>
            <w:ins w:id="944" w:author="Steven Travers" w:date="2023-06-04T13:53:00Z">
              <w:r w:rsidRPr="008756EA">
                <w:rPr>
                  <w:rFonts w:ascii="Times New Roman" w:eastAsia="Times New Roman" w:hAnsi="Times New Roman" w:cs="Times New Roman"/>
                  <w:color w:val="000000"/>
                </w:rPr>
                <w:t>Region</w:t>
              </w:r>
            </w:ins>
          </w:p>
        </w:tc>
      </w:tr>
      <w:tr w:rsidR="00D34FBF" w:rsidRPr="008756EA" w14:paraId="797C8BAE" w14:textId="77777777" w:rsidTr="00481755">
        <w:trPr>
          <w:trHeight w:val="297"/>
          <w:ins w:id="945" w:author="Steven Travers" w:date="2023-06-04T13:53:00Z"/>
        </w:trPr>
        <w:tc>
          <w:tcPr>
            <w:tcW w:w="2226" w:type="pct"/>
            <w:gridSpan w:val="2"/>
            <w:vMerge/>
            <w:tcBorders>
              <w:top w:val="nil"/>
              <w:left w:val="nil"/>
              <w:bottom w:val="single" w:sz="4" w:space="0" w:color="auto"/>
            </w:tcBorders>
            <w:noWrap/>
            <w:hideMark/>
          </w:tcPr>
          <w:p w14:paraId="772EBE6E" w14:textId="77777777" w:rsidR="00D34FBF" w:rsidRPr="008756EA" w:rsidRDefault="00D34FBF" w:rsidP="00481755">
            <w:pPr>
              <w:jc w:val="center"/>
              <w:rPr>
                <w:ins w:id="946" w:author="Steven Travers" w:date="2023-06-04T13:53:00Z"/>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574C73B3" w14:textId="77777777" w:rsidR="00D34FBF" w:rsidRPr="008756EA" w:rsidRDefault="00D34FBF" w:rsidP="00481755">
            <w:pPr>
              <w:jc w:val="center"/>
              <w:rPr>
                <w:ins w:id="947" w:author="Steven Travers" w:date="2023-06-04T13:53:00Z"/>
                <w:rFonts w:ascii="Times New Roman" w:eastAsia="Times New Roman" w:hAnsi="Times New Roman" w:cs="Times New Roman"/>
                <w:color w:val="000000"/>
              </w:rPr>
            </w:pPr>
            <w:ins w:id="948" w:author="Steven Travers" w:date="2023-06-04T13:53:00Z">
              <w:r w:rsidRPr="008756EA">
                <w:rPr>
                  <w:rFonts w:ascii="Times New Roman" w:eastAsia="Times New Roman" w:hAnsi="Times New Roman" w:cs="Times New Roman"/>
                  <w:color w:val="000000"/>
                </w:rPr>
                <w:t>Expected</w:t>
              </w:r>
            </w:ins>
          </w:p>
        </w:tc>
        <w:tc>
          <w:tcPr>
            <w:tcW w:w="648" w:type="pct"/>
            <w:tcBorders>
              <w:top w:val="nil"/>
              <w:bottom w:val="single" w:sz="4" w:space="0" w:color="auto"/>
            </w:tcBorders>
            <w:noWrap/>
            <w:vAlign w:val="bottom"/>
            <w:hideMark/>
          </w:tcPr>
          <w:p w14:paraId="2AFF900A" w14:textId="77777777" w:rsidR="00D34FBF" w:rsidRPr="008756EA" w:rsidRDefault="00D34FBF" w:rsidP="00481755">
            <w:pPr>
              <w:jc w:val="center"/>
              <w:rPr>
                <w:ins w:id="949" w:author="Steven Travers" w:date="2023-06-04T13:53:00Z"/>
                <w:rFonts w:ascii="Times New Roman" w:eastAsia="Times New Roman" w:hAnsi="Times New Roman" w:cs="Times New Roman"/>
                <w:color w:val="000000"/>
              </w:rPr>
            </w:pPr>
            <w:ins w:id="950" w:author="Steven Travers" w:date="2023-06-04T13:53:00Z">
              <w:r w:rsidRPr="008756EA">
                <w:rPr>
                  <w:rFonts w:ascii="Times New Roman" w:eastAsia="Times New Roman" w:hAnsi="Times New Roman" w:cs="Times New Roman"/>
                  <w:color w:val="000000"/>
                </w:rPr>
                <w:t>Observed</w:t>
              </w:r>
            </w:ins>
          </w:p>
        </w:tc>
        <w:tc>
          <w:tcPr>
            <w:tcW w:w="472" w:type="pct"/>
            <w:tcBorders>
              <w:top w:val="nil"/>
              <w:bottom w:val="single" w:sz="4" w:space="0" w:color="auto"/>
            </w:tcBorders>
            <w:vAlign w:val="bottom"/>
          </w:tcPr>
          <w:p w14:paraId="2945ACB2" w14:textId="77777777" w:rsidR="00D34FBF" w:rsidRPr="008756EA" w:rsidRDefault="00D34FBF" w:rsidP="00481755">
            <w:pPr>
              <w:jc w:val="center"/>
              <w:rPr>
                <w:ins w:id="951" w:author="Steven Travers" w:date="2023-06-04T13:53:00Z"/>
                <w:rFonts w:ascii="Times New Roman" w:eastAsia="Times New Roman" w:hAnsi="Times New Roman" w:cs="Times New Roman"/>
                <w:color w:val="000000"/>
              </w:rPr>
            </w:pPr>
            <w:ins w:id="952" w:author="Steven Travers" w:date="2023-06-04T13:53:00Z">
              <w:r w:rsidRPr="008756EA">
                <w:rPr>
                  <w:rFonts w:ascii="Times New Roman" w:eastAsia="Times New Roman" w:hAnsi="Times New Roman" w:cs="Times New Roman"/>
                  <w:color w:val="000000"/>
                </w:rPr>
                <w:t>dF</w:t>
              </w:r>
            </w:ins>
          </w:p>
        </w:tc>
        <w:tc>
          <w:tcPr>
            <w:tcW w:w="505" w:type="pct"/>
            <w:tcBorders>
              <w:top w:val="nil"/>
              <w:bottom w:val="single" w:sz="4" w:space="0" w:color="auto"/>
            </w:tcBorders>
            <w:vAlign w:val="bottom"/>
          </w:tcPr>
          <w:p w14:paraId="70FEF311" w14:textId="77777777" w:rsidR="00D34FBF" w:rsidRPr="008756EA" w:rsidRDefault="00D34FBF" w:rsidP="00481755">
            <w:pPr>
              <w:jc w:val="center"/>
              <w:rPr>
                <w:ins w:id="953" w:author="Steven Travers" w:date="2023-06-04T13:53:00Z"/>
                <w:rFonts w:ascii="Times New Roman" w:eastAsia="Times New Roman" w:hAnsi="Times New Roman" w:cs="Times New Roman"/>
                <w:color w:val="000000"/>
              </w:rPr>
            </w:pPr>
            <w:ins w:id="954" w:author="Steven Travers" w:date="2023-06-04T13:53:00Z">
              <w:r w:rsidRPr="008756EA">
                <w:rPr>
                  <w:rFonts w:ascii="Times New Roman" w:eastAsia="Times New Roman" w:hAnsi="Times New Roman" w:cs="Times New Roman"/>
                  <w:color w:val="000000"/>
                </w:rPr>
                <w:t>F</w:t>
              </w:r>
            </w:ins>
          </w:p>
        </w:tc>
        <w:tc>
          <w:tcPr>
            <w:tcW w:w="514" w:type="pct"/>
            <w:tcBorders>
              <w:top w:val="nil"/>
              <w:bottom w:val="single" w:sz="4" w:space="0" w:color="auto"/>
              <w:right w:val="nil"/>
            </w:tcBorders>
            <w:noWrap/>
            <w:vAlign w:val="bottom"/>
            <w:hideMark/>
          </w:tcPr>
          <w:p w14:paraId="7FBFBB2C" w14:textId="77777777" w:rsidR="00D34FBF" w:rsidRPr="008756EA" w:rsidRDefault="00D34FBF" w:rsidP="00481755">
            <w:pPr>
              <w:jc w:val="center"/>
              <w:rPr>
                <w:ins w:id="955" w:author="Steven Travers" w:date="2023-06-04T13:53:00Z"/>
                <w:rFonts w:ascii="Times New Roman" w:eastAsia="Times New Roman" w:hAnsi="Times New Roman" w:cs="Times New Roman"/>
                <w:color w:val="000000"/>
              </w:rPr>
            </w:pPr>
            <w:ins w:id="956" w:author="Steven Travers" w:date="2023-06-04T13:53:00Z">
              <w:r w:rsidRPr="008756EA">
                <w:rPr>
                  <w:rFonts w:ascii="Times New Roman" w:eastAsia="Times New Roman" w:hAnsi="Times New Roman" w:cs="Times New Roman"/>
                  <w:color w:val="000000"/>
                </w:rPr>
                <w:t>p</w:t>
              </w:r>
            </w:ins>
          </w:p>
        </w:tc>
      </w:tr>
      <w:tr w:rsidR="00D34FBF" w:rsidRPr="008756EA" w14:paraId="3306928F" w14:textId="77777777" w:rsidTr="00481755">
        <w:trPr>
          <w:trHeight w:val="144"/>
          <w:ins w:id="957" w:author="Steven Travers" w:date="2023-06-04T13:53:00Z"/>
        </w:trPr>
        <w:tc>
          <w:tcPr>
            <w:tcW w:w="303" w:type="pct"/>
            <w:vMerge w:val="restart"/>
            <w:tcBorders>
              <w:top w:val="single" w:sz="4" w:space="0" w:color="auto"/>
              <w:left w:val="nil"/>
            </w:tcBorders>
            <w:noWrap/>
            <w:textDirection w:val="btLr"/>
            <w:hideMark/>
          </w:tcPr>
          <w:p w14:paraId="3A07866D" w14:textId="1715BA2F" w:rsidR="00D34FBF" w:rsidRPr="008756EA" w:rsidRDefault="001D65A0" w:rsidP="00481755">
            <w:pPr>
              <w:jc w:val="center"/>
              <w:rPr>
                <w:ins w:id="958" w:author="Steven Travers" w:date="2023-06-04T13:53:00Z"/>
                <w:rFonts w:ascii="Times New Roman" w:eastAsia="Times New Roman" w:hAnsi="Times New Roman" w:cs="Times New Roman"/>
                <w:color w:val="000000"/>
              </w:rPr>
            </w:pPr>
            <w:ins w:id="959" w:author="Steven Travers" w:date="2023-06-04T16:09:00Z">
              <w:r>
                <w:rPr>
                  <w:rFonts w:ascii="Times New Roman" w:eastAsia="Times New Roman" w:hAnsi="Times New Roman" w:cs="Times New Roman"/>
                  <w:color w:val="000000"/>
                </w:rPr>
                <w:t>Vegetative</w:t>
              </w:r>
            </w:ins>
          </w:p>
        </w:tc>
        <w:tc>
          <w:tcPr>
            <w:tcW w:w="1923" w:type="pct"/>
            <w:tcBorders>
              <w:top w:val="single" w:sz="4" w:space="0" w:color="auto"/>
            </w:tcBorders>
            <w:noWrap/>
            <w:hideMark/>
          </w:tcPr>
          <w:p w14:paraId="4DBCD2F2" w14:textId="77777777" w:rsidR="00D34FBF" w:rsidRPr="008756EA" w:rsidRDefault="00D34FBF" w:rsidP="00481755">
            <w:pPr>
              <w:rPr>
                <w:ins w:id="960" w:author="Steven Travers" w:date="2023-06-04T13:53:00Z"/>
                <w:rFonts w:ascii="Times New Roman" w:eastAsia="Times New Roman" w:hAnsi="Times New Roman" w:cs="Times New Roman"/>
                <w:color w:val="000000"/>
              </w:rPr>
            </w:pPr>
            <w:ins w:id="961" w:author="Steven Travers" w:date="2023-06-04T13:53:00Z">
              <w:r w:rsidRPr="008756EA">
                <w:rPr>
                  <w:rFonts w:ascii="Times New Roman" w:eastAsia="Times New Roman" w:hAnsi="Times New Roman" w:cs="Times New Roman"/>
                  <w:color w:val="000000"/>
                </w:rPr>
                <w:t>Cell Membrane Stability (Heat)</w:t>
              </w:r>
            </w:ins>
          </w:p>
        </w:tc>
        <w:tc>
          <w:tcPr>
            <w:tcW w:w="634" w:type="pct"/>
            <w:tcBorders>
              <w:top w:val="single" w:sz="4" w:space="0" w:color="auto"/>
            </w:tcBorders>
            <w:noWrap/>
            <w:hideMark/>
          </w:tcPr>
          <w:p w14:paraId="5FF57577" w14:textId="77777777" w:rsidR="00D34FBF" w:rsidRPr="008756EA" w:rsidRDefault="00D34FBF" w:rsidP="00481755">
            <w:pPr>
              <w:jc w:val="center"/>
              <w:rPr>
                <w:ins w:id="962" w:author="Steven Travers" w:date="2023-06-04T13:53:00Z"/>
                <w:rFonts w:ascii="Times New Roman" w:eastAsia="Times New Roman" w:hAnsi="Times New Roman" w:cs="Times New Roman"/>
                <w:color w:val="000000"/>
              </w:rPr>
            </w:pPr>
            <w:ins w:id="963" w:author="Steven Travers" w:date="2023-06-04T13:53:00Z">
              <w:r w:rsidRPr="008756EA">
                <w:rPr>
                  <w:rFonts w:ascii="Times New Roman" w:eastAsia="Times New Roman" w:hAnsi="Times New Roman" w:cs="Times New Roman"/>
                  <w:color w:val="000000"/>
                </w:rPr>
                <w:t>S &gt; N</w:t>
              </w:r>
            </w:ins>
          </w:p>
        </w:tc>
        <w:tc>
          <w:tcPr>
            <w:tcW w:w="648" w:type="pct"/>
            <w:tcBorders>
              <w:top w:val="single" w:sz="4" w:space="0" w:color="auto"/>
            </w:tcBorders>
            <w:noWrap/>
            <w:hideMark/>
          </w:tcPr>
          <w:p w14:paraId="66A8311E" w14:textId="77777777" w:rsidR="00D34FBF" w:rsidRPr="008756EA" w:rsidRDefault="00D34FBF" w:rsidP="00481755">
            <w:pPr>
              <w:jc w:val="center"/>
              <w:rPr>
                <w:ins w:id="964" w:author="Steven Travers" w:date="2023-06-04T13:53:00Z"/>
                <w:rFonts w:ascii="Times New Roman" w:eastAsia="Times New Roman" w:hAnsi="Times New Roman" w:cs="Times New Roman"/>
                <w:color w:val="000000"/>
              </w:rPr>
            </w:pPr>
            <w:ins w:id="965" w:author="Steven Travers" w:date="2023-06-04T13:53:00Z">
              <w:r w:rsidRPr="008756EA">
                <w:rPr>
                  <w:rFonts w:ascii="Times New Roman" w:eastAsia="Times New Roman" w:hAnsi="Times New Roman" w:cs="Times New Roman"/>
                  <w:color w:val="000000"/>
                </w:rPr>
                <w:t>-</w:t>
              </w:r>
            </w:ins>
          </w:p>
        </w:tc>
        <w:tc>
          <w:tcPr>
            <w:tcW w:w="472" w:type="pct"/>
            <w:tcBorders>
              <w:top w:val="single" w:sz="4" w:space="0" w:color="auto"/>
            </w:tcBorders>
          </w:tcPr>
          <w:p w14:paraId="5D713266" w14:textId="77777777" w:rsidR="00D34FBF" w:rsidRPr="008756EA" w:rsidRDefault="00D34FBF" w:rsidP="00481755">
            <w:pPr>
              <w:jc w:val="center"/>
              <w:rPr>
                <w:ins w:id="966" w:author="Steven Travers" w:date="2023-06-04T13:53:00Z"/>
                <w:rFonts w:ascii="Times New Roman" w:eastAsia="Times New Roman" w:hAnsi="Times New Roman" w:cs="Times New Roman"/>
                <w:color w:val="000000"/>
              </w:rPr>
            </w:pPr>
            <w:ins w:id="967" w:author="Steven Travers" w:date="2023-06-04T13:53:00Z">
              <w:r w:rsidRPr="008756EA">
                <w:rPr>
                  <w:rFonts w:ascii="Times New Roman" w:eastAsia="Times New Roman" w:hAnsi="Times New Roman" w:cs="Times New Roman"/>
                  <w:color w:val="000000"/>
                </w:rPr>
                <w:t>1, 50</w:t>
              </w:r>
            </w:ins>
          </w:p>
        </w:tc>
        <w:tc>
          <w:tcPr>
            <w:tcW w:w="505" w:type="pct"/>
            <w:tcBorders>
              <w:top w:val="single" w:sz="4" w:space="0" w:color="auto"/>
            </w:tcBorders>
          </w:tcPr>
          <w:p w14:paraId="5AA75F7A" w14:textId="77777777" w:rsidR="00D34FBF" w:rsidRPr="008756EA" w:rsidRDefault="00D34FBF" w:rsidP="00481755">
            <w:pPr>
              <w:jc w:val="center"/>
              <w:rPr>
                <w:ins w:id="968" w:author="Steven Travers" w:date="2023-06-04T13:53:00Z"/>
                <w:rFonts w:ascii="Times New Roman" w:eastAsia="Times New Roman" w:hAnsi="Times New Roman" w:cs="Times New Roman"/>
                <w:color w:val="000000"/>
              </w:rPr>
            </w:pPr>
            <w:ins w:id="969" w:author="Steven Travers" w:date="2023-06-04T13:53:00Z">
              <w:r w:rsidRPr="008756EA">
                <w:rPr>
                  <w:rFonts w:ascii="Times New Roman" w:eastAsia="Times New Roman" w:hAnsi="Times New Roman" w:cs="Times New Roman"/>
                  <w:color w:val="000000"/>
                </w:rPr>
                <w:t>3.673</w:t>
              </w:r>
            </w:ins>
          </w:p>
        </w:tc>
        <w:tc>
          <w:tcPr>
            <w:tcW w:w="514" w:type="pct"/>
            <w:tcBorders>
              <w:top w:val="single" w:sz="4" w:space="0" w:color="auto"/>
              <w:right w:val="nil"/>
            </w:tcBorders>
            <w:noWrap/>
            <w:hideMark/>
          </w:tcPr>
          <w:p w14:paraId="62069ECA" w14:textId="77777777" w:rsidR="00D34FBF" w:rsidRPr="008756EA" w:rsidRDefault="00D34FBF" w:rsidP="00481755">
            <w:pPr>
              <w:jc w:val="right"/>
              <w:rPr>
                <w:ins w:id="970" w:author="Steven Travers" w:date="2023-06-04T13:53:00Z"/>
                <w:rFonts w:ascii="Times New Roman" w:eastAsia="Times New Roman" w:hAnsi="Times New Roman" w:cs="Times New Roman"/>
                <w:color w:val="000000"/>
              </w:rPr>
            </w:pPr>
            <w:ins w:id="971" w:author="Steven Travers" w:date="2023-06-04T13:53:00Z">
              <w:r w:rsidRPr="008756EA">
                <w:rPr>
                  <w:rFonts w:ascii="Times New Roman" w:eastAsia="Times New Roman" w:hAnsi="Times New Roman" w:cs="Times New Roman"/>
                  <w:color w:val="000000"/>
                </w:rPr>
                <w:t>0.0610</w:t>
              </w:r>
            </w:ins>
          </w:p>
        </w:tc>
      </w:tr>
      <w:tr w:rsidR="00D34FBF" w:rsidRPr="008756EA" w14:paraId="2DF56D49" w14:textId="77777777" w:rsidTr="00481755">
        <w:trPr>
          <w:trHeight w:val="144"/>
          <w:ins w:id="972" w:author="Steven Travers" w:date="2023-06-04T13:53:00Z"/>
        </w:trPr>
        <w:tc>
          <w:tcPr>
            <w:tcW w:w="303" w:type="pct"/>
            <w:vMerge/>
            <w:tcBorders>
              <w:left w:val="nil"/>
            </w:tcBorders>
            <w:hideMark/>
          </w:tcPr>
          <w:p w14:paraId="1E31565C" w14:textId="77777777" w:rsidR="00D34FBF" w:rsidRPr="008756EA" w:rsidRDefault="00D34FBF" w:rsidP="00481755">
            <w:pPr>
              <w:rPr>
                <w:ins w:id="973" w:author="Steven Travers" w:date="2023-06-04T13:53:00Z"/>
                <w:rFonts w:ascii="Times New Roman" w:eastAsia="Times New Roman" w:hAnsi="Times New Roman" w:cs="Times New Roman"/>
                <w:color w:val="000000"/>
              </w:rPr>
            </w:pPr>
          </w:p>
        </w:tc>
        <w:tc>
          <w:tcPr>
            <w:tcW w:w="1923" w:type="pct"/>
            <w:noWrap/>
            <w:hideMark/>
          </w:tcPr>
          <w:p w14:paraId="65CADC2A" w14:textId="77777777" w:rsidR="00D34FBF" w:rsidRPr="008756EA" w:rsidRDefault="00D34FBF" w:rsidP="00481755">
            <w:pPr>
              <w:rPr>
                <w:ins w:id="974" w:author="Steven Travers" w:date="2023-06-04T13:53:00Z"/>
                <w:rFonts w:ascii="Times New Roman" w:eastAsia="Times New Roman" w:hAnsi="Times New Roman" w:cs="Times New Roman"/>
                <w:color w:val="000000"/>
              </w:rPr>
            </w:pPr>
            <w:ins w:id="975" w:author="Steven Travers" w:date="2023-06-04T13:53:00Z">
              <w:r w:rsidRPr="008756EA">
                <w:rPr>
                  <w:rFonts w:ascii="Times New Roman" w:eastAsia="Times New Roman" w:hAnsi="Times New Roman" w:cs="Times New Roman"/>
                  <w:color w:val="000000"/>
                </w:rPr>
                <w:t>Cell Membrane Stability (Cold)</w:t>
              </w:r>
            </w:ins>
          </w:p>
        </w:tc>
        <w:tc>
          <w:tcPr>
            <w:tcW w:w="634" w:type="pct"/>
            <w:noWrap/>
            <w:hideMark/>
          </w:tcPr>
          <w:p w14:paraId="326D21CF" w14:textId="77777777" w:rsidR="00D34FBF" w:rsidRPr="008756EA" w:rsidRDefault="00D34FBF" w:rsidP="00481755">
            <w:pPr>
              <w:jc w:val="center"/>
              <w:rPr>
                <w:ins w:id="976" w:author="Steven Travers" w:date="2023-06-04T13:53:00Z"/>
                <w:rFonts w:ascii="Times New Roman" w:eastAsia="Times New Roman" w:hAnsi="Times New Roman" w:cs="Times New Roman"/>
                <w:color w:val="000000"/>
              </w:rPr>
            </w:pPr>
            <w:ins w:id="977" w:author="Steven Travers" w:date="2023-06-04T13:53:00Z">
              <w:r w:rsidRPr="008756EA">
                <w:rPr>
                  <w:rFonts w:ascii="Times New Roman" w:eastAsia="Times New Roman" w:hAnsi="Times New Roman" w:cs="Times New Roman"/>
                  <w:color w:val="000000"/>
                </w:rPr>
                <w:t>N &gt; S</w:t>
              </w:r>
            </w:ins>
          </w:p>
        </w:tc>
        <w:tc>
          <w:tcPr>
            <w:tcW w:w="648" w:type="pct"/>
            <w:noWrap/>
            <w:hideMark/>
          </w:tcPr>
          <w:p w14:paraId="1FB6C0EB" w14:textId="77777777" w:rsidR="00D34FBF" w:rsidRPr="008756EA" w:rsidRDefault="00D34FBF" w:rsidP="00481755">
            <w:pPr>
              <w:jc w:val="center"/>
              <w:rPr>
                <w:ins w:id="978" w:author="Steven Travers" w:date="2023-06-04T13:53:00Z"/>
                <w:rFonts w:ascii="Times New Roman" w:eastAsia="Times New Roman" w:hAnsi="Times New Roman" w:cs="Times New Roman"/>
              </w:rPr>
            </w:pPr>
            <w:ins w:id="979" w:author="Steven Travers" w:date="2023-06-04T13:53:00Z">
              <w:r w:rsidRPr="008756EA">
                <w:rPr>
                  <w:rFonts w:ascii="Times New Roman" w:eastAsia="Times New Roman" w:hAnsi="Times New Roman" w:cs="Times New Roman"/>
                </w:rPr>
                <w:t>S &gt; N</w:t>
              </w:r>
            </w:ins>
          </w:p>
        </w:tc>
        <w:tc>
          <w:tcPr>
            <w:tcW w:w="472" w:type="pct"/>
          </w:tcPr>
          <w:p w14:paraId="4113AC1F" w14:textId="77777777" w:rsidR="00D34FBF" w:rsidRPr="008756EA" w:rsidRDefault="00D34FBF" w:rsidP="00481755">
            <w:pPr>
              <w:jc w:val="center"/>
              <w:rPr>
                <w:ins w:id="980" w:author="Steven Travers" w:date="2023-06-04T13:53:00Z"/>
                <w:rFonts w:ascii="Times New Roman" w:eastAsia="Times New Roman" w:hAnsi="Times New Roman" w:cs="Times New Roman"/>
                <w:b/>
                <w:bCs/>
                <w:color w:val="000000"/>
              </w:rPr>
            </w:pPr>
            <w:ins w:id="981" w:author="Steven Travers" w:date="2023-06-04T13:53:00Z">
              <w:r w:rsidRPr="008756EA">
                <w:rPr>
                  <w:rFonts w:ascii="Times New Roman" w:eastAsia="Times New Roman" w:hAnsi="Times New Roman" w:cs="Times New Roman"/>
                  <w:b/>
                  <w:bCs/>
                  <w:color w:val="000000"/>
                </w:rPr>
                <w:t>1, 191</w:t>
              </w:r>
            </w:ins>
          </w:p>
        </w:tc>
        <w:tc>
          <w:tcPr>
            <w:tcW w:w="505" w:type="pct"/>
          </w:tcPr>
          <w:p w14:paraId="2ABEF64F" w14:textId="77777777" w:rsidR="00D34FBF" w:rsidRPr="008756EA" w:rsidRDefault="00D34FBF" w:rsidP="00481755">
            <w:pPr>
              <w:jc w:val="center"/>
              <w:rPr>
                <w:ins w:id="982" w:author="Steven Travers" w:date="2023-06-04T13:53:00Z"/>
                <w:rFonts w:ascii="Times New Roman" w:eastAsia="Times New Roman" w:hAnsi="Times New Roman" w:cs="Times New Roman"/>
                <w:b/>
                <w:bCs/>
                <w:color w:val="000000"/>
              </w:rPr>
            </w:pPr>
            <w:ins w:id="983" w:author="Steven Travers" w:date="2023-06-04T13:53:00Z">
              <w:r w:rsidRPr="008756EA">
                <w:rPr>
                  <w:rFonts w:ascii="Times New Roman" w:eastAsia="Times New Roman" w:hAnsi="Times New Roman" w:cs="Times New Roman"/>
                  <w:b/>
                  <w:bCs/>
                  <w:color w:val="000000"/>
                </w:rPr>
                <w:t>6.482</w:t>
              </w:r>
            </w:ins>
          </w:p>
        </w:tc>
        <w:tc>
          <w:tcPr>
            <w:tcW w:w="514" w:type="pct"/>
            <w:tcBorders>
              <w:right w:val="nil"/>
            </w:tcBorders>
            <w:noWrap/>
            <w:hideMark/>
          </w:tcPr>
          <w:p w14:paraId="7AFBEE64" w14:textId="77777777" w:rsidR="00D34FBF" w:rsidRPr="008756EA" w:rsidRDefault="00D34FBF" w:rsidP="00481755">
            <w:pPr>
              <w:jc w:val="right"/>
              <w:rPr>
                <w:ins w:id="984" w:author="Steven Travers" w:date="2023-06-04T13:53:00Z"/>
                <w:rFonts w:ascii="Times New Roman" w:eastAsia="Times New Roman" w:hAnsi="Times New Roman" w:cs="Times New Roman"/>
                <w:b/>
                <w:bCs/>
                <w:color w:val="000000"/>
              </w:rPr>
            </w:pPr>
            <w:ins w:id="985" w:author="Steven Travers" w:date="2023-06-04T13:53:00Z">
              <w:r w:rsidRPr="008756EA">
                <w:rPr>
                  <w:rFonts w:ascii="Times New Roman" w:eastAsia="Times New Roman" w:hAnsi="Times New Roman" w:cs="Times New Roman"/>
                  <w:b/>
                  <w:bCs/>
                  <w:color w:val="000000"/>
                </w:rPr>
                <w:t>0.012</w:t>
              </w:r>
            </w:ins>
          </w:p>
        </w:tc>
      </w:tr>
      <w:tr w:rsidR="00D34FBF" w:rsidRPr="008756EA" w14:paraId="4741CCEC" w14:textId="77777777" w:rsidTr="00481755">
        <w:trPr>
          <w:trHeight w:val="144"/>
          <w:ins w:id="986" w:author="Steven Travers" w:date="2023-06-04T13:53:00Z"/>
        </w:trPr>
        <w:tc>
          <w:tcPr>
            <w:tcW w:w="303" w:type="pct"/>
            <w:vMerge/>
            <w:tcBorders>
              <w:left w:val="nil"/>
            </w:tcBorders>
            <w:hideMark/>
          </w:tcPr>
          <w:p w14:paraId="3B6E6635" w14:textId="77777777" w:rsidR="00D34FBF" w:rsidRPr="008756EA" w:rsidRDefault="00D34FBF" w:rsidP="00481755">
            <w:pPr>
              <w:rPr>
                <w:ins w:id="987" w:author="Steven Travers" w:date="2023-06-04T13:53:00Z"/>
                <w:rFonts w:ascii="Times New Roman" w:eastAsia="Times New Roman" w:hAnsi="Times New Roman" w:cs="Times New Roman"/>
                <w:color w:val="000000"/>
              </w:rPr>
            </w:pPr>
          </w:p>
        </w:tc>
        <w:tc>
          <w:tcPr>
            <w:tcW w:w="1923" w:type="pct"/>
            <w:noWrap/>
            <w:hideMark/>
          </w:tcPr>
          <w:p w14:paraId="1553CD2F" w14:textId="77777777" w:rsidR="00D34FBF" w:rsidRPr="008756EA" w:rsidRDefault="00D34FBF" w:rsidP="00481755">
            <w:pPr>
              <w:rPr>
                <w:ins w:id="988" w:author="Steven Travers" w:date="2023-06-04T13:53:00Z"/>
                <w:rFonts w:ascii="Times New Roman" w:eastAsia="Times New Roman" w:hAnsi="Times New Roman" w:cs="Times New Roman"/>
                <w:color w:val="000000"/>
              </w:rPr>
            </w:pPr>
            <w:ins w:id="989" w:author="Steven Travers" w:date="2023-06-04T13:53:00Z">
              <w:r w:rsidRPr="008756EA">
                <w:rPr>
                  <w:rFonts w:ascii="Times New Roman" w:eastAsia="Times New Roman" w:hAnsi="Times New Roman" w:cs="Times New Roman"/>
                  <w:color w:val="000000"/>
                </w:rPr>
                <w:t>Chlorophyll Content (Heat)</w:t>
              </w:r>
            </w:ins>
          </w:p>
        </w:tc>
        <w:tc>
          <w:tcPr>
            <w:tcW w:w="634" w:type="pct"/>
            <w:noWrap/>
            <w:hideMark/>
          </w:tcPr>
          <w:p w14:paraId="4AF333F4" w14:textId="77777777" w:rsidR="00D34FBF" w:rsidRPr="008756EA" w:rsidRDefault="00D34FBF" w:rsidP="00481755">
            <w:pPr>
              <w:jc w:val="center"/>
              <w:rPr>
                <w:ins w:id="990" w:author="Steven Travers" w:date="2023-06-04T13:53:00Z"/>
                <w:rFonts w:ascii="Times New Roman" w:eastAsia="Times New Roman" w:hAnsi="Times New Roman" w:cs="Times New Roman"/>
                <w:color w:val="000000"/>
              </w:rPr>
            </w:pPr>
            <w:ins w:id="991"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6F1CF419" w14:textId="77777777" w:rsidR="00D34FBF" w:rsidRPr="008756EA" w:rsidRDefault="00D34FBF" w:rsidP="00481755">
            <w:pPr>
              <w:jc w:val="center"/>
              <w:rPr>
                <w:ins w:id="992" w:author="Steven Travers" w:date="2023-06-04T13:53:00Z"/>
                <w:rFonts w:ascii="Times New Roman" w:eastAsia="Times New Roman" w:hAnsi="Times New Roman" w:cs="Times New Roman"/>
              </w:rPr>
            </w:pPr>
            <w:ins w:id="993" w:author="Steven Travers" w:date="2023-06-04T13:53:00Z">
              <w:r w:rsidRPr="008756EA">
                <w:rPr>
                  <w:rFonts w:ascii="Times New Roman" w:eastAsia="Times New Roman" w:hAnsi="Times New Roman" w:cs="Times New Roman"/>
                </w:rPr>
                <w:t>N &gt; S</w:t>
              </w:r>
            </w:ins>
          </w:p>
        </w:tc>
        <w:tc>
          <w:tcPr>
            <w:tcW w:w="472" w:type="pct"/>
          </w:tcPr>
          <w:p w14:paraId="44CD68D4" w14:textId="77777777" w:rsidR="00D34FBF" w:rsidRPr="008756EA" w:rsidRDefault="00D34FBF" w:rsidP="00481755">
            <w:pPr>
              <w:jc w:val="center"/>
              <w:rPr>
                <w:ins w:id="994" w:author="Steven Travers" w:date="2023-06-04T13:53:00Z"/>
                <w:rFonts w:ascii="Times New Roman" w:eastAsia="Times New Roman" w:hAnsi="Times New Roman" w:cs="Times New Roman"/>
                <w:b/>
                <w:bCs/>
                <w:color w:val="000000"/>
              </w:rPr>
            </w:pPr>
            <w:ins w:id="995" w:author="Steven Travers" w:date="2023-06-04T13:53:00Z">
              <w:r w:rsidRPr="008756EA">
                <w:rPr>
                  <w:rFonts w:ascii="Times New Roman" w:eastAsia="Times New Roman" w:hAnsi="Times New Roman" w:cs="Times New Roman"/>
                  <w:b/>
                  <w:bCs/>
                  <w:color w:val="000000"/>
                </w:rPr>
                <w:t>1, 51</w:t>
              </w:r>
            </w:ins>
          </w:p>
        </w:tc>
        <w:tc>
          <w:tcPr>
            <w:tcW w:w="505" w:type="pct"/>
          </w:tcPr>
          <w:p w14:paraId="173B6FB3" w14:textId="77777777" w:rsidR="00D34FBF" w:rsidRPr="008756EA" w:rsidRDefault="00D34FBF" w:rsidP="00481755">
            <w:pPr>
              <w:jc w:val="center"/>
              <w:rPr>
                <w:ins w:id="996" w:author="Steven Travers" w:date="2023-06-04T13:53:00Z"/>
                <w:rFonts w:ascii="Times New Roman" w:eastAsia="Times New Roman" w:hAnsi="Times New Roman" w:cs="Times New Roman"/>
                <w:b/>
                <w:bCs/>
                <w:color w:val="000000"/>
              </w:rPr>
            </w:pPr>
            <w:ins w:id="997" w:author="Steven Travers" w:date="2023-06-04T13:53:00Z">
              <w:r w:rsidRPr="008756EA">
                <w:rPr>
                  <w:rFonts w:ascii="Times New Roman" w:eastAsia="Times New Roman" w:hAnsi="Times New Roman" w:cs="Times New Roman"/>
                  <w:b/>
                  <w:bCs/>
                  <w:color w:val="000000"/>
                </w:rPr>
                <w:t>4.418</w:t>
              </w:r>
            </w:ins>
          </w:p>
        </w:tc>
        <w:tc>
          <w:tcPr>
            <w:tcW w:w="514" w:type="pct"/>
            <w:tcBorders>
              <w:right w:val="nil"/>
            </w:tcBorders>
            <w:noWrap/>
            <w:hideMark/>
          </w:tcPr>
          <w:p w14:paraId="5E38E1F8" w14:textId="77777777" w:rsidR="00D34FBF" w:rsidRPr="008756EA" w:rsidRDefault="00D34FBF" w:rsidP="00481755">
            <w:pPr>
              <w:jc w:val="right"/>
              <w:rPr>
                <w:ins w:id="998" w:author="Steven Travers" w:date="2023-06-04T13:53:00Z"/>
                <w:rFonts w:ascii="Times New Roman" w:eastAsia="Times New Roman" w:hAnsi="Times New Roman" w:cs="Times New Roman"/>
                <w:b/>
                <w:bCs/>
                <w:color w:val="000000"/>
              </w:rPr>
            </w:pPr>
            <w:ins w:id="999" w:author="Steven Travers" w:date="2023-06-04T13:53:00Z">
              <w:r w:rsidRPr="008756EA">
                <w:rPr>
                  <w:rFonts w:ascii="Times New Roman" w:eastAsia="Times New Roman" w:hAnsi="Times New Roman" w:cs="Times New Roman"/>
                  <w:b/>
                  <w:bCs/>
                  <w:color w:val="000000"/>
                </w:rPr>
                <w:t>0.041</w:t>
              </w:r>
            </w:ins>
          </w:p>
        </w:tc>
      </w:tr>
      <w:tr w:rsidR="00D34FBF" w:rsidRPr="008756EA" w14:paraId="77556262" w14:textId="77777777" w:rsidTr="00481755">
        <w:trPr>
          <w:trHeight w:val="144"/>
          <w:ins w:id="1000" w:author="Steven Travers" w:date="2023-06-04T13:53:00Z"/>
        </w:trPr>
        <w:tc>
          <w:tcPr>
            <w:tcW w:w="303" w:type="pct"/>
            <w:vMerge/>
            <w:tcBorders>
              <w:left w:val="nil"/>
            </w:tcBorders>
            <w:hideMark/>
          </w:tcPr>
          <w:p w14:paraId="425F4DCE" w14:textId="77777777" w:rsidR="00D34FBF" w:rsidRPr="008756EA" w:rsidRDefault="00D34FBF" w:rsidP="00481755">
            <w:pPr>
              <w:rPr>
                <w:ins w:id="1001" w:author="Steven Travers" w:date="2023-06-04T13:53:00Z"/>
                <w:rFonts w:ascii="Times New Roman" w:eastAsia="Times New Roman" w:hAnsi="Times New Roman" w:cs="Times New Roman"/>
                <w:color w:val="000000"/>
              </w:rPr>
            </w:pPr>
          </w:p>
        </w:tc>
        <w:tc>
          <w:tcPr>
            <w:tcW w:w="1923" w:type="pct"/>
            <w:noWrap/>
            <w:hideMark/>
          </w:tcPr>
          <w:p w14:paraId="5D38AA08" w14:textId="77777777" w:rsidR="00D34FBF" w:rsidRPr="008756EA" w:rsidRDefault="00D34FBF" w:rsidP="00481755">
            <w:pPr>
              <w:rPr>
                <w:ins w:id="1002" w:author="Steven Travers" w:date="2023-06-04T13:53:00Z"/>
                <w:rFonts w:ascii="Times New Roman" w:eastAsia="Times New Roman" w:hAnsi="Times New Roman" w:cs="Times New Roman"/>
                <w:color w:val="000000"/>
              </w:rPr>
            </w:pPr>
            <w:ins w:id="1003" w:author="Steven Travers" w:date="2023-06-04T13:53:00Z">
              <w:r w:rsidRPr="008756EA">
                <w:rPr>
                  <w:rFonts w:ascii="Times New Roman" w:eastAsia="Times New Roman" w:hAnsi="Times New Roman" w:cs="Times New Roman"/>
                  <w:color w:val="000000"/>
                </w:rPr>
                <w:t>Chlorophyll Content (Cold)</w:t>
              </w:r>
            </w:ins>
          </w:p>
        </w:tc>
        <w:tc>
          <w:tcPr>
            <w:tcW w:w="634" w:type="pct"/>
            <w:noWrap/>
            <w:hideMark/>
          </w:tcPr>
          <w:p w14:paraId="61DFD8B6" w14:textId="77777777" w:rsidR="00D34FBF" w:rsidRPr="008756EA" w:rsidRDefault="00D34FBF" w:rsidP="00481755">
            <w:pPr>
              <w:jc w:val="center"/>
              <w:rPr>
                <w:ins w:id="1004" w:author="Steven Travers" w:date="2023-06-04T13:53:00Z"/>
                <w:rFonts w:ascii="Times New Roman" w:eastAsia="Times New Roman" w:hAnsi="Times New Roman" w:cs="Times New Roman"/>
                <w:color w:val="000000"/>
              </w:rPr>
            </w:pPr>
            <w:ins w:id="1005" w:author="Steven Travers" w:date="2023-06-04T13:53:00Z">
              <w:r w:rsidRPr="008756EA">
                <w:rPr>
                  <w:rFonts w:ascii="Times New Roman" w:eastAsia="Times New Roman" w:hAnsi="Times New Roman" w:cs="Times New Roman"/>
                  <w:color w:val="000000"/>
                </w:rPr>
                <w:t>N &gt; S</w:t>
              </w:r>
            </w:ins>
          </w:p>
        </w:tc>
        <w:tc>
          <w:tcPr>
            <w:tcW w:w="648" w:type="pct"/>
            <w:noWrap/>
            <w:hideMark/>
          </w:tcPr>
          <w:p w14:paraId="638995DB" w14:textId="77777777" w:rsidR="00D34FBF" w:rsidRPr="008756EA" w:rsidRDefault="00D34FBF" w:rsidP="00481755">
            <w:pPr>
              <w:jc w:val="center"/>
              <w:rPr>
                <w:ins w:id="1006" w:author="Steven Travers" w:date="2023-06-04T13:53:00Z"/>
                <w:rFonts w:ascii="Times New Roman" w:eastAsia="Times New Roman" w:hAnsi="Times New Roman" w:cs="Times New Roman"/>
                <w:color w:val="000000"/>
              </w:rPr>
            </w:pPr>
            <w:ins w:id="1007" w:author="Steven Travers" w:date="2023-06-04T13:53:00Z">
              <w:r w:rsidRPr="008756EA">
                <w:rPr>
                  <w:rFonts w:ascii="Times New Roman" w:eastAsia="Times New Roman" w:hAnsi="Times New Roman" w:cs="Times New Roman"/>
                  <w:color w:val="000000"/>
                </w:rPr>
                <w:t>N &gt; S</w:t>
              </w:r>
            </w:ins>
          </w:p>
        </w:tc>
        <w:tc>
          <w:tcPr>
            <w:tcW w:w="472" w:type="pct"/>
          </w:tcPr>
          <w:p w14:paraId="3046E74C" w14:textId="77777777" w:rsidR="00D34FBF" w:rsidRPr="008756EA" w:rsidRDefault="00D34FBF" w:rsidP="00481755">
            <w:pPr>
              <w:jc w:val="center"/>
              <w:rPr>
                <w:ins w:id="1008" w:author="Steven Travers" w:date="2023-06-04T13:53:00Z"/>
                <w:rFonts w:ascii="Times New Roman" w:eastAsia="Times New Roman" w:hAnsi="Times New Roman" w:cs="Times New Roman"/>
                <w:b/>
                <w:bCs/>
                <w:color w:val="000000"/>
              </w:rPr>
            </w:pPr>
            <w:ins w:id="1009" w:author="Steven Travers" w:date="2023-06-04T13:53:00Z">
              <w:r w:rsidRPr="008756EA">
                <w:rPr>
                  <w:rFonts w:ascii="Times New Roman" w:eastAsia="Times New Roman" w:hAnsi="Times New Roman" w:cs="Times New Roman"/>
                  <w:b/>
                  <w:bCs/>
                  <w:color w:val="000000"/>
                </w:rPr>
                <w:t>1, 50</w:t>
              </w:r>
            </w:ins>
          </w:p>
        </w:tc>
        <w:tc>
          <w:tcPr>
            <w:tcW w:w="505" w:type="pct"/>
          </w:tcPr>
          <w:p w14:paraId="2B24284D" w14:textId="77777777" w:rsidR="00D34FBF" w:rsidRPr="008756EA" w:rsidRDefault="00D34FBF" w:rsidP="00481755">
            <w:pPr>
              <w:jc w:val="center"/>
              <w:rPr>
                <w:ins w:id="1010" w:author="Steven Travers" w:date="2023-06-04T13:53:00Z"/>
                <w:rFonts w:ascii="Times New Roman" w:eastAsia="Times New Roman" w:hAnsi="Times New Roman" w:cs="Times New Roman"/>
                <w:b/>
                <w:bCs/>
                <w:color w:val="000000"/>
              </w:rPr>
            </w:pPr>
            <w:ins w:id="1011" w:author="Steven Travers" w:date="2023-06-04T13:53:00Z">
              <w:r w:rsidRPr="008756EA">
                <w:rPr>
                  <w:rFonts w:ascii="Times New Roman" w:eastAsia="Times New Roman" w:hAnsi="Times New Roman" w:cs="Times New Roman"/>
                  <w:b/>
                  <w:bCs/>
                  <w:color w:val="000000"/>
                </w:rPr>
                <w:t>66.369</w:t>
              </w:r>
            </w:ins>
          </w:p>
        </w:tc>
        <w:tc>
          <w:tcPr>
            <w:tcW w:w="514" w:type="pct"/>
            <w:tcBorders>
              <w:right w:val="nil"/>
            </w:tcBorders>
            <w:noWrap/>
            <w:hideMark/>
          </w:tcPr>
          <w:p w14:paraId="252AD5B6" w14:textId="77777777" w:rsidR="00D34FBF" w:rsidRPr="008756EA" w:rsidRDefault="00D34FBF" w:rsidP="00481755">
            <w:pPr>
              <w:jc w:val="right"/>
              <w:rPr>
                <w:ins w:id="1012" w:author="Steven Travers" w:date="2023-06-04T13:53:00Z"/>
                <w:rFonts w:ascii="Times New Roman" w:eastAsia="Times New Roman" w:hAnsi="Times New Roman" w:cs="Times New Roman"/>
                <w:b/>
                <w:bCs/>
                <w:color w:val="000000"/>
              </w:rPr>
            </w:pPr>
            <w:ins w:id="1013" w:author="Steven Travers" w:date="2023-06-04T13:53:00Z">
              <w:r w:rsidRPr="008756EA">
                <w:rPr>
                  <w:rFonts w:ascii="Times New Roman" w:eastAsia="Times New Roman" w:hAnsi="Times New Roman" w:cs="Times New Roman"/>
                  <w:b/>
                  <w:bCs/>
                  <w:color w:val="000000"/>
                </w:rPr>
                <w:t>&lt;0.001</w:t>
              </w:r>
            </w:ins>
          </w:p>
        </w:tc>
      </w:tr>
      <w:tr w:rsidR="00D34FBF" w:rsidRPr="008756EA" w14:paraId="45342994" w14:textId="77777777" w:rsidTr="00481755">
        <w:trPr>
          <w:trHeight w:val="144"/>
          <w:ins w:id="1014" w:author="Steven Travers" w:date="2023-06-04T13:53:00Z"/>
        </w:trPr>
        <w:tc>
          <w:tcPr>
            <w:tcW w:w="303" w:type="pct"/>
            <w:vMerge/>
            <w:tcBorders>
              <w:left w:val="nil"/>
            </w:tcBorders>
            <w:hideMark/>
          </w:tcPr>
          <w:p w14:paraId="21AC3D71" w14:textId="77777777" w:rsidR="00D34FBF" w:rsidRPr="008756EA" w:rsidRDefault="00D34FBF" w:rsidP="00481755">
            <w:pPr>
              <w:rPr>
                <w:ins w:id="1015" w:author="Steven Travers" w:date="2023-06-04T13:53:00Z"/>
                <w:rFonts w:ascii="Times New Roman" w:eastAsia="Times New Roman" w:hAnsi="Times New Roman" w:cs="Times New Roman"/>
                <w:color w:val="000000"/>
              </w:rPr>
            </w:pPr>
          </w:p>
        </w:tc>
        <w:tc>
          <w:tcPr>
            <w:tcW w:w="1923" w:type="pct"/>
            <w:noWrap/>
            <w:hideMark/>
          </w:tcPr>
          <w:p w14:paraId="67BDEAFF" w14:textId="77777777" w:rsidR="00D34FBF" w:rsidRPr="008756EA" w:rsidRDefault="00D34FBF" w:rsidP="00481755">
            <w:pPr>
              <w:rPr>
                <w:ins w:id="1016" w:author="Steven Travers" w:date="2023-06-04T13:53:00Z"/>
                <w:rFonts w:ascii="Times New Roman" w:eastAsia="Times New Roman" w:hAnsi="Times New Roman" w:cs="Times New Roman"/>
                <w:color w:val="000000"/>
              </w:rPr>
            </w:pPr>
            <w:ins w:id="1017" w:author="Steven Travers" w:date="2023-06-04T13:53:00Z">
              <w:r w:rsidRPr="008756EA">
                <w:rPr>
                  <w:rFonts w:ascii="Times New Roman" w:eastAsia="Times New Roman" w:hAnsi="Times New Roman" w:cs="Times New Roman"/>
                  <w:color w:val="000000"/>
                </w:rPr>
                <w:t>Photosynthetic Rate (Heat)</w:t>
              </w:r>
            </w:ins>
          </w:p>
        </w:tc>
        <w:tc>
          <w:tcPr>
            <w:tcW w:w="634" w:type="pct"/>
            <w:noWrap/>
            <w:hideMark/>
          </w:tcPr>
          <w:p w14:paraId="7BED1565" w14:textId="77777777" w:rsidR="00D34FBF" w:rsidRPr="008756EA" w:rsidRDefault="00D34FBF" w:rsidP="00481755">
            <w:pPr>
              <w:jc w:val="center"/>
              <w:rPr>
                <w:ins w:id="1018" w:author="Steven Travers" w:date="2023-06-04T13:53:00Z"/>
                <w:rFonts w:ascii="Times New Roman" w:eastAsia="Times New Roman" w:hAnsi="Times New Roman" w:cs="Times New Roman"/>
                <w:color w:val="000000"/>
              </w:rPr>
            </w:pPr>
            <w:ins w:id="1019"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515ABEF3" w14:textId="77777777" w:rsidR="00D34FBF" w:rsidRPr="008756EA" w:rsidRDefault="00D34FBF" w:rsidP="00481755">
            <w:pPr>
              <w:jc w:val="center"/>
              <w:rPr>
                <w:ins w:id="1020" w:author="Steven Travers" w:date="2023-06-04T13:53:00Z"/>
                <w:rFonts w:ascii="Times New Roman" w:eastAsia="Times New Roman" w:hAnsi="Times New Roman" w:cs="Times New Roman"/>
                <w:color w:val="000000"/>
              </w:rPr>
            </w:pPr>
            <w:ins w:id="1021" w:author="Steven Travers" w:date="2023-06-04T13:53:00Z">
              <w:r w:rsidRPr="008756EA">
                <w:rPr>
                  <w:rFonts w:ascii="Times New Roman" w:eastAsia="Times New Roman" w:hAnsi="Times New Roman" w:cs="Times New Roman"/>
                  <w:color w:val="000000"/>
                </w:rPr>
                <w:t>-</w:t>
              </w:r>
            </w:ins>
          </w:p>
        </w:tc>
        <w:tc>
          <w:tcPr>
            <w:tcW w:w="472" w:type="pct"/>
          </w:tcPr>
          <w:p w14:paraId="215C427A" w14:textId="77777777" w:rsidR="00D34FBF" w:rsidRPr="008756EA" w:rsidRDefault="00D34FBF" w:rsidP="00481755">
            <w:pPr>
              <w:jc w:val="center"/>
              <w:rPr>
                <w:ins w:id="1022" w:author="Steven Travers" w:date="2023-06-04T13:53:00Z"/>
                <w:rFonts w:ascii="Times New Roman" w:eastAsia="Times New Roman" w:hAnsi="Times New Roman" w:cs="Times New Roman"/>
                <w:color w:val="000000"/>
              </w:rPr>
            </w:pPr>
            <w:ins w:id="1023" w:author="Steven Travers" w:date="2023-06-04T13:53:00Z">
              <w:r w:rsidRPr="008756EA">
                <w:rPr>
                  <w:rFonts w:ascii="Times New Roman" w:eastAsia="Times New Roman" w:hAnsi="Times New Roman" w:cs="Times New Roman"/>
                  <w:color w:val="000000"/>
                </w:rPr>
                <w:t>1</w:t>
              </w:r>
            </w:ins>
          </w:p>
        </w:tc>
        <w:tc>
          <w:tcPr>
            <w:tcW w:w="505" w:type="pct"/>
          </w:tcPr>
          <w:p w14:paraId="6B6EFFC2" w14:textId="77777777" w:rsidR="00D34FBF" w:rsidRPr="008756EA" w:rsidRDefault="00D34FBF" w:rsidP="00481755">
            <w:pPr>
              <w:jc w:val="center"/>
              <w:rPr>
                <w:ins w:id="1024" w:author="Steven Travers" w:date="2023-06-04T13:53:00Z"/>
                <w:rFonts w:ascii="Times New Roman" w:eastAsia="Times New Roman" w:hAnsi="Times New Roman" w:cs="Times New Roman"/>
                <w:color w:val="000000"/>
              </w:rPr>
            </w:pPr>
            <w:ins w:id="1025" w:author="Steven Travers" w:date="2023-06-04T13:53:00Z">
              <w:r w:rsidRPr="008756EA">
                <w:rPr>
                  <w:rFonts w:ascii="Times New Roman" w:eastAsia="Times New Roman" w:hAnsi="Times New Roman" w:cs="Times New Roman"/>
                  <w:color w:val="000000"/>
                </w:rPr>
                <w:t>0</w:t>
              </w:r>
            </w:ins>
          </w:p>
        </w:tc>
        <w:tc>
          <w:tcPr>
            <w:tcW w:w="514" w:type="pct"/>
            <w:tcBorders>
              <w:right w:val="nil"/>
            </w:tcBorders>
            <w:noWrap/>
            <w:hideMark/>
          </w:tcPr>
          <w:p w14:paraId="1C56B395" w14:textId="77777777" w:rsidR="00D34FBF" w:rsidRPr="008756EA" w:rsidRDefault="00D34FBF" w:rsidP="00481755">
            <w:pPr>
              <w:jc w:val="right"/>
              <w:rPr>
                <w:ins w:id="1026" w:author="Steven Travers" w:date="2023-06-04T13:53:00Z"/>
                <w:rFonts w:ascii="Times New Roman" w:eastAsia="Times New Roman" w:hAnsi="Times New Roman" w:cs="Times New Roman"/>
                <w:color w:val="000000"/>
              </w:rPr>
            </w:pPr>
            <w:ins w:id="1027" w:author="Steven Travers" w:date="2023-06-04T13:53:00Z">
              <w:r w:rsidRPr="008756EA">
                <w:rPr>
                  <w:rFonts w:ascii="Times New Roman" w:eastAsia="Times New Roman" w:hAnsi="Times New Roman" w:cs="Times New Roman"/>
                  <w:color w:val="000000"/>
                </w:rPr>
                <w:t>0.997</w:t>
              </w:r>
            </w:ins>
          </w:p>
        </w:tc>
      </w:tr>
      <w:tr w:rsidR="00D34FBF" w:rsidRPr="008756EA" w14:paraId="4407261B" w14:textId="77777777" w:rsidTr="00481755">
        <w:trPr>
          <w:trHeight w:val="144"/>
          <w:ins w:id="1028" w:author="Steven Travers" w:date="2023-06-04T13:53:00Z"/>
        </w:trPr>
        <w:tc>
          <w:tcPr>
            <w:tcW w:w="303" w:type="pct"/>
            <w:vMerge/>
            <w:tcBorders>
              <w:left w:val="nil"/>
              <w:bottom w:val="single" w:sz="4" w:space="0" w:color="auto"/>
            </w:tcBorders>
            <w:hideMark/>
          </w:tcPr>
          <w:p w14:paraId="7D2BF36B" w14:textId="77777777" w:rsidR="00D34FBF" w:rsidRPr="008756EA" w:rsidRDefault="00D34FBF" w:rsidP="00481755">
            <w:pPr>
              <w:rPr>
                <w:ins w:id="1029" w:author="Steven Travers" w:date="2023-06-04T13:53:00Z"/>
                <w:rFonts w:ascii="Times New Roman" w:eastAsia="Times New Roman" w:hAnsi="Times New Roman" w:cs="Times New Roman"/>
                <w:color w:val="000000"/>
              </w:rPr>
            </w:pPr>
          </w:p>
        </w:tc>
        <w:tc>
          <w:tcPr>
            <w:tcW w:w="1923" w:type="pct"/>
            <w:tcBorders>
              <w:bottom w:val="single" w:sz="4" w:space="0" w:color="auto"/>
            </w:tcBorders>
            <w:noWrap/>
            <w:hideMark/>
          </w:tcPr>
          <w:p w14:paraId="1A265C37" w14:textId="77777777" w:rsidR="00D34FBF" w:rsidRPr="008756EA" w:rsidRDefault="00D34FBF" w:rsidP="00481755">
            <w:pPr>
              <w:rPr>
                <w:ins w:id="1030" w:author="Steven Travers" w:date="2023-06-04T13:53:00Z"/>
                <w:rFonts w:ascii="Times New Roman" w:eastAsia="Times New Roman" w:hAnsi="Times New Roman" w:cs="Times New Roman"/>
                <w:color w:val="000000"/>
              </w:rPr>
            </w:pPr>
            <w:ins w:id="1031" w:author="Steven Travers" w:date="2023-06-04T13:53:00Z">
              <w:r w:rsidRPr="008756EA">
                <w:rPr>
                  <w:rFonts w:ascii="Times New Roman" w:eastAsia="Times New Roman" w:hAnsi="Times New Roman" w:cs="Times New Roman"/>
                  <w:color w:val="000000"/>
                </w:rPr>
                <w:t>Photosynthetic Rate (Cold)</w:t>
              </w:r>
            </w:ins>
          </w:p>
        </w:tc>
        <w:tc>
          <w:tcPr>
            <w:tcW w:w="634" w:type="pct"/>
            <w:tcBorders>
              <w:bottom w:val="single" w:sz="4" w:space="0" w:color="auto"/>
            </w:tcBorders>
            <w:noWrap/>
            <w:hideMark/>
          </w:tcPr>
          <w:p w14:paraId="4CAC65B3" w14:textId="77777777" w:rsidR="00D34FBF" w:rsidRPr="008756EA" w:rsidRDefault="00D34FBF" w:rsidP="00481755">
            <w:pPr>
              <w:jc w:val="center"/>
              <w:rPr>
                <w:ins w:id="1032" w:author="Steven Travers" w:date="2023-06-04T13:53:00Z"/>
                <w:rFonts w:ascii="Times New Roman" w:eastAsia="Times New Roman" w:hAnsi="Times New Roman" w:cs="Times New Roman"/>
                <w:color w:val="000000"/>
              </w:rPr>
            </w:pPr>
            <w:ins w:id="1033" w:author="Steven Travers" w:date="2023-06-04T13:53:00Z">
              <w:r w:rsidRPr="008756EA">
                <w:rPr>
                  <w:rFonts w:ascii="Times New Roman" w:eastAsia="Times New Roman" w:hAnsi="Times New Roman" w:cs="Times New Roman"/>
                  <w:color w:val="000000"/>
                </w:rPr>
                <w:t>N &gt; S</w:t>
              </w:r>
            </w:ins>
          </w:p>
        </w:tc>
        <w:tc>
          <w:tcPr>
            <w:tcW w:w="648" w:type="pct"/>
            <w:tcBorders>
              <w:bottom w:val="single" w:sz="4" w:space="0" w:color="auto"/>
            </w:tcBorders>
            <w:noWrap/>
            <w:hideMark/>
          </w:tcPr>
          <w:p w14:paraId="0CC654F4" w14:textId="77777777" w:rsidR="00D34FBF" w:rsidRPr="008756EA" w:rsidRDefault="00D34FBF" w:rsidP="00481755">
            <w:pPr>
              <w:jc w:val="center"/>
              <w:rPr>
                <w:ins w:id="1034" w:author="Steven Travers" w:date="2023-06-04T13:53:00Z"/>
                <w:rFonts w:ascii="Times New Roman" w:eastAsia="Times New Roman" w:hAnsi="Times New Roman" w:cs="Times New Roman"/>
                <w:color w:val="000000"/>
              </w:rPr>
            </w:pPr>
            <w:ins w:id="1035" w:author="Steven Travers" w:date="2023-06-04T13:53:00Z">
              <w:r w:rsidRPr="008756EA">
                <w:rPr>
                  <w:rFonts w:ascii="Times New Roman" w:eastAsia="Times New Roman" w:hAnsi="Times New Roman" w:cs="Times New Roman"/>
                  <w:color w:val="000000"/>
                </w:rPr>
                <w:t>-</w:t>
              </w:r>
            </w:ins>
          </w:p>
        </w:tc>
        <w:tc>
          <w:tcPr>
            <w:tcW w:w="472" w:type="pct"/>
            <w:tcBorders>
              <w:bottom w:val="single" w:sz="4" w:space="0" w:color="auto"/>
            </w:tcBorders>
          </w:tcPr>
          <w:p w14:paraId="2FB5CEB6" w14:textId="77777777" w:rsidR="00D34FBF" w:rsidRPr="008756EA" w:rsidRDefault="00D34FBF" w:rsidP="00481755">
            <w:pPr>
              <w:jc w:val="center"/>
              <w:rPr>
                <w:ins w:id="1036" w:author="Steven Travers" w:date="2023-06-04T13:53:00Z"/>
                <w:rFonts w:ascii="Times New Roman" w:eastAsia="Times New Roman" w:hAnsi="Times New Roman" w:cs="Times New Roman"/>
                <w:color w:val="000000"/>
              </w:rPr>
            </w:pPr>
            <w:ins w:id="1037" w:author="Steven Travers" w:date="2023-06-04T13:53:00Z">
              <w:r w:rsidRPr="008756EA">
                <w:rPr>
                  <w:rFonts w:ascii="Times New Roman" w:eastAsia="Times New Roman" w:hAnsi="Times New Roman" w:cs="Times New Roman"/>
                  <w:color w:val="000000"/>
                </w:rPr>
                <w:t>1, 47</w:t>
              </w:r>
            </w:ins>
          </w:p>
        </w:tc>
        <w:tc>
          <w:tcPr>
            <w:tcW w:w="505" w:type="pct"/>
            <w:tcBorders>
              <w:bottom w:val="single" w:sz="4" w:space="0" w:color="auto"/>
            </w:tcBorders>
          </w:tcPr>
          <w:p w14:paraId="6CC7ED30" w14:textId="77777777" w:rsidR="00D34FBF" w:rsidRPr="008756EA" w:rsidRDefault="00D34FBF" w:rsidP="00481755">
            <w:pPr>
              <w:jc w:val="center"/>
              <w:rPr>
                <w:ins w:id="1038" w:author="Steven Travers" w:date="2023-06-04T13:53:00Z"/>
                <w:rFonts w:ascii="Times New Roman" w:eastAsia="Times New Roman" w:hAnsi="Times New Roman" w:cs="Times New Roman"/>
                <w:color w:val="000000"/>
              </w:rPr>
            </w:pPr>
            <w:ins w:id="1039" w:author="Steven Travers" w:date="2023-06-04T13:53:00Z">
              <w:r w:rsidRPr="008756EA">
                <w:rPr>
                  <w:rFonts w:ascii="Times New Roman" w:eastAsia="Times New Roman" w:hAnsi="Times New Roman" w:cs="Times New Roman"/>
                  <w:color w:val="000000"/>
                </w:rPr>
                <w:t>3.269</w:t>
              </w:r>
            </w:ins>
          </w:p>
        </w:tc>
        <w:tc>
          <w:tcPr>
            <w:tcW w:w="514" w:type="pct"/>
            <w:tcBorders>
              <w:bottom w:val="single" w:sz="4" w:space="0" w:color="auto"/>
              <w:right w:val="nil"/>
            </w:tcBorders>
            <w:noWrap/>
            <w:hideMark/>
          </w:tcPr>
          <w:p w14:paraId="4CE338CE" w14:textId="77777777" w:rsidR="00D34FBF" w:rsidRPr="008756EA" w:rsidRDefault="00D34FBF" w:rsidP="00481755">
            <w:pPr>
              <w:jc w:val="right"/>
              <w:rPr>
                <w:ins w:id="1040" w:author="Steven Travers" w:date="2023-06-04T13:53:00Z"/>
                <w:rFonts w:ascii="Times New Roman" w:eastAsia="Times New Roman" w:hAnsi="Times New Roman" w:cs="Times New Roman"/>
                <w:color w:val="000000"/>
              </w:rPr>
            </w:pPr>
            <w:ins w:id="1041" w:author="Steven Travers" w:date="2023-06-04T13:53:00Z">
              <w:r w:rsidRPr="008756EA">
                <w:rPr>
                  <w:rFonts w:ascii="Times New Roman" w:eastAsia="Times New Roman" w:hAnsi="Times New Roman" w:cs="Times New Roman"/>
                  <w:color w:val="000000"/>
                </w:rPr>
                <w:t>0.077</w:t>
              </w:r>
            </w:ins>
          </w:p>
        </w:tc>
      </w:tr>
      <w:tr w:rsidR="00D34FBF" w:rsidRPr="008756EA" w14:paraId="30BDA225" w14:textId="77777777" w:rsidTr="00481755">
        <w:trPr>
          <w:trHeight w:val="144"/>
          <w:ins w:id="1042" w:author="Steven Travers" w:date="2023-06-04T13:53:00Z"/>
        </w:trPr>
        <w:tc>
          <w:tcPr>
            <w:tcW w:w="303" w:type="pct"/>
            <w:vMerge w:val="restart"/>
            <w:tcBorders>
              <w:top w:val="single" w:sz="4" w:space="0" w:color="auto"/>
              <w:left w:val="nil"/>
              <w:bottom w:val="single" w:sz="4" w:space="0" w:color="auto"/>
            </w:tcBorders>
            <w:noWrap/>
            <w:textDirection w:val="btLr"/>
            <w:hideMark/>
          </w:tcPr>
          <w:p w14:paraId="614DA988" w14:textId="7B5689CE" w:rsidR="00D34FBF" w:rsidRPr="008756EA" w:rsidRDefault="001D65A0" w:rsidP="00481755">
            <w:pPr>
              <w:jc w:val="center"/>
              <w:rPr>
                <w:ins w:id="1043" w:author="Steven Travers" w:date="2023-06-04T13:53:00Z"/>
                <w:rFonts w:ascii="Times New Roman" w:eastAsia="Times New Roman" w:hAnsi="Times New Roman" w:cs="Times New Roman"/>
                <w:color w:val="000000"/>
              </w:rPr>
            </w:pPr>
            <w:ins w:id="1044" w:author="Steven Travers" w:date="2023-06-04T16:10:00Z">
              <w:r>
                <w:rPr>
                  <w:rFonts w:ascii="Times New Roman" w:eastAsia="Times New Roman" w:hAnsi="Times New Roman" w:cs="Times New Roman"/>
                  <w:color w:val="000000"/>
                </w:rPr>
                <w:t>Reproductive</w:t>
              </w:r>
            </w:ins>
          </w:p>
        </w:tc>
        <w:tc>
          <w:tcPr>
            <w:tcW w:w="1923" w:type="pct"/>
            <w:tcBorders>
              <w:top w:val="single" w:sz="4" w:space="0" w:color="auto"/>
              <w:bottom w:val="nil"/>
            </w:tcBorders>
            <w:noWrap/>
            <w:hideMark/>
          </w:tcPr>
          <w:p w14:paraId="7B6DAA6F" w14:textId="77777777" w:rsidR="00D34FBF" w:rsidRPr="008756EA" w:rsidRDefault="00D34FBF" w:rsidP="00481755">
            <w:pPr>
              <w:rPr>
                <w:ins w:id="1045" w:author="Steven Travers" w:date="2023-06-04T13:53:00Z"/>
                <w:rFonts w:ascii="Times New Roman" w:eastAsia="Times New Roman" w:hAnsi="Times New Roman" w:cs="Times New Roman"/>
                <w:color w:val="000000"/>
              </w:rPr>
            </w:pPr>
            <w:ins w:id="1046" w:author="Steven Travers" w:date="2023-06-04T13:53:00Z">
              <w:r w:rsidRPr="008756EA">
                <w:rPr>
                  <w:rFonts w:ascii="Times New Roman" w:eastAsia="Times New Roman" w:hAnsi="Times New Roman" w:cs="Times New Roman"/>
                  <w:color w:val="000000"/>
                </w:rPr>
                <w:t>Pollen Germination (Tmax)</w:t>
              </w:r>
            </w:ins>
          </w:p>
        </w:tc>
        <w:tc>
          <w:tcPr>
            <w:tcW w:w="634" w:type="pct"/>
            <w:tcBorders>
              <w:top w:val="single" w:sz="4" w:space="0" w:color="auto"/>
            </w:tcBorders>
            <w:noWrap/>
            <w:hideMark/>
          </w:tcPr>
          <w:p w14:paraId="393050F9" w14:textId="77777777" w:rsidR="00D34FBF" w:rsidRPr="008756EA" w:rsidRDefault="00D34FBF" w:rsidP="00481755">
            <w:pPr>
              <w:jc w:val="center"/>
              <w:rPr>
                <w:ins w:id="1047" w:author="Steven Travers" w:date="2023-06-04T13:53:00Z"/>
                <w:rFonts w:ascii="Times New Roman" w:eastAsia="Times New Roman" w:hAnsi="Times New Roman" w:cs="Times New Roman"/>
                <w:color w:val="000000"/>
              </w:rPr>
            </w:pPr>
            <w:ins w:id="1048" w:author="Steven Travers" w:date="2023-06-04T13:53:00Z">
              <w:r w:rsidRPr="008756EA">
                <w:rPr>
                  <w:rFonts w:ascii="Times New Roman" w:eastAsia="Times New Roman" w:hAnsi="Times New Roman" w:cs="Times New Roman"/>
                  <w:color w:val="000000"/>
                </w:rPr>
                <w:t>S &gt; N</w:t>
              </w:r>
            </w:ins>
          </w:p>
        </w:tc>
        <w:tc>
          <w:tcPr>
            <w:tcW w:w="648" w:type="pct"/>
            <w:tcBorders>
              <w:top w:val="single" w:sz="4" w:space="0" w:color="auto"/>
            </w:tcBorders>
            <w:noWrap/>
            <w:hideMark/>
          </w:tcPr>
          <w:p w14:paraId="0D9F229F" w14:textId="77777777" w:rsidR="00D34FBF" w:rsidRPr="008756EA" w:rsidRDefault="00D34FBF" w:rsidP="00481755">
            <w:pPr>
              <w:jc w:val="center"/>
              <w:rPr>
                <w:ins w:id="1049" w:author="Steven Travers" w:date="2023-06-04T13:53:00Z"/>
                <w:rFonts w:ascii="Times New Roman" w:eastAsia="Times New Roman" w:hAnsi="Times New Roman" w:cs="Times New Roman"/>
              </w:rPr>
            </w:pPr>
            <w:ins w:id="1050" w:author="Steven Travers" w:date="2023-06-04T13:53:00Z">
              <w:r w:rsidRPr="008756EA">
                <w:rPr>
                  <w:rFonts w:ascii="Times New Roman" w:eastAsia="Times New Roman" w:hAnsi="Times New Roman" w:cs="Times New Roman"/>
                </w:rPr>
                <w:t>N &gt; S</w:t>
              </w:r>
            </w:ins>
          </w:p>
        </w:tc>
        <w:tc>
          <w:tcPr>
            <w:tcW w:w="472" w:type="pct"/>
            <w:tcBorders>
              <w:top w:val="single" w:sz="4" w:space="0" w:color="auto"/>
            </w:tcBorders>
          </w:tcPr>
          <w:p w14:paraId="2CFFF026" w14:textId="77777777" w:rsidR="00D34FBF" w:rsidRPr="008756EA" w:rsidRDefault="00D34FBF" w:rsidP="00481755">
            <w:pPr>
              <w:jc w:val="center"/>
              <w:rPr>
                <w:ins w:id="1051" w:author="Steven Travers" w:date="2023-06-04T13:53:00Z"/>
                <w:rFonts w:ascii="Times New Roman" w:eastAsia="Times New Roman" w:hAnsi="Times New Roman" w:cs="Times New Roman"/>
                <w:b/>
                <w:bCs/>
                <w:color w:val="000000"/>
              </w:rPr>
            </w:pPr>
            <w:ins w:id="1052" w:author="Steven Travers" w:date="2023-06-04T13:53:00Z">
              <w:r>
                <w:rPr>
                  <w:rFonts w:ascii="Times New Roman" w:eastAsia="Times New Roman" w:hAnsi="Times New Roman" w:cs="Times New Roman"/>
                  <w:b/>
                  <w:bCs/>
                  <w:color w:val="000000"/>
                </w:rPr>
                <w:t>1, 26</w:t>
              </w:r>
            </w:ins>
          </w:p>
        </w:tc>
        <w:tc>
          <w:tcPr>
            <w:tcW w:w="505" w:type="pct"/>
            <w:tcBorders>
              <w:top w:val="single" w:sz="4" w:space="0" w:color="auto"/>
            </w:tcBorders>
          </w:tcPr>
          <w:p w14:paraId="71ACB918" w14:textId="77777777" w:rsidR="00D34FBF" w:rsidRPr="008756EA" w:rsidRDefault="00D34FBF" w:rsidP="00481755">
            <w:pPr>
              <w:jc w:val="center"/>
              <w:rPr>
                <w:ins w:id="1053" w:author="Steven Travers" w:date="2023-06-04T13:53:00Z"/>
                <w:rFonts w:ascii="Times New Roman" w:eastAsia="Times New Roman" w:hAnsi="Times New Roman" w:cs="Times New Roman"/>
                <w:b/>
                <w:bCs/>
                <w:color w:val="000000"/>
              </w:rPr>
            </w:pPr>
            <w:ins w:id="1054" w:author="Steven Travers" w:date="2023-06-04T13:53:00Z">
              <w:r>
                <w:rPr>
                  <w:rFonts w:ascii="Times New Roman" w:eastAsia="Times New Roman" w:hAnsi="Times New Roman" w:cs="Times New Roman"/>
                  <w:b/>
                  <w:bCs/>
                  <w:color w:val="000000"/>
                </w:rPr>
                <w:t>12.054</w:t>
              </w:r>
            </w:ins>
          </w:p>
        </w:tc>
        <w:tc>
          <w:tcPr>
            <w:tcW w:w="514" w:type="pct"/>
            <w:tcBorders>
              <w:top w:val="single" w:sz="4" w:space="0" w:color="auto"/>
              <w:right w:val="nil"/>
            </w:tcBorders>
            <w:noWrap/>
            <w:hideMark/>
          </w:tcPr>
          <w:p w14:paraId="0A45BF04" w14:textId="77777777" w:rsidR="00D34FBF" w:rsidRPr="008756EA" w:rsidRDefault="00D34FBF" w:rsidP="00481755">
            <w:pPr>
              <w:jc w:val="right"/>
              <w:rPr>
                <w:ins w:id="1055" w:author="Steven Travers" w:date="2023-06-04T13:53:00Z"/>
                <w:rFonts w:ascii="Times New Roman" w:eastAsia="Times New Roman" w:hAnsi="Times New Roman" w:cs="Times New Roman"/>
                <w:b/>
                <w:bCs/>
                <w:color w:val="000000"/>
              </w:rPr>
            </w:pPr>
            <w:ins w:id="1056" w:author="Steven Travers" w:date="2023-06-04T13:53:00Z">
              <w:r w:rsidRPr="008756EA">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ins>
          </w:p>
        </w:tc>
      </w:tr>
      <w:tr w:rsidR="00D34FBF" w:rsidRPr="008756EA" w14:paraId="63265135" w14:textId="77777777" w:rsidTr="00481755">
        <w:trPr>
          <w:trHeight w:val="144"/>
          <w:ins w:id="1057" w:author="Steven Travers" w:date="2023-06-04T13:53:00Z"/>
        </w:trPr>
        <w:tc>
          <w:tcPr>
            <w:tcW w:w="303" w:type="pct"/>
            <w:vMerge/>
            <w:tcBorders>
              <w:top w:val="nil"/>
              <w:left w:val="nil"/>
              <w:bottom w:val="single" w:sz="4" w:space="0" w:color="auto"/>
            </w:tcBorders>
            <w:hideMark/>
          </w:tcPr>
          <w:p w14:paraId="760226ED" w14:textId="77777777" w:rsidR="00D34FBF" w:rsidRPr="008756EA" w:rsidRDefault="00D34FBF" w:rsidP="00481755">
            <w:pPr>
              <w:rPr>
                <w:ins w:id="1058" w:author="Steven Travers" w:date="2023-06-04T13:53:00Z"/>
                <w:rFonts w:ascii="Times New Roman" w:eastAsia="Times New Roman" w:hAnsi="Times New Roman" w:cs="Times New Roman"/>
                <w:b/>
                <w:bCs/>
                <w:color w:val="000000"/>
              </w:rPr>
            </w:pPr>
          </w:p>
        </w:tc>
        <w:tc>
          <w:tcPr>
            <w:tcW w:w="1923" w:type="pct"/>
            <w:tcBorders>
              <w:top w:val="nil"/>
            </w:tcBorders>
            <w:noWrap/>
            <w:hideMark/>
          </w:tcPr>
          <w:p w14:paraId="4B9C48DC" w14:textId="77777777" w:rsidR="00D34FBF" w:rsidRPr="008756EA" w:rsidRDefault="00D34FBF" w:rsidP="00481755">
            <w:pPr>
              <w:rPr>
                <w:ins w:id="1059" w:author="Steven Travers" w:date="2023-06-04T13:53:00Z"/>
                <w:rFonts w:ascii="Times New Roman" w:eastAsia="Times New Roman" w:hAnsi="Times New Roman" w:cs="Times New Roman"/>
                <w:color w:val="000000"/>
              </w:rPr>
            </w:pPr>
            <w:ins w:id="1060" w:author="Steven Travers" w:date="2023-06-04T13:53:00Z">
              <w:r w:rsidRPr="008756EA">
                <w:rPr>
                  <w:rFonts w:ascii="Times New Roman" w:eastAsia="Times New Roman" w:hAnsi="Times New Roman" w:cs="Times New Roman"/>
                  <w:color w:val="000000"/>
                </w:rPr>
                <w:t>Pollen Germination (Topt)</w:t>
              </w:r>
            </w:ins>
          </w:p>
        </w:tc>
        <w:tc>
          <w:tcPr>
            <w:tcW w:w="634" w:type="pct"/>
            <w:noWrap/>
            <w:hideMark/>
          </w:tcPr>
          <w:p w14:paraId="45A3F604" w14:textId="77777777" w:rsidR="00D34FBF" w:rsidRPr="008756EA" w:rsidRDefault="00D34FBF" w:rsidP="00481755">
            <w:pPr>
              <w:jc w:val="center"/>
              <w:rPr>
                <w:ins w:id="1061" w:author="Steven Travers" w:date="2023-06-04T13:53:00Z"/>
                <w:rFonts w:ascii="Times New Roman" w:eastAsia="Times New Roman" w:hAnsi="Times New Roman" w:cs="Times New Roman"/>
                <w:color w:val="000000"/>
              </w:rPr>
            </w:pPr>
            <w:ins w:id="1062"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3E21C5FA" w14:textId="77777777" w:rsidR="00D34FBF" w:rsidRPr="008756EA" w:rsidRDefault="00D34FBF" w:rsidP="00481755">
            <w:pPr>
              <w:jc w:val="center"/>
              <w:rPr>
                <w:ins w:id="1063" w:author="Steven Travers" w:date="2023-06-04T13:53:00Z"/>
                <w:rFonts w:ascii="Times New Roman" w:eastAsia="Times New Roman" w:hAnsi="Times New Roman" w:cs="Times New Roman"/>
              </w:rPr>
            </w:pPr>
            <w:ins w:id="1064" w:author="Steven Travers" w:date="2023-06-04T13:53:00Z">
              <w:r w:rsidRPr="008756EA">
                <w:rPr>
                  <w:rFonts w:ascii="Times New Roman" w:eastAsia="Times New Roman" w:hAnsi="Times New Roman" w:cs="Times New Roman"/>
                </w:rPr>
                <w:t>N &gt; S</w:t>
              </w:r>
            </w:ins>
          </w:p>
        </w:tc>
        <w:tc>
          <w:tcPr>
            <w:tcW w:w="472" w:type="pct"/>
          </w:tcPr>
          <w:p w14:paraId="30B4EF73" w14:textId="77777777" w:rsidR="00D34FBF" w:rsidRPr="008756EA" w:rsidRDefault="00D34FBF" w:rsidP="00481755">
            <w:pPr>
              <w:jc w:val="center"/>
              <w:rPr>
                <w:ins w:id="1065" w:author="Steven Travers" w:date="2023-06-04T13:53:00Z"/>
                <w:rFonts w:ascii="Times New Roman" w:eastAsia="Times New Roman" w:hAnsi="Times New Roman" w:cs="Times New Roman"/>
                <w:b/>
                <w:bCs/>
                <w:color w:val="000000"/>
              </w:rPr>
            </w:pPr>
            <w:ins w:id="1066" w:author="Steven Travers" w:date="2023-06-04T13:53:00Z">
              <w:r>
                <w:rPr>
                  <w:rFonts w:ascii="Times New Roman" w:eastAsia="Times New Roman" w:hAnsi="Times New Roman" w:cs="Times New Roman"/>
                  <w:b/>
                  <w:bCs/>
                  <w:color w:val="000000"/>
                </w:rPr>
                <w:t>1, 24</w:t>
              </w:r>
            </w:ins>
          </w:p>
        </w:tc>
        <w:tc>
          <w:tcPr>
            <w:tcW w:w="505" w:type="pct"/>
          </w:tcPr>
          <w:p w14:paraId="2852CA46" w14:textId="77777777" w:rsidR="00D34FBF" w:rsidRPr="008756EA" w:rsidRDefault="00D34FBF" w:rsidP="00481755">
            <w:pPr>
              <w:jc w:val="center"/>
              <w:rPr>
                <w:ins w:id="1067" w:author="Steven Travers" w:date="2023-06-04T13:53:00Z"/>
                <w:rFonts w:ascii="Times New Roman" w:eastAsia="Times New Roman" w:hAnsi="Times New Roman" w:cs="Times New Roman"/>
                <w:b/>
                <w:bCs/>
                <w:color w:val="000000"/>
              </w:rPr>
            </w:pPr>
            <w:ins w:id="1068" w:author="Steven Travers" w:date="2023-06-04T13:53:00Z">
              <w:r>
                <w:rPr>
                  <w:rFonts w:ascii="Times New Roman" w:eastAsia="Times New Roman" w:hAnsi="Times New Roman" w:cs="Times New Roman"/>
                  <w:b/>
                  <w:bCs/>
                  <w:color w:val="000000"/>
                </w:rPr>
                <w:t>10.916</w:t>
              </w:r>
            </w:ins>
          </w:p>
        </w:tc>
        <w:tc>
          <w:tcPr>
            <w:tcW w:w="514" w:type="pct"/>
            <w:tcBorders>
              <w:right w:val="nil"/>
            </w:tcBorders>
            <w:noWrap/>
            <w:hideMark/>
          </w:tcPr>
          <w:p w14:paraId="0B269B73" w14:textId="77777777" w:rsidR="00D34FBF" w:rsidRPr="008756EA" w:rsidRDefault="00D34FBF" w:rsidP="00481755">
            <w:pPr>
              <w:jc w:val="right"/>
              <w:rPr>
                <w:ins w:id="1069" w:author="Steven Travers" w:date="2023-06-04T13:53:00Z"/>
                <w:rFonts w:ascii="Times New Roman" w:eastAsia="Times New Roman" w:hAnsi="Times New Roman" w:cs="Times New Roman"/>
                <w:b/>
                <w:bCs/>
                <w:color w:val="000000"/>
              </w:rPr>
            </w:pPr>
            <w:ins w:id="1070" w:author="Steven Travers" w:date="2023-06-04T13:53:00Z">
              <w:r>
                <w:rPr>
                  <w:rFonts w:ascii="Times New Roman" w:eastAsia="Times New Roman" w:hAnsi="Times New Roman" w:cs="Times New Roman"/>
                  <w:b/>
                  <w:bCs/>
                  <w:color w:val="000000"/>
                </w:rPr>
                <w:t>0.003</w:t>
              </w:r>
            </w:ins>
          </w:p>
        </w:tc>
      </w:tr>
      <w:tr w:rsidR="00D34FBF" w:rsidRPr="008756EA" w14:paraId="28795674" w14:textId="77777777" w:rsidTr="00481755">
        <w:trPr>
          <w:trHeight w:val="144"/>
          <w:ins w:id="1071" w:author="Steven Travers" w:date="2023-06-04T13:53:00Z"/>
        </w:trPr>
        <w:tc>
          <w:tcPr>
            <w:tcW w:w="303" w:type="pct"/>
            <w:vMerge/>
            <w:tcBorders>
              <w:top w:val="nil"/>
              <w:left w:val="nil"/>
              <w:bottom w:val="single" w:sz="4" w:space="0" w:color="auto"/>
            </w:tcBorders>
            <w:hideMark/>
          </w:tcPr>
          <w:p w14:paraId="50065491" w14:textId="77777777" w:rsidR="00D34FBF" w:rsidRPr="008756EA" w:rsidRDefault="00D34FBF" w:rsidP="00481755">
            <w:pPr>
              <w:rPr>
                <w:ins w:id="1072" w:author="Steven Travers" w:date="2023-06-04T13:53:00Z"/>
                <w:rFonts w:ascii="Times New Roman" w:eastAsia="Times New Roman" w:hAnsi="Times New Roman" w:cs="Times New Roman"/>
                <w:b/>
                <w:bCs/>
                <w:color w:val="000000"/>
              </w:rPr>
            </w:pPr>
          </w:p>
        </w:tc>
        <w:tc>
          <w:tcPr>
            <w:tcW w:w="1923" w:type="pct"/>
            <w:noWrap/>
            <w:hideMark/>
          </w:tcPr>
          <w:p w14:paraId="1DE71140" w14:textId="77777777" w:rsidR="00D34FBF" w:rsidRPr="008756EA" w:rsidRDefault="00D34FBF" w:rsidP="00481755">
            <w:pPr>
              <w:rPr>
                <w:ins w:id="1073" w:author="Steven Travers" w:date="2023-06-04T13:53:00Z"/>
                <w:rFonts w:ascii="Times New Roman" w:eastAsia="Times New Roman" w:hAnsi="Times New Roman" w:cs="Times New Roman"/>
                <w:color w:val="000000"/>
              </w:rPr>
            </w:pPr>
            <w:ins w:id="1074" w:author="Steven Travers" w:date="2023-06-04T13:53:00Z">
              <w:r w:rsidRPr="008756EA">
                <w:rPr>
                  <w:rFonts w:ascii="Times New Roman" w:eastAsia="Times New Roman" w:hAnsi="Times New Roman" w:cs="Times New Roman"/>
                  <w:color w:val="000000"/>
                </w:rPr>
                <w:t>Pollen Germination (Tmin)</w:t>
              </w:r>
              <w:r>
                <w:rPr>
                  <w:rFonts w:ascii="Times New Roman" w:eastAsia="Times New Roman" w:hAnsi="Times New Roman" w:cs="Times New Roman"/>
                  <w:color w:val="000000"/>
                </w:rPr>
                <w:t>*</w:t>
              </w:r>
            </w:ins>
          </w:p>
        </w:tc>
        <w:tc>
          <w:tcPr>
            <w:tcW w:w="634" w:type="pct"/>
            <w:noWrap/>
            <w:hideMark/>
          </w:tcPr>
          <w:p w14:paraId="448D7E2B" w14:textId="77777777" w:rsidR="00D34FBF" w:rsidRPr="008756EA" w:rsidRDefault="00D34FBF" w:rsidP="00481755">
            <w:pPr>
              <w:jc w:val="center"/>
              <w:rPr>
                <w:ins w:id="1075" w:author="Steven Travers" w:date="2023-06-04T13:53:00Z"/>
                <w:rFonts w:ascii="Times New Roman" w:eastAsia="Times New Roman" w:hAnsi="Times New Roman" w:cs="Times New Roman"/>
                <w:color w:val="000000"/>
              </w:rPr>
            </w:pPr>
            <w:ins w:id="1076"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032E2120" w14:textId="77777777" w:rsidR="00D34FBF" w:rsidRPr="008756EA" w:rsidRDefault="00D34FBF" w:rsidP="00481755">
            <w:pPr>
              <w:jc w:val="center"/>
              <w:rPr>
                <w:ins w:id="1077" w:author="Steven Travers" w:date="2023-06-04T13:53:00Z"/>
                <w:rFonts w:ascii="Times New Roman" w:eastAsia="Times New Roman" w:hAnsi="Times New Roman" w:cs="Times New Roman"/>
                <w:color w:val="000000"/>
              </w:rPr>
            </w:pPr>
            <w:ins w:id="1078" w:author="Steven Travers" w:date="2023-06-04T13:53:00Z">
              <w:r w:rsidRPr="008756EA">
                <w:rPr>
                  <w:rFonts w:ascii="Times New Roman" w:eastAsia="Times New Roman" w:hAnsi="Times New Roman" w:cs="Times New Roman"/>
                  <w:color w:val="000000"/>
                </w:rPr>
                <w:t>-</w:t>
              </w:r>
            </w:ins>
          </w:p>
        </w:tc>
        <w:tc>
          <w:tcPr>
            <w:tcW w:w="472" w:type="pct"/>
          </w:tcPr>
          <w:p w14:paraId="1BB97283" w14:textId="77777777" w:rsidR="00D34FBF" w:rsidRPr="008756EA" w:rsidRDefault="00D34FBF" w:rsidP="00481755">
            <w:pPr>
              <w:jc w:val="center"/>
              <w:rPr>
                <w:ins w:id="1079" w:author="Steven Travers" w:date="2023-06-04T13:53:00Z"/>
                <w:rFonts w:ascii="Times New Roman" w:eastAsia="Times New Roman" w:hAnsi="Times New Roman" w:cs="Times New Roman"/>
                <w:color w:val="000000"/>
              </w:rPr>
            </w:pPr>
            <w:ins w:id="1080" w:author="Steven Travers" w:date="2023-06-04T13:53:00Z">
              <w:r>
                <w:rPr>
                  <w:rFonts w:ascii="Times New Roman" w:eastAsia="Times New Roman" w:hAnsi="Times New Roman" w:cs="Times New Roman"/>
                  <w:color w:val="000000"/>
                </w:rPr>
                <w:t>1, 21</w:t>
              </w:r>
            </w:ins>
          </w:p>
        </w:tc>
        <w:tc>
          <w:tcPr>
            <w:tcW w:w="505" w:type="pct"/>
          </w:tcPr>
          <w:p w14:paraId="346AD3AD" w14:textId="77777777" w:rsidR="00D34FBF" w:rsidRPr="008756EA" w:rsidRDefault="00D34FBF" w:rsidP="00481755">
            <w:pPr>
              <w:jc w:val="center"/>
              <w:rPr>
                <w:ins w:id="1081" w:author="Steven Travers" w:date="2023-06-04T13:53:00Z"/>
                <w:rFonts w:ascii="Times New Roman" w:eastAsia="Times New Roman" w:hAnsi="Times New Roman" w:cs="Times New Roman"/>
                <w:color w:val="000000"/>
              </w:rPr>
            </w:pPr>
            <w:ins w:id="1082" w:author="Steven Travers" w:date="2023-06-04T13:53:00Z">
              <w:r>
                <w:rPr>
                  <w:rFonts w:ascii="Times New Roman" w:eastAsia="Times New Roman" w:hAnsi="Times New Roman" w:cs="Times New Roman"/>
                  <w:color w:val="000000"/>
                </w:rPr>
                <w:t>0.151</w:t>
              </w:r>
            </w:ins>
          </w:p>
        </w:tc>
        <w:tc>
          <w:tcPr>
            <w:tcW w:w="514" w:type="pct"/>
            <w:tcBorders>
              <w:right w:val="nil"/>
            </w:tcBorders>
            <w:noWrap/>
            <w:hideMark/>
          </w:tcPr>
          <w:p w14:paraId="0147544A" w14:textId="77777777" w:rsidR="00D34FBF" w:rsidRPr="008756EA" w:rsidRDefault="00D34FBF" w:rsidP="00481755">
            <w:pPr>
              <w:jc w:val="right"/>
              <w:rPr>
                <w:ins w:id="1083" w:author="Steven Travers" w:date="2023-06-04T13:53:00Z"/>
                <w:rFonts w:ascii="Times New Roman" w:eastAsia="Times New Roman" w:hAnsi="Times New Roman" w:cs="Times New Roman"/>
                <w:color w:val="000000"/>
              </w:rPr>
            </w:pPr>
            <w:ins w:id="1084" w:author="Steven Travers" w:date="2023-06-04T13:53:00Z">
              <w:r>
                <w:rPr>
                  <w:rFonts w:ascii="Times New Roman" w:eastAsia="Times New Roman" w:hAnsi="Times New Roman" w:cs="Times New Roman"/>
                  <w:color w:val="000000"/>
                </w:rPr>
                <w:t>0.702</w:t>
              </w:r>
            </w:ins>
          </w:p>
        </w:tc>
      </w:tr>
      <w:tr w:rsidR="00D34FBF" w:rsidRPr="008756EA" w14:paraId="3350CB65" w14:textId="77777777" w:rsidTr="00481755">
        <w:trPr>
          <w:trHeight w:val="144"/>
          <w:ins w:id="1085" w:author="Steven Travers" w:date="2023-06-04T13:53:00Z"/>
        </w:trPr>
        <w:tc>
          <w:tcPr>
            <w:tcW w:w="303" w:type="pct"/>
            <w:vMerge/>
            <w:tcBorders>
              <w:top w:val="nil"/>
              <w:left w:val="nil"/>
              <w:bottom w:val="single" w:sz="4" w:space="0" w:color="auto"/>
            </w:tcBorders>
            <w:hideMark/>
          </w:tcPr>
          <w:p w14:paraId="51F66320" w14:textId="77777777" w:rsidR="00D34FBF" w:rsidRPr="008756EA" w:rsidRDefault="00D34FBF" w:rsidP="00481755">
            <w:pPr>
              <w:rPr>
                <w:ins w:id="1086" w:author="Steven Travers" w:date="2023-06-04T13:53:00Z"/>
                <w:rFonts w:ascii="Times New Roman" w:eastAsia="Times New Roman" w:hAnsi="Times New Roman" w:cs="Times New Roman"/>
                <w:b/>
                <w:bCs/>
                <w:color w:val="000000"/>
              </w:rPr>
            </w:pPr>
          </w:p>
        </w:tc>
        <w:tc>
          <w:tcPr>
            <w:tcW w:w="1923" w:type="pct"/>
            <w:noWrap/>
            <w:hideMark/>
          </w:tcPr>
          <w:p w14:paraId="7445B6CC" w14:textId="77777777" w:rsidR="00D34FBF" w:rsidRPr="008756EA" w:rsidRDefault="00D34FBF" w:rsidP="00481755">
            <w:pPr>
              <w:rPr>
                <w:ins w:id="1087" w:author="Steven Travers" w:date="2023-06-04T13:53:00Z"/>
                <w:rFonts w:ascii="Times New Roman" w:eastAsia="Times New Roman" w:hAnsi="Times New Roman" w:cs="Times New Roman"/>
                <w:color w:val="000000"/>
              </w:rPr>
            </w:pPr>
            <w:ins w:id="1088" w:author="Steven Travers" w:date="2023-06-04T13:53:00Z">
              <w:r w:rsidRPr="008756EA">
                <w:rPr>
                  <w:rFonts w:ascii="Times New Roman" w:eastAsia="Times New Roman" w:hAnsi="Times New Roman" w:cs="Times New Roman"/>
                  <w:color w:val="000000"/>
                </w:rPr>
                <w:t>Pollen Tube Growth Rate (Tmax)</w:t>
              </w:r>
            </w:ins>
          </w:p>
        </w:tc>
        <w:tc>
          <w:tcPr>
            <w:tcW w:w="634" w:type="pct"/>
            <w:noWrap/>
            <w:hideMark/>
          </w:tcPr>
          <w:p w14:paraId="3182B57C" w14:textId="77777777" w:rsidR="00D34FBF" w:rsidRPr="008756EA" w:rsidRDefault="00D34FBF" w:rsidP="00481755">
            <w:pPr>
              <w:jc w:val="center"/>
              <w:rPr>
                <w:ins w:id="1089" w:author="Steven Travers" w:date="2023-06-04T13:53:00Z"/>
                <w:rFonts w:ascii="Times New Roman" w:eastAsia="Times New Roman" w:hAnsi="Times New Roman" w:cs="Times New Roman"/>
                <w:color w:val="000000"/>
              </w:rPr>
            </w:pPr>
            <w:ins w:id="1090"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7E7915CF" w14:textId="77777777" w:rsidR="00D34FBF" w:rsidRPr="008756EA" w:rsidRDefault="00D34FBF" w:rsidP="00481755">
            <w:pPr>
              <w:jc w:val="center"/>
              <w:rPr>
                <w:ins w:id="1091" w:author="Steven Travers" w:date="2023-06-04T13:53:00Z"/>
                <w:rFonts w:ascii="Times New Roman" w:eastAsia="Times New Roman" w:hAnsi="Times New Roman" w:cs="Times New Roman"/>
                <w:color w:val="000000"/>
              </w:rPr>
            </w:pPr>
            <w:ins w:id="1092" w:author="Steven Travers" w:date="2023-06-04T13:53:00Z">
              <w:r w:rsidRPr="008756EA">
                <w:rPr>
                  <w:rFonts w:ascii="Times New Roman" w:eastAsia="Times New Roman" w:hAnsi="Times New Roman" w:cs="Times New Roman"/>
                  <w:color w:val="000000"/>
                </w:rPr>
                <w:t>-</w:t>
              </w:r>
            </w:ins>
          </w:p>
        </w:tc>
        <w:tc>
          <w:tcPr>
            <w:tcW w:w="472" w:type="pct"/>
          </w:tcPr>
          <w:p w14:paraId="06469625" w14:textId="77777777" w:rsidR="00D34FBF" w:rsidRPr="008756EA" w:rsidRDefault="00D34FBF" w:rsidP="00481755">
            <w:pPr>
              <w:jc w:val="center"/>
              <w:rPr>
                <w:ins w:id="1093" w:author="Steven Travers" w:date="2023-06-04T13:53:00Z"/>
                <w:rFonts w:ascii="Times New Roman" w:eastAsia="Times New Roman" w:hAnsi="Times New Roman" w:cs="Times New Roman"/>
                <w:color w:val="000000"/>
              </w:rPr>
            </w:pPr>
            <w:ins w:id="1094" w:author="Steven Travers" w:date="2023-06-04T13:53:00Z">
              <w:r>
                <w:rPr>
                  <w:rFonts w:ascii="Times New Roman" w:eastAsia="Times New Roman" w:hAnsi="Times New Roman" w:cs="Times New Roman"/>
                  <w:color w:val="000000"/>
                </w:rPr>
                <w:t>1, 29</w:t>
              </w:r>
            </w:ins>
          </w:p>
        </w:tc>
        <w:tc>
          <w:tcPr>
            <w:tcW w:w="505" w:type="pct"/>
          </w:tcPr>
          <w:p w14:paraId="5CFACB4D" w14:textId="77777777" w:rsidR="00D34FBF" w:rsidRPr="008756EA" w:rsidRDefault="00D34FBF" w:rsidP="00481755">
            <w:pPr>
              <w:jc w:val="center"/>
              <w:rPr>
                <w:ins w:id="1095" w:author="Steven Travers" w:date="2023-06-04T13:53:00Z"/>
                <w:rFonts w:ascii="Times New Roman" w:eastAsia="Times New Roman" w:hAnsi="Times New Roman" w:cs="Times New Roman"/>
                <w:color w:val="000000"/>
              </w:rPr>
            </w:pPr>
            <w:ins w:id="1096" w:author="Steven Travers" w:date="2023-06-04T13:53:00Z">
              <w:r>
                <w:rPr>
                  <w:rFonts w:ascii="Times New Roman" w:eastAsia="Times New Roman" w:hAnsi="Times New Roman" w:cs="Times New Roman"/>
                  <w:color w:val="000000"/>
                </w:rPr>
                <w:t>0.446</w:t>
              </w:r>
            </w:ins>
          </w:p>
        </w:tc>
        <w:tc>
          <w:tcPr>
            <w:tcW w:w="514" w:type="pct"/>
            <w:tcBorders>
              <w:right w:val="nil"/>
            </w:tcBorders>
            <w:noWrap/>
            <w:hideMark/>
          </w:tcPr>
          <w:p w14:paraId="1C563C37" w14:textId="77777777" w:rsidR="00D34FBF" w:rsidRPr="008756EA" w:rsidRDefault="00D34FBF" w:rsidP="00481755">
            <w:pPr>
              <w:jc w:val="right"/>
              <w:rPr>
                <w:ins w:id="1097" w:author="Steven Travers" w:date="2023-06-04T13:53:00Z"/>
                <w:rFonts w:ascii="Times New Roman" w:eastAsia="Times New Roman" w:hAnsi="Times New Roman" w:cs="Times New Roman"/>
                <w:color w:val="000000"/>
              </w:rPr>
            </w:pPr>
            <w:ins w:id="1098" w:author="Steven Travers" w:date="2023-06-04T13:53:00Z">
              <w:r>
                <w:rPr>
                  <w:rFonts w:ascii="Times New Roman" w:eastAsia="Times New Roman" w:hAnsi="Times New Roman" w:cs="Times New Roman"/>
                  <w:color w:val="000000"/>
                </w:rPr>
                <w:t>0.509</w:t>
              </w:r>
            </w:ins>
          </w:p>
        </w:tc>
      </w:tr>
      <w:tr w:rsidR="00D34FBF" w:rsidRPr="008756EA" w14:paraId="20669858" w14:textId="77777777" w:rsidTr="00481755">
        <w:trPr>
          <w:trHeight w:val="144"/>
          <w:ins w:id="1099" w:author="Steven Travers" w:date="2023-06-04T13:53:00Z"/>
        </w:trPr>
        <w:tc>
          <w:tcPr>
            <w:tcW w:w="303" w:type="pct"/>
            <w:vMerge/>
            <w:tcBorders>
              <w:top w:val="nil"/>
              <w:left w:val="nil"/>
              <w:bottom w:val="single" w:sz="4" w:space="0" w:color="auto"/>
            </w:tcBorders>
            <w:hideMark/>
          </w:tcPr>
          <w:p w14:paraId="3D97AB1F" w14:textId="77777777" w:rsidR="00D34FBF" w:rsidRPr="008756EA" w:rsidRDefault="00D34FBF" w:rsidP="00481755">
            <w:pPr>
              <w:rPr>
                <w:ins w:id="1100" w:author="Steven Travers" w:date="2023-06-04T13:53:00Z"/>
                <w:rFonts w:ascii="Times New Roman" w:eastAsia="Times New Roman" w:hAnsi="Times New Roman" w:cs="Times New Roman"/>
                <w:b/>
                <w:bCs/>
                <w:color w:val="000000"/>
              </w:rPr>
            </w:pPr>
          </w:p>
        </w:tc>
        <w:tc>
          <w:tcPr>
            <w:tcW w:w="1923" w:type="pct"/>
            <w:noWrap/>
            <w:hideMark/>
          </w:tcPr>
          <w:p w14:paraId="7E8C9E66" w14:textId="77777777" w:rsidR="00D34FBF" w:rsidRPr="008756EA" w:rsidRDefault="00D34FBF" w:rsidP="00481755">
            <w:pPr>
              <w:rPr>
                <w:ins w:id="1101" w:author="Steven Travers" w:date="2023-06-04T13:53:00Z"/>
                <w:rFonts w:ascii="Times New Roman" w:eastAsia="Times New Roman" w:hAnsi="Times New Roman" w:cs="Times New Roman"/>
                <w:color w:val="000000"/>
              </w:rPr>
            </w:pPr>
            <w:ins w:id="1102" w:author="Steven Travers" w:date="2023-06-04T13:53:00Z">
              <w:r w:rsidRPr="008756EA">
                <w:rPr>
                  <w:rFonts w:ascii="Times New Roman" w:eastAsia="Times New Roman" w:hAnsi="Times New Roman" w:cs="Times New Roman"/>
                  <w:color w:val="000000"/>
                </w:rPr>
                <w:t>Pollen Tube Growth Rate (Topt)</w:t>
              </w:r>
            </w:ins>
          </w:p>
        </w:tc>
        <w:tc>
          <w:tcPr>
            <w:tcW w:w="634" w:type="pct"/>
            <w:noWrap/>
            <w:hideMark/>
          </w:tcPr>
          <w:p w14:paraId="73A59C99" w14:textId="77777777" w:rsidR="00D34FBF" w:rsidRPr="008756EA" w:rsidRDefault="00D34FBF" w:rsidP="00481755">
            <w:pPr>
              <w:jc w:val="center"/>
              <w:rPr>
                <w:ins w:id="1103" w:author="Steven Travers" w:date="2023-06-04T13:53:00Z"/>
                <w:rFonts w:ascii="Times New Roman" w:eastAsia="Times New Roman" w:hAnsi="Times New Roman" w:cs="Times New Roman"/>
                <w:color w:val="000000"/>
              </w:rPr>
            </w:pPr>
            <w:ins w:id="1104"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33758900" w14:textId="77777777" w:rsidR="00D34FBF" w:rsidRPr="008756EA" w:rsidRDefault="00D34FBF" w:rsidP="00481755">
            <w:pPr>
              <w:jc w:val="center"/>
              <w:rPr>
                <w:ins w:id="1105" w:author="Steven Travers" w:date="2023-06-04T13:53:00Z"/>
                <w:rFonts w:ascii="Times New Roman" w:eastAsia="Times New Roman" w:hAnsi="Times New Roman" w:cs="Times New Roman"/>
                <w:color w:val="000000"/>
              </w:rPr>
            </w:pPr>
            <w:ins w:id="1106" w:author="Steven Travers" w:date="2023-06-04T13:53:00Z">
              <w:r w:rsidRPr="008756EA">
                <w:rPr>
                  <w:rFonts w:ascii="Times New Roman" w:eastAsia="Times New Roman" w:hAnsi="Times New Roman" w:cs="Times New Roman"/>
                  <w:color w:val="000000"/>
                </w:rPr>
                <w:t>-</w:t>
              </w:r>
            </w:ins>
          </w:p>
        </w:tc>
        <w:tc>
          <w:tcPr>
            <w:tcW w:w="472" w:type="pct"/>
          </w:tcPr>
          <w:p w14:paraId="3F15A2BC" w14:textId="77777777" w:rsidR="00D34FBF" w:rsidRPr="008756EA" w:rsidRDefault="00D34FBF" w:rsidP="00481755">
            <w:pPr>
              <w:jc w:val="center"/>
              <w:rPr>
                <w:ins w:id="1107" w:author="Steven Travers" w:date="2023-06-04T13:53:00Z"/>
                <w:rFonts w:ascii="Times New Roman" w:eastAsia="Times New Roman" w:hAnsi="Times New Roman" w:cs="Times New Roman"/>
                <w:color w:val="000000"/>
              </w:rPr>
            </w:pPr>
            <w:ins w:id="1108" w:author="Steven Travers" w:date="2023-06-04T13:53:00Z">
              <w:r>
                <w:rPr>
                  <w:rFonts w:ascii="Times New Roman" w:eastAsia="Times New Roman" w:hAnsi="Times New Roman" w:cs="Times New Roman"/>
                  <w:color w:val="000000"/>
                </w:rPr>
                <w:t>1, 29</w:t>
              </w:r>
            </w:ins>
          </w:p>
        </w:tc>
        <w:tc>
          <w:tcPr>
            <w:tcW w:w="505" w:type="pct"/>
          </w:tcPr>
          <w:p w14:paraId="3C10E90E" w14:textId="77777777" w:rsidR="00D34FBF" w:rsidRPr="008756EA" w:rsidRDefault="00D34FBF" w:rsidP="00481755">
            <w:pPr>
              <w:jc w:val="center"/>
              <w:rPr>
                <w:ins w:id="1109" w:author="Steven Travers" w:date="2023-06-04T13:53:00Z"/>
                <w:rFonts w:ascii="Times New Roman" w:eastAsia="Times New Roman" w:hAnsi="Times New Roman" w:cs="Times New Roman"/>
                <w:color w:val="000000"/>
              </w:rPr>
            </w:pPr>
            <w:ins w:id="1110" w:author="Steven Travers" w:date="2023-06-04T13:53:00Z">
              <w:r>
                <w:rPr>
                  <w:rFonts w:ascii="Times New Roman" w:eastAsia="Times New Roman" w:hAnsi="Times New Roman" w:cs="Times New Roman"/>
                  <w:color w:val="000000"/>
                </w:rPr>
                <w:t>0.121</w:t>
              </w:r>
            </w:ins>
          </w:p>
        </w:tc>
        <w:tc>
          <w:tcPr>
            <w:tcW w:w="514" w:type="pct"/>
            <w:tcBorders>
              <w:right w:val="nil"/>
            </w:tcBorders>
            <w:noWrap/>
            <w:hideMark/>
          </w:tcPr>
          <w:p w14:paraId="6FC980FF" w14:textId="77777777" w:rsidR="00D34FBF" w:rsidRPr="008756EA" w:rsidRDefault="00D34FBF" w:rsidP="00481755">
            <w:pPr>
              <w:jc w:val="right"/>
              <w:rPr>
                <w:ins w:id="1111" w:author="Steven Travers" w:date="2023-06-04T13:53:00Z"/>
                <w:rFonts w:ascii="Times New Roman" w:eastAsia="Times New Roman" w:hAnsi="Times New Roman" w:cs="Times New Roman"/>
                <w:color w:val="000000"/>
              </w:rPr>
            </w:pPr>
            <w:ins w:id="1112" w:author="Steven Travers" w:date="2023-06-04T13:53:00Z">
              <w:r>
                <w:rPr>
                  <w:rFonts w:ascii="Times New Roman" w:eastAsia="Times New Roman" w:hAnsi="Times New Roman" w:cs="Times New Roman"/>
                  <w:color w:val="000000"/>
                </w:rPr>
                <w:t>0.731</w:t>
              </w:r>
            </w:ins>
          </w:p>
        </w:tc>
      </w:tr>
      <w:tr w:rsidR="00D34FBF" w:rsidRPr="008756EA" w14:paraId="56F6D1FF" w14:textId="77777777" w:rsidTr="00481755">
        <w:trPr>
          <w:trHeight w:val="144"/>
          <w:ins w:id="1113" w:author="Steven Travers" w:date="2023-06-04T13:53:00Z"/>
        </w:trPr>
        <w:tc>
          <w:tcPr>
            <w:tcW w:w="303" w:type="pct"/>
            <w:vMerge/>
            <w:tcBorders>
              <w:top w:val="nil"/>
              <w:left w:val="nil"/>
              <w:bottom w:val="single" w:sz="4" w:space="0" w:color="auto"/>
            </w:tcBorders>
            <w:hideMark/>
          </w:tcPr>
          <w:p w14:paraId="1AEF3C6A" w14:textId="77777777" w:rsidR="00D34FBF" w:rsidRPr="008756EA" w:rsidRDefault="00D34FBF" w:rsidP="00481755">
            <w:pPr>
              <w:rPr>
                <w:ins w:id="1114" w:author="Steven Travers" w:date="2023-06-04T13:53:00Z"/>
                <w:rFonts w:ascii="Times New Roman" w:eastAsia="Times New Roman" w:hAnsi="Times New Roman" w:cs="Times New Roman"/>
                <w:b/>
                <w:bCs/>
                <w:color w:val="000000"/>
              </w:rPr>
            </w:pPr>
          </w:p>
        </w:tc>
        <w:tc>
          <w:tcPr>
            <w:tcW w:w="1923" w:type="pct"/>
            <w:tcBorders>
              <w:bottom w:val="single" w:sz="4" w:space="0" w:color="auto"/>
            </w:tcBorders>
            <w:noWrap/>
            <w:hideMark/>
          </w:tcPr>
          <w:p w14:paraId="66ED7D2E" w14:textId="77777777" w:rsidR="00D34FBF" w:rsidRPr="008756EA" w:rsidRDefault="00D34FBF" w:rsidP="00481755">
            <w:pPr>
              <w:rPr>
                <w:ins w:id="1115" w:author="Steven Travers" w:date="2023-06-04T13:53:00Z"/>
                <w:rFonts w:ascii="Times New Roman" w:eastAsia="Times New Roman" w:hAnsi="Times New Roman" w:cs="Times New Roman"/>
                <w:color w:val="000000"/>
              </w:rPr>
            </w:pPr>
            <w:ins w:id="1116" w:author="Steven Travers" w:date="2023-06-04T13:53:00Z">
              <w:r w:rsidRPr="008756EA">
                <w:rPr>
                  <w:rFonts w:ascii="Times New Roman" w:eastAsia="Times New Roman" w:hAnsi="Times New Roman" w:cs="Times New Roman"/>
                  <w:color w:val="000000"/>
                </w:rPr>
                <w:t>Pollen Tube Growth Rate (Tmin)</w:t>
              </w:r>
            </w:ins>
          </w:p>
        </w:tc>
        <w:tc>
          <w:tcPr>
            <w:tcW w:w="634" w:type="pct"/>
            <w:tcBorders>
              <w:bottom w:val="single" w:sz="4" w:space="0" w:color="auto"/>
            </w:tcBorders>
            <w:noWrap/>
            <w:hideMark/>
          </w:tcPr>
          <w:p w14:paraId="3FE84346" w14:textId="77777777" w:rsidR="00D34FBF" w:rsidRPr="008756EA" w:rsidRDefault="00D34FBF" w:rsidP="00481755">
            <w:pPr>
              <w:jc w:val="center"/>
              <w:rPr>
                <w:ins w:id="1117" w:author="Steven Travers" w:date="2023-06-04T13:53:00Z"/>
                <w:rFonts w:ascii="Times New Roman" w:eastAsia="Times New Roman" w:hAnsi="Times New Roman" w:cs="Times New Roman"/>
                <w:color w:val="000000"/>
              </w:rPr>
            </w:pPr>
            <w:ins w:id="1118" w:author="Steven Travers" w:date="2023-06-04T13:53:00Z">
              <w:r w:rsidRPr="008756EA">
                <w:rPr>
                  <w:rFonts w:ascii="Times New Roman" w:eastAsia="Times New Roman" w:hAnsi="Times New Roman" w:cs="Times New Roman"/>
                  <w:color w:val="000000"/>
                </w:rPr>
                <w:t>S &gt; N</w:t>
              </w:r>
            </w:ins>
          </w:p>
        </w:tc>
        <w:tc>
          <w:tcPr>
            <w:tcW w:w="648" w:type="pct"/>
            <w:tcBorders>
              <w:bottom w:val="single" w:sz="4" w:space="0" w:color="auto"/>
            </w:tcBorders>
            <w:noWrap/>
            <w:hideMark/>
          </w:tcPr>
          <w:p w14:paraId="4C69AE0B" w14:textId="77777777" w:rsidR="00D34FBF" w:rsidRPr="008756EA" w:rsidRDefault="00D34FBF" w:rsidP="00481755">
            <w:pPr>
              <w:jc w:val="center"/>
              <w:rPr>
                <w:ins w:id="1119" w:author="Steven Travers" w:date="2023-06-04T13:53:00Z"/>
                <w:rFonts w:ascii="Times New Roman" w:eastAsia="Times New Roman" w:hAnsi="Times New Roman" w:cs="Times New Roman"/>
                <w:color w:val="000000"/>
              </w:rPr>
            </w:pPr>
            <w:ins w:id="1120" w:author="Steven Travers" w:date="2023-06-04T13:53:00Z">
              <w:r w:rsidRPr="008756EA">
                <w:rPr>
                  <w:rFonts w:ascii="Times New Roman" w:eastAsia="Times New Roman" w:hAnsi="Times New Roman" w:cs="Times New Roman"/>
                  <w:color w:val="000000"/>
                </w:rPr>
                <w:t>-</w:t>
              </w:r>
            </w:ins>
          </w:p>
        </w:tc>
        <w:tc>
          <w:tcPr>
            <w:tcW w:w="472" w:type="pct"/>
            <w:tcBorders>
              <w:bottom w:val="single" w:sz="4" w:space="0" w:color="auto"/>
            </w:tcBorders>
          </w:tcPr>
          <w:p w14:paraId="0D46BF21" w14:textId="77777777" w:rsidR="00D34FBF" w:rsidRPr="008756EA" w:rsidRDefault="00D34FBF" w:rsidP="00481755">
            <w:pPr>
              <w:jc w:val="center"/>
              <w:rPr>
                <w:ins w:id="1121" w:author="Steven Travers" w:date="2023-06-04T13:53:00Z"/>
                <w:rFonts w:ascii="Times New Roman" w:eastAsia="Times New Roman" w:hAnsi="Times New Roman" w:cs="Times New Roman"/>
                <w:color w:val="000000"/>
              </w:rPr>
            </w:pPr>
            <w:ins w:id="1122" w:author="Steven Travers" w:date="2023-06-04T13:53:00Z">
              <w:r>
                <w:rPr>
                  <w:rFonts w:ascii="Times New Roman" w:eastAsia="Times New Roman" w:hAnsi="Times New Roman" w:cs="Times New Roman"/>
                  <w:color w:val="000000"/>
                </w:rPr>
                <w:t>1, 59</w:t>
              </w:r>
            </w:ins>
          </w:p>
        </w:tc>
        <w:tc>
          <w:tcPr>
            <w:tcW w:w="505" w:type="pct"/>
            <w:tcBorders>
              <w:bottom w:val="single" w:sz="4" w:space="0" w:color="auto"/>
            </w:tcBorders>
          </w:tcPr>
          <w:p w14:paraId="6E1F1460" w14:textId="77777777" w:rsidR="00D34FBF" w:rsidRPr="008756EA" w:rsidRDefault="00D34FBF" w:rsidP="00481755">
            <w:pPr>
              <w:jc w:val="center"/>
              <w:rPr>
                <w:ins w:id="1123" w:author="Steven Travers" w:date="2023-06-04T13:53:00Z"/>
                <w:rFonts w:ascii="Times New Roman" w:eastAsia="Times New Roman" w:hAnsi="Times New Roman" w:cs="Times New Roman"/>
                <w:color w:val="000000"/>
              </w:rPr>
            </w:pPr>
            <w:ins w:id="1124" w:author="Steven Travers" w:date="2023-06-04T13:53:00Z">
              <w:r>
                <w:rPr>
                  <w:rFonts w:ascii="Times New Roman" w:eastAsia="Times New Roman" w:hAnsi="Times New Roman" w:cs="Times New Roman"/>
                  <w:color w:val="000000"/>
                </w:rPr>
                <w:t>0.168</w:t>
              </w:r>
            </w:ins>
          </w:p>
        </w:tc>
        <w:tc>
          <w:tcPr>
            <w:tcW w:w="514" w:type="pct"/>
            <w:tcBorders>
              <w:bottom w:val="single" w:sz="4" w:space="0" w:color="auto"/>
              <w:right w:val="nil"/>
            </w:tcBorders>
            <w:noWrap/>
            <w:hideMark/>
          </w:tcPr>
          <w:p w14:paraId="395D9A57" w14:textId="77777777" w:rsidR="00D34FBF" w:rsidRPr="008756EA" w:rsidRDefault="00D34FBF" w:rsidP="00481755">
            <w:pPr>
              <w:jc w:val="right"/>
              <w:rPr>
                <w:ins w:id="1125" w:author="Steven Travers" w:date="2023-06-04T13:53:00Z"/>
                <w:rFonts w:ascii="Times New Roman" w:eastAsia="Times New Roman" w:hAnsi="Times New Roman" w:cs="Times New Roman"/>
                <w:color w:val="000000"/>
              </w:rPr>
            </w:pPr>
            <w:ins w:id="1126" w:author="Steven Travers" w:date="2023-06-04T13:53:00Z">
              <w:r w:rsidRPr="008756EA">
                <w:rPr>
                  <w:rFonts w:ascii="Times New Roman" w:eastAsia="Times New Roman" w:hAnsi="Times New Roman" w:cs="Times New Roman"/>
                  <w:color w:val="000000"/>
                </w:rPr>
                <w:t>0.683</w:t>
              </w:r>
            </w:ins>
          </w:p>
        </w:tc>
      </w:tr>
    </w:tbl>
    <w:p w14:paraId="55E30E09" w14:textId="77777777" w:rsidR="00D34FBF" w:rsidRDefault="00D34FBF" w:rsidP="00D34FBF">
      <w:pPr>
        <w:pStyle w:val="BodyDoubleSpace05FirstLine"/>
        <w:ind w:firstLine="0"/>
        <w:rPr>
          <w:ins w:id="1127" w:author="Steven Travers" w:date="2023-06-04T13:53:00Z"/>
        </w:rPr>
      </w:pPr>
      <w:ins w:id="1128" w:author="Steven Travers" w:date="2023-06-04T13:53:00Z">
        <w:r>
          <w:t>* Outlier removed. Bolded values: statistically significant (α=0.05).</w:t>
        </w:r>
      </w:ins>
    </w:p>
    <w:p w14:paraId="029E466A" w14:textId="5D27ACF3" w:rsidR="005B0F73" w:rsidRDefault="005B0F73">
      <w:pPr>
        <w:rPr>
          <w:ins w:id="1129" w:author="Steven Travers" w:date="2023-06-04T16:02:00Z"/>
          <w:rFonts w:ascii="Times New Roman" w:eastAsia="Calibri" w:hAnsi="Times New Roman" w:cs="Times New Roman"/>
          <w:i/>
          <w:iCs/>
          <w:sz w:val="24"/>
        </w:rPr>
      </w:pPr>
      <w:ins w:id="1130" w:author="Steven Travers" w:date="2023-06-04T16:02:00Z">
        <w:r>
          <w:rPr>
            <w:i/>
            <w:iCs/>
          </w:rPr>
          <w:br w:type="page"/>
        </w:r>
      </w:ins>
    </w:p>
    <w:p w14:paraId="5622D060" w14:textId="77777777" w:rsidR="00D34FBF" w:rsidRDefault="00D34FBF" w:rsidP="00D34FBF">
      <w:pPr>
        <w:pStyle w:val="BodyDoubleSpace05FirstLine"/>
        <w:ind w:firstLine="0"/>
        <w:rPr>
          <w:ins w:id="1131" w:author="Steven Travers" w:date="2023-06-04T13:53:00Z"/>
          <w:i/>
          <w:iCs/>
        </w:rPr>
      </w:pPr>
    </w:p>
    <w:p w14:paraId="0D000D81" w14:textId="77777777" w:rsidR="00D34FBF" w:rsidRDefault="00D34FBF" w:rsidP="00D34FBF">
      <w:pPr>
        <w:pStyle w:val="BodyDoubleSpace05FirstLine"/>
        <w:ind w:firstLine="0"/>
        <w:rPr>
          <w:ins w:id="1132" w:author="Steven Travers" w:date="2023-06-04T13:53:00Z"/>
          <w:i/>
          <w:iCs/>
        </w:rPr>
      </w:pPr>
      <w:ins w:id="1133" w:author="Steven Travers" w:date="2023-06-04T13:53:00Z">
        <w:r>
          <w:rPr>
            <w:i/>
            <w:iCs/>
            <w:noProof/>
          </w:rPr>
          <w:drawing>
            <wp:inline distT="0" distB="0" distL="0" distR="0" wp14:anchorId="0A0B3178" wp14:editId="6A757232">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ins>
    </w:p>
    <w:p w14:paraId="5612BBCC" w14:textId="0CEB90DB" w:rsidR="00D34FBF" w:rsidRDefault="00D34FBF" w:rsidP="00D34FBF">
      <w:pPr>
        <w:pStyle w:val="BodyDoubleSpace05FirstLine"/>
        <w:spacing w:after="240" w:line="240" w:lineRule="auto"/>
        <w:ind w:firstLine="0"/>
        <w:rPr>
          <w:ins w:id="1134" w:author="Steven Travers" w:date="2023-06-04T13:53:00Z"/>
        </w:rPr>
      </w:pPr>
      <w:ins w:id="1135" w:author="Steven Travers" w:date="2023-06-04T13:53:00Z">
        <w:r>
          <w:t xml:space="preserve">Figure </w:t>
        </w:r>
      </w:ins>
      <w:ins w:id="1136" w:author="Steven Travers" w:date="2023-06-04T16:02:00Z">
        <w:r w:rsidR="005B0F73">
          <w:t>4</w:t>
        </w:r>
      </w:ins>
      <w:ins w:id="1137" w:author="Steven Travers" w:date="2023-06-04T13:53:00Z">
        <w:r>
          <w:t>.</w:t>
        </w:r>
      </w:ins>
      <w:ins w:id="1138" w:author="Steven Travers" w:date="2023-06-04T16:02:00Z">
        <w:r w:rsidR="005B0F73">
          <w:t xml:space="preserve"> </w:t>
        </w:r>
      </w:ins>
      <w:ins w:id="1139" w:author="Steven Travers" w:date="2023-06-04T16:03:00Z">
        <w:r w:rsidR="005B0F73">
          <w:t>Results from Experiment 2 measures of pollen germination.</w:t>
        </w:r>
      </w:ins>
      <w:ins w:id="1140" w:author="Steven Travers" w:date="2023-06-04T13:53:00Z">
        <w:r>
          <w:t xml:space="preserve"> (A) Percent pollen germination per genet (points) and regional mean (bolded lines: blue=northern, red=southern) . (B) Mean (±se) Tmax for northern (blue) and southern (red) genets. Tmax is the upper x-intercept of the quadratic fit for each individual (i.e., the highest temperature predicted with pollen germinatipn). Pollen from the northern region germinates at higher temperatures compared to pollen from the south (Tmax: F</w:t>
        </w:r>
        <w:r>
          <w:rPr>
            <w:vertAlign w:val="subscript"/>
          </w:rPr>
          <w:t>1,26</w:t>
        </w:r>
        <w:r>
          <w:t>=12, p =0.002).</w:t>
        </w:r>
      </w:ins>
    </w:p>
    <w:p w14:paraId="27BB58D8" w14:textId="77777777" w:rsidR="00D34FBF" w:rsidRDefault="00D34FBF" w:rsidP="00D34FBF">
      <w:pPr>
        <w:pStyle w:val="BodyDoubleSpace05FirstLine"/>
        <w:spacing w:after="240" w:line="240" w:lineRule="auto"/>
        <w:ind w:firstLine="0"/>
        <w:rPr>
          <w:ins w:id="1141" w:author="Steven Travers" w:date="2023-06-04T13:53:00Z"/>
          <w:i/>
          <w:iCs/>
        </w:rPr>
      </w:pPr>
    </w:p>
    <w:p w14:paraId="594C158F" w14:textId="60B09F94" w:rsidR="00D34FBF" w:rsidRPr="005123E8" w:rsidRDefault="001D65A0" w:rsidP="00D34FBF">
      <w:pPr>
        <w:pStyle w:val="BodyDoubleSpace05FirstLine"/>
        <w:spacing w:after="240" w:line="240" w:lineRule="auto"/>
        <w:ind w:firstLine="0"/>
        <w:rPr>
          <w:ins w:id="1142" w:author="Steven Travers" w:date="2023-06-04T13:53:00Z"/>
          <w:u w:val="single"/>
          <w:rPrChange w:id="1143" w:author="Steven Travers" w:date="2023-06-04T15:10:00Z">
            <w:rPr>
              <w:ins w:id="1144" w:author="Steven Travers" w:date="2023-06-04T13:53:00Z"/>
            </w:rPr>
          </w:rPrChange>
        </w:rPr>
      </w:pPr>
      <w:ins w:id="1145" w:author="Steven Travers" w:date="2023-06-04T16:08:00Z">
        <w:r>
          <w:rPr>
            <w:iCs/>
            <w:u w:val="single"/>
          </w:rPr>
          <w:t>Reproductive</w:t>
        </w:r>
      </w:ins>
      <w:ins w:id="1146" w:author="Steven Travers" w:date="2023-06-04T13:53:00Z">
        <w:r w:rsidR="00D34FBF" w:rsidRPr="005123E8">
          <w:rPr>
            <w:iCs/>
            <w:u w:val="single"/>
            <w:rPrChange w:id="1147" w:author="Steven Travers" w:date="2023-06-04T15:10:00Z">
              <w:rPr>
                <w:i/>
                <w:iCs/>
              </w:rPr>
            </w:rPrChange>
          </w:rPr>
          <w:t xml:space="preserve"> traits</w:t>
        </w:r>
      </w:ins>
    </w:p>
    <w:p w14:paraId="56E3E68A" w14:textId="4267285F" w:rsidR="00D34FBF" w:rsidRDefault="00D34FBF" w:rsidP="00D34FBF">
      <w:pPr>
        <w:pStyle w:val="BodyDoubleSpace05FirstLine"/>
        <w:rPr>
          <w:ins w:id="1148" w:author="Steven Travers" w:date="2023-06-04T13:53:00Z"/>
        </w:rPr>
      </w:pPr>
      <w:ins w:id="1149" w:author="Steven Travers" w:date="2023-06-04T13:53:00Z">
        <w:r>
          <w:t>There was a significant difference between regions for Tmax (</w:t>
        </w:r>
      </w:ins>
      <w:ins w:id="1150" w:author="Steven Travers" w:date="2023-06-04T16:05:00Z">
        <w:r w:rsidR="005B0F73">
          <w:t>Figure</w:t>
        </w:r>
      </w:ins>
      <w:ins w:id="1151" w:author="Steven Travers" w:date="2023-06-04T13:53:00Z">
        <w:r>
          <w:t xml:space="preserve"> </w:t>
        </w:r>
      </w:ins>
      <w:ins w:id="1152" w:author="Steven Travers" w:date="2023-06-04T16:03:00Z">
        <w:r w:rsidR="005B0F73">
          <w:t>4</w:t>
        </w:r>
      </w:ins>
      <w:ins w:id="1153" w:author="Steven Travers" w:date="2023-06-04T13:53:00Z">
        <w:r>
          <w:t xml:space="preserve">, </w:t>
        </w:r>
      </w:ins>
      <w:ins w:id="1154" w:author="Steven Travers" w:date="2023-06-04T15:46:00Z">
        <w:r w:rsidR="005721DD">
          <w:t>Table 2</w:t>
        </w:r>
      </w:ins>
      <w:ins w:id="1155" w:author="Steven Travers" w:date="2023-06-04T13:53:00Z">
        <w:r>
          <w:t>) and Topt (</w:t>
        </w:r>
      </w:ins>
      <w:ins w:id="1156" w:author="Steven Travers" w:date="2023-06-04T15:46:00Z">
        <w:r w:rsidR="005721DD">
          <w:t>Table 2</w:t>
        </w:r>
      </w:ins>
      <w:ins w:id="1157" w:author="Steven Travers" w:date="2023-06-04T13:53:00Z">
        <w:r>
          <w:t>). Pollen from plants from the north germinated more readily at high temperatures (Tmax: F</w:t>
        </w:r>
        <w:r>
          <w:rPr>
            <w:vertAlign w:val="subscript"/>
          </w:rPr>
          <w:t>1,26</w:t>
        </w:r>
        <w:r>
          <w:t>=12, p =0.002) and had higher thermal optima (Topt: F</w:t>
        </w:r>
        <w:r>
          <w:rPr>
            <w:vertAlign w:val="subscript"/>
          </w:rPr>
          <w:t>1,24</w:t>
        </w:r>
        <w:r>
          <w:t xml:space="preserve">=11, p =0.003) than pollen from plants from the south. There was no significant difference between the two regions for Tmin. One outlier was identified using the Grubbs’ test for outliers and subsequently dropped from the analysis. There were no significant differences in pollen tube growth rate between plants from the north and south for Tmax, Topt or Tmin. </w:t>
        </w:r>
      </w:ins>
    </w:p>
    <w:p w14:paraId="001022F0" w14:textId="69362C0E" w:rsidR="00D34FBF" w:rsidRDefault="00D34FBF" w:rsidP="00D34FBF">
      <w:pPr>
        <w:pStyle w:val="BodyDoubleSpace05FirstLine"/>
        <w:rPr>
          <w:ins w:id="1158" w:author="Steven Travers" w:date="2023-06-04T13:53:00Z"/>
        </w:rPr>
      </w:pPr>
      <w:ins w:id="1159" w:author="Steven Travers" w:date="2023-06-04T13:53:00Z">
        <w:r>
          <w:lastRenderedPageBreak/>
          <w:t xml:space="preserve">There were also no significant correlations between the </w:t>
        </w:r>
      </w:ins>
      <w:ins w:id="1160" w:author="Steven Travers" w:date="2023-06-04T16:08:00Z">
        <w:r w:rsidR="001D65A0">
          <w:t>reproductive</w:t>
        </w:r>
      </w:ins>
      <w:ins w:id="1161" w:author="Steven Travers" w:date="2023-06-04T13:53:00Z">
        <w:r>
          <w:t xml:space="preserve"> and </w:t>
        </w:r>
      </w:ins>
      <w:ins w:id="1162" w:author="Steven Travers" w:date="2023-06-04T16:07:00Z">
        <w:r w:rsidR="001D65A0">
          <w:t>vegetative</w:t>
        </w:r>
      </w:ins>
      <w:ins w:id="1163" w:author="Steven Travers" w:date="2023-06-04T13:53:00Z">
        <w:r>
          <w:t xml:space="preserve"> variables. However, there were two significant correlation coefficients between </w:t>
        </w:r>
      </w:ins>
      <w:ins w:id="1164" w:author="Steven Travers" w:date="2023-06-04T16:08:00Z">
        <w:r w:rsidR="001D65A0">
          <w:t>reproductive</w:t>
        </w:r>
      </w:ins>
      <w:ins w:id="1165" w:author="Steven Travers" w:date="2023-06-04T13:53:00Z">
        <w:r>
          <w:t xml:space="preserve"> variables. Tmax and Tmin of pollen tube growth rates were positively correlated (r = 0.46). There was also a significant correlation between Tmax for pollen tube growth rate and for pollen germination (r = 0.3). </w:t>
        </w:r>
      </w:ins>
    </w:p>
    <w:p w14:paraId="06190CC2" w14:textId="77777777" w:rsidR="00D34FBF" w:rsidRDefault="00D34FBF" w:rsidP="00D34FBF">
      <w:pPr>
        <w:pStyle w:val="BodyDoubleSpace05FirstLine"/>
        <w:ind w:firstLine="0"/>
        <w:rPr>
          <w:ins w:id="1166" w:author="Steven Travers" w:date="2023-06-04T13:53:00Z"/>
          <w:b/>
        </w:rPr>
      </w:pPr>
    </w:p>
    <w:p w14:paraId="532EDDF2" w14:textId="77777777" w:rsidR="00D52B73" w:rsidRDefault="00D52B73" w:rsidP="008C3644">
      <w:pPr>
        <w:pStyle w:val="GS3"/>
        <w:rPr>
          <w:ins w:id="1167" w:author="Steven Travers" w:date="2023-05-19T16:04:00Z"/>
        </w:rPr>
      </w:pPr>
    </w:p>
    <w:p w14:paraId="303E5B2C" w14:textId="00EE5B3D" w:rsidR="008C3644" w:rsidRDefault="008C3644">
      <w:pPr>
        <w:pStyle w:val="GS3"/>
        <w:jc w:val="center"/>
        <w:pPrChange w:id="1168" w:author="Steven Travers" w:date="2023-06-04T15:12:00Z">
          <w:pPr>
            <w:pStyle w:val="GS3"/>
          </w:pPr>
        </w:pPrChange>
      </w:pPr>
      <w:r>
        <w:t>Discussion</w:t>
      </w:r>
    </w:p>
    <w:p w14:paraId="2D2306E7" w14:textId="2E555A88" w:rsidR="00DC60A0" w:rsidRPr="00782822" w:rsidRDefault="00DC60A0">
      <w:pPr>
        <w:spacing w:line="480" w:lineRule="auto"/>
        <w:ind w:firstLine="720"/>
        <w:rPr>
          <w:ins w:id="1169" w:author="Steven Travers" w:date="2023-06-04T14:48:00Z"/>
          <w:rFonts w:ascii="Times New Roman" w:hAnsi="Times New Roman" w:cs="Times New Roman"/>
          <w:sz w:val="24"/>
          <w:rPrChange w:id="1170" w:author="Steven Travers" w:date="2023-06-04T14:57:00Z">
            <w:rPr>
              <w:ins w:id="1171" w:author="Steven Travers" w:date="2023-06-04T14:48:00Z"/>
            </w:rPr>
          </w:rPrChange>
        </w:rPr>
        <w:pPrChange w:id="1172" w:author="Steven Travers" w:date="2023-06-04T14:57:00Z">
          <w:pPr>
            <w:ind w:firstLine="720"/>
          </w:pPr>
        </w:pPrChange>
      </w:pPr>
      <w:ins w:id="1173" w:author="Steven Travers" w:date="2023-06-04T14:48:00Z">
        <w:r w:rsidRPr="00782822">
          <w:rPr>
            <w:rFonts w:ascii="Times New Roman" w:hAnsi="Times New Roman" w:cs="Times New Roman"/>
            <w:sz w:val="24"/>
            <w:rPrChange w:id="1174" w:author="Steven Travers" w:date="2023-06-04T14:57:00Z">
              <w:rPr/>
            </w:rPrChange>
          </w:rPr>
          <w:t>The results of the combined experiments we have conducted indicate that not only do relatively extreme temperatures affect viable seed production and morphological traits but that the responses to heat differ between plants from northern populations relative to southern populations.  As in other studies (Muller et al.</w:t>
        </w:r>
      </w:ins>
      <w:ins w:id="1175" w:author="Steven Travers" w:date="2023-06-04T19:31:00Z">
        <w:r w:rsidR="003E0299">
          <w:rPr>
            <w:rFonts w:ascii="Times New Roman" w:hAnsi="Times New Roman" w:cs="Times New Roman"/>
            <w:sz w:val="24"/>
          </w:rPr>
          <w:t xml:space="preserve"> 2016,</w:t>
        </w:r>
      </w:ins>
      <w:ins w:id="1176" w:author="Steven Travers" w:date="2023-06-04T14:48:00Z">
        <w:r w:rsidRPr="00782822">
          <w:rPr>
            <w:rFonts w:ascii="Times New Roman" w:hAnsi="Times New Roman" w:cs="Times New Roman"/>
            <w:sz w:val="24"/>
            <w:rPrChange w:id="1177" w:author="Steven Travers" w:date="2023-06-04T14:57:00Z">
              <w:rPr/>
            </w:rPrChange>
          </w:rPr>
          <w:t xml:space="preserve">  Fahad et al. 2017), we found that exposure to higher temperatures during plant and floral growth led to negative effects on traits tied to successful reproduction. In experiment one, where plants were exposed to moderate heat (32 </w:t>
        </w:r>
      </w:ins>
      <w:ins w:id="1178" w:author="Steven Travers" w:date="2023-06-04T19:32:00Z">
        <w:r w:rsidR="003E0299">
          <w:rPr>
            <w:rFonts w:ascii="Calibri" w:hAnsi="Calibri" w:cs="Calibri"/>
            <w:sz w:val="24"/>
          </w:rPr>
          <w:t>°</w:t>
        </w:r>
      </w:ins>
      <w:ins w:id="1179" w:author="Steven Travers" w:date="2023-06-04T14:48:00Z">
        <w:r w:rsidRPr="00782822">
          <w:rPr>
            <w:rFonts w:ascii="Times New Roman" w:hAnsi="Times New Roman" w:cs="Times New Roman"/>
            <w:sz w:val="24"/>
            <w:rPrChange w:id="1180" w:author="Steven Travers" w:date="2023-06-04T14:57:00Z">
              <w:rPr/>
            </w:rPrChange>
          </w:rPr>
          <w:t xml:space="preserve">C) and control conditions (25 </w:t>
        </w:r>
      </w:ins>
      <w:ins w:id="1181" w:author="Steven Travers" w:date="2023-06-04T19:32:00Z">
        <w:r w:rsidR="003E0299">
          <w:rPr>
            <w:rFonts w:ascii="Calibri" w:hAnsi="Calibri" w:cs="Calibri"/>
            <w:sz w:val="24"/>
          </w:rPr>
          <w:t>°</w:t>
        </w:r>
      </w:ins>
      <w:ins w:id="1182" w:author="Steven Travers" w:date="2023-06-04T14:48:00Z">
        <w:r w:rsidRPr="00782822">
          <w:rPr>
            <w:rFonts w:ascii="Times New Roman" w:hAnsi="Times New Roman" w:cs="Times New Roman"/>
            <w:sz w:val="24"/>
            <w:rPrChange w:id="1183" w:author="Steven Travers" w:date="2023-06-04T14:57:00Z">
              <w:rPr/>
            </w:rPrChange>
          </w:rPr>
          <w:t>C) during floral development, there was a significant treatment effect on 7 of the 8 characteristics we measured (</w:t>
        </w:r>
      </w:ins>
      <w:ins w:id="1184" w:author="Steven Travers" w:date="2023-06-04T15:42:00Z">
        <w:r w:rsidR="005721DD">
          <w:rPr>
            <w:rFonts w:ascii="Times New Roman" w:hAnsi="Times New Roman" w:cs="Times New Roman"/>
            <w:sz w:val="24"/>
          </w:rPr>
          <w:t>Table 1</w:t>
        </w:r>
      </w:ins>
      <w:ins w:id="1185" w:author="Steven Travers" w:date="2023-06-04T14:48:00Z">
        <w:r w:rsidRPr="00782822">
          <w:rPr>
            <w:rFonts w:ascii="Times New Roman" w:hAnsi="Times New Roman" w:cs="Times New Roman"/>
            <w:sz w:val="24"/>
            <w:rPrChange w:id="1186" w:author="Steven Travers" w:date="2023-06-04T14:57:00Z">
              <w:rPr/>
            </w:rPrChange>
          </w:rPr>
          <w:t xml:space="preserve">, </w:t>
        </w:r>
      </w:ins>
      <w:ins w:id="1187" w:author="Steven Travers" w:date="2023-06-04T15:53:00Z">
        <w:r w:rsidR="000046CD">
          <w:rPr>
            <w:rFonts w:ascii="Times New Roman" w:hAnsi="Times New Roman" w:cs="Times New Roman"/>
            <w:sz w:val="24"/>
          </w:rPr>
          <w:t>Figure 1</w:t>
        </w:r>
      </w:ins>
      <w:ins w:id="1188" w:author="Steven Travers" w:date="2023-06-04T14:48:00Z">
        <w:r w:rsidRPr="00782822">
          <w:rPr>
            <w:rFonts w:ascii="Times New Roman" w:hAnsi="Times New Roman" w:cs="Times New Roman"/>
            <w:sz w:val="24"/>
            <w:rPrChange w:id="1189" w:author="Steven Travers" w:date="2023-06-04T14:57:00Z">
              <w:rPr/>
            </w:rPrChange>
          </w:rPr>
          <w:t xml:space="preserve">) including floral morphology measurements, pollen size and ovule fate (viable, aborted, unfertilized). Regardless of where they were from, flowers got smaller and the number of viable seeds decreased in hot conditions. </w:t>
        </w:r>
      </w:ins>
    </w:p>
    <w:p w14:paraId="33CC9FFD" w14:textId="0515E3E7" w:rsidR="00DC60A0" w:rsidRPr="00782822" w:rsidRDefault="00DC60A0">
      <w:pPr>
        <w:spacing w:line="480" w:lineRule="auto"/>
        <w:ind w:firstLine="720"/>
        <w:rPr>
          <w:ins w:id="1190" w:author="Steven Travers" w:date="2023-06-04T14:48:00Z"/>
          <w:rFonts w:ascii="Times New Roman" w:hAnsi="Times New Roman" w:cs="Times New Roman"/>
          <w:sz w:val="24"/>
          <w:rPrChange w:id="1191" w:author="Steven Travers" w:date="2023-06-04T14:57:00Z">
            <w:rPr>
              <w:ins w:id="1192" w:author="Steven Travers" w:date="2023-06-04T14:48:00Z"/>
            </w:rPr>
          </w:rPrChange>
        </w:rPr>
        <w:pPrChange w:id="1193" w:author="Steven Travers" w:date="2023-06-04T14:57:00Z">
          <w:pPr>
            <w:ind w:firstLine="720"/>
          </w:pPr>
        </w:pPrChange>
      </w:pPr>
      <w:ins w:id="1194" w:author="Steven Travers" w:date="2023-06-04T14:48:00Z">
        <w:r w:rsidRPr="00782822">
          <w:rPr>
            <w:rFonts w:ascii="Times New Roman" w:hAnsi="Times New Roman" w:cs="Times New Roman"/>
            <w:sz w:val="24"/>
            <w:rPrChange w:id="1195" w:author="Steven Travers" w:date="2023-06-04T14:57:00Z">
              <w:rPr/>
            </w:rPrChange>
          </w:rPr>
          <w:t xml:space="preserve">Several other studies have found that heat affects the floral structures in other taxa, but not necessarily the same way </w:t>
        </w:r>
        <w:r w:rsidRPr="00782822">
          <w:rPr>
            <w:rFonts w:ascii="Times New Roman" w:hAnsi="Times New Roman" w:cs="Times New Roman"/>
            <w:sz w:val="24"/>
            <w:rPrChange w:id="1196" w:author="Steven Travers" w:date="2023-06-04T14:57:00Z">
              <w:rPr/>
            </w:rPrChange>
          </w:rPr>
          <w:fldChar w:fldCharType="begin"/>
        </w:r>
        <w:r w:rsidRPr="00782822">
          <w:rPr>
            <w:rFonts w:ascii="Times New Roman" w:hAnsi="Times New Roman" w:cs="Times New Roman"/>
            <w:sz w:val="24"/>
            <w:rPrChange w:id="1197" w:author="Steven Travers" w:date="2023-06-04T14:57:00Z">
              <w:rPr/>
            </w:rPrChange>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Pr="00782822">
          <w:rPr>
            <w:rFonts w:ascii="Times New Roman" w:hAnsi="Times New Roman" w:cs="Times New Roman"/>
            <w:sz w:val="24"/>
            <w:rPrChange w:id="1198" w:author="Steven Travers" w:date="2023-06-04T14:57:00Z">
              <w:rPr/>
            </w:rPrChange>
          </w:rPr>
          <w:fldChar w:fldCharType="separate"/>
        </w:r>
        <w:r w:rsidRPr="00782822">
          <w:rPr>
            <w:rFonts w:ascii="Times New Roman" w:hAnsi="Times New Roman" w:cs="Times New Roman"/>
            <w:noProof/>
            <w:sz w:val="24"/>
            <w:rPrChange w:id="1199" w:author="Steven Travers" w:date="2023-06-04T14:57:00Z">
              <w:rPr>
                <w:noProof/>
              </w:rPr>
            </w:rPrChange>
          </w:rPr>
          <w:t>(Lyrene 1994)</w:t>
        </w:r>
        <w:r w:rsidRPr="00782822">
          <w:rPr>
            <w:rFonts w:ascii="Times New Roman" w:hAnsi="Times New Roman" w:cs="Times New Roman"/>
            <w:sz w:val="24"/>
            <w:rPrChange w:id="1200" w:author="Steven Travers" w:date="2023-06-04T14:57:00Z">
              <w:rPr/>
            </w:rPrChange>
          </w:rPr>
          <w:fldChar w:fldCharType="end"/>
        </w:r>
        <w:r w:rsidRPr="00782822">
          <w:rPr>
            <w:rFonts w:ascii="Times New Roman" w:hAnsi="Times New Roman" w:cs="Times New Roman"/>
            <w:sz w:val="24"/>
            <w:rPrChange w:id="1201" w:author="Steven Travers" w:date="2023-06-04T14:57:00Z">
              <w:rPr/>
            </w:rPrChange>
          </w:rPr>
          <w:t xml:space="preserve">. Muller et al. </w:t>
        </w:r>
        <w:r w:rsidRPr="00782822">
          <w:rPr>
            <w:rFonts w:ascii="Times New Roman" w:hAnsi="Times New Roman" w:cs="Times New Roman"/>
            <w:sz w:val="24"/>
            <w:rPrChange w:id="1202" w:author="Steven Travers" w:date="2023-06-04T14:57:00Z">
              <w:rPr/>
            </w:rPrChange>
          </w:rPr>
          <w:fldChar w:fldCharType="begin"/>
        </w:r>
        <w:r w:rsidRPr="00782822">
          <w:rPr>
            <w:rFonts w:ascii="Times New Roman" w:hAnsi="Times New Roman" w:cs="Times New Roman"/>
            <w:sz w:val="24"/>
            <w:rPrChange w:id="1203" w:author="Steven Travers" w:date="2023-06-04T14:57:00Z">
              <w:rPr/>
            </w:rPrChange>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Pr="00782822">
          <w:rPr>
            <w:rFonts w:ascii="Times New Roman" w:hAnsi="Times New Roman" w:cs="Times New Roman"/>
            <w:sz w:val="24"/>
            <w:rPrChange w:id="1204" w:author="Steven Travers" w:date="2023-06-04T14:57:00Z">
              <w:rPr/>
            </w:rPrChange>
          </w:rPr>
          <w:fldChar w:fldCharType="separate"/>
        </w:r>
        <w:r w:rsidRPr="00782822">
          <w:rPr>
            <w:rFonts w:ascii="Times New Roman" w:hAnsi="Times New Roman" w:cs="Times New Roman"/>
            <w:noProof/>
            <w:sz w:val="24"/>
            <w:rPrChange w:id="1205" w:author="Steven Travers" w:date="2023-06-04T14:57:00Z">
              <w:rPr>
                <w:noProof/>
              </w:rPr>
            </w:rPrChange>
          </w:rPr>
          <w:t>(2016)</w:t>
        </w:r>
        <w:r w:rsidRPr="00782822">
          <w:rPr>
            <w:rFonts w:ascii="Times New Roman" w:hAnsi="Times New Roman" w:cs="Times New Roman"/>
            <w:sz w:val="24"/>
            <w:rPrChange w:id="1206" w:author="Steven Travers" w:date="2023-06-04T14:57:00Z">
              <w:rPr/>
            </w:rPrChange>
          </w:rPr>
          <w:fldChar w:fldCharType="end"/>
        </w:r>
        <w:r w:rsidRPr="00782822">
          <w:rPr>
            <w:rFonts w:ascii="Times New Roman" w:hAnsi="Times New Roman" w:cs="Times New Roman"/>
            <w:sz w:val="24"/>
            <w:rPrChange w:id="1207" w:author="Steven Travers" w:date="2023-06-04T14:57:00Z">
              <w:rPr/>
            </w:rPrChange>
          </w:rPr>
          <w:t xml:space="preserve"> found anther deformations when tomato flowers developed in mild heat (32°C/26°C ). Charles and Harris </w:t>
        </w:r>
        <w:r w:rsidRPr="00782822">
          <w:rPr>
            <w:rFonts w:ascii="Times New Roman" w:hAnsi="Times New Roman" w:cs="Times New Roman"/>
            <w:sz w:val="24"/>
            <w:rPrChange w:id="1208" w:author="Steven Travers" w:date="2023-06-04T14:57:00Z">
              <w:rPr/>
            </w:rPrChange>
          </w:rPr>
          <w:fldChar w:fldCharType="begin"/>
        </w:r>
        <w:r w:rsidRPr="00782822">
          <w:rPr>
            <w:rFonts w:ascii="Times New Roman" w:hAnsi="Times New Roman" w:cs="Times New Roman"/>
            <w:sz w:val="24"/>
            <w:rPrChange w:id="1209" w:author="Steven Travers" w:date="2023-06-04T14:57:00Z">
              <w:rPr/>
            </w:rPrChange>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Pr="00782822">
          <w:rPr>
            <w:rFonts w:ascii="Times New Roman" w:hAnsi="Times New Roman" w:cs="Times New Roman"/>
            <w:sz w:val="24"/>
            <w:rPrChange w:id="1210" w:author="Steven Travers" w:date="2023-06-04T14:57:00Z">
              <w:rPr/>
            </w:rPrChange>
          </w:rPr>
          <w:fldChar w:fldCharType="separate"/>
        </w:r>
        <w:r w:rsidRPr="00782822">
          <w:rPr>
            <w:rFonts w:ascii="Times New Roman" w:hAnsi="Times New Roman" w:cs="Times New Roman"/>
            <w:noProof/>
            <w:sz w:val="24"/>
            <w:rPrChange w:id="1211" w:author="Steven Travers" w:date="2023-06-04T14:57:00Z">
              <w:rPr>
                <w:noProof/>
              </w:rPr>
            </w:rPrChange>
          </w:rPr>
          <w:t>(1972)</w:t>
        </w:r>
        <w:r w:rsidRPr="00782822">
          <w:rPr>
            <w:rFonts w:ascii="Times New Roman" w:hAnsi="Times New Roman" w:cs="Times New Roman"/>
            <w:sz w:val="24"/>
            <w:rPrChange w:id="1212" w:author="Steven Travers" w:date="2023-06-04T14:57:00Z">
              <w:rPr/>
            </w:rPrChange>
          </w:rPr>
          <w:fldChar w:fldCharType="end"/>
        </w:r>
        <w:r w:rsidRPr="00782822">
          <w:rPr>
            <w:rFonts w:ascii="Times New Roman" w:hAnsi="Times New Roman" w:cs="Times New Roman"/>
            <w:sz w:val="24"/>
            <w:rPrChange w:id="1213" w:author="Steven Travers" w:date="2023-06-04T14:57:00Z">
              <w:rPr/>
            </w:rPrChange>
          </w:rPr>
          <w:t xml:space="preserve"> found that as temperatures increased the distance between the antheridial cone and the stigma in tomatoes decreased (longer pistil or shorter stamen). We didn’t specifically look at herkogamy. </w:t>
        </w:r>
        <w:r w:rsidRPr="00782822">
          <w:rPr>
            <w:rFonts w:ascii="Times New Roman" w:hAnsi="Times New Roman" w:cs="Times New Roman"/>
            <w:sz w:val="24"/>
            <w:rPrChange w:id="1214" w:author="Steven Travers" w:date="2023-06-04T14:57:00Z">
              <w:rPr/>
            </w:rPrChange>
          </w:rPr>
          <w:lastRenderedPageBreak/>
          <w:t xml:space="preserve">Regardless, different sizes of the style could have implications for pollen competition </w:t>
        </w:r>
        <w:r w:rsidRPr="00782822">
          <w:rPr>
            <w:rFonts w:ascii="Times New Roman" w:hAnsi="Times New Roman" w:cs="Times New Roman"/>
            <w:sz w:val="24"/>
            <w:rPrChange w:id="1215" w:author="Steven Travers" w:date="2023-06-04T14:57:00Z">
              <w:rPr/>
            </w:rPrChange>
          </w:rPr>
          <w:fldChar w:fldCharType="begin"/>
        </w:r>
        <w:r w:rsidRPr="00782822">
          <w:rPr>
            <w:rFonts w:ascii="Times New Roman" w:hAnsi="Times New Roman" w:cs="Times New Roman"/>
            <w:sz w:val="24"/>
            <w:rPrChange w:id="1216" w:author="Steven Travers" w:date="2023-06-04T14:57:00Z">
              <w:rPr/>
            </w:rPrChange>
          </w:rPr>
          <w:instrText xml:space="preserve"> ADDIN EN.CITE &lt;EndNote&gt;&lt;Cite&gt;&lt;Author&gt;Ramesha&lt;/Author&gt;&lt;Year&gt;2011&lt;/Year&gt;&lt;IDText&gt;Stylish lengths: Mate choice in flowers&lt;/IDText&gt;&lt;DisplayText&gt;(Ramesha, Yetish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r w:rsidRPr="00782822">
          <w:rPr>
            <w:rFonts w:ascii="Times New Roman" w:hAnsi="Times New Roman" w:cs="Times New Roman"/>
            <w:sz w:val="24"/>
            <w:rPrChange w:id="1217" w:author="Steven Travers" w:date="2023-06-04T14:57:00Z">
              <w:rPr/>
            </w:rPrChange>
          </w:rPr>
          <w:fldChar w:fldCharType="separate"/>
        </w:r>
        <w:r w:rsidRPr="00782822">
          <w:rPr>
            <w:rFonts w:ascii="Times New Roman" w:hAnsi="Times New Roman" w:cs="Times New Roman"/>
            <w:noProof/>
            <w:sz w:val="24"/>
            <w:rPrChange w:id="1218" w:author="Steven Travers" w:date="2023-06-04T14:57:00Z">
              <w:rPr>
                <w:noProof/>
              </w:rPr>
            </w:rPrChange>
          </w:rPr>
          <w:t>(</w:t>
        </w:r>
      </w:ins>
      <w:ins w:id="1219" w:author="Steven Travers" w:date="2023-06-04T19:33:00Z">
        <w:r w:rsidR="003E0299">
          <w:rPr>
            <w:rFonts w:ascii="Times New Roman" w:hAnsi="Times New Roman" w:cs="Times New Roman"/>
            <w:noProof/>
            <w:sz w:val="24"/>
          </w:rPr>
          <w:t xml:space="preserve">Travers </w:t>
        </w:r>
      </w:ins>
      <w:ins w:id="1220" w:author="Steven Travers" w:date="2023-06-04T19:34:00Z">
        <w:r w:rsidR="003E0299">
          <w:rPr>
            <w:rFonts w:ascii="Times New Roman" w:hAnsi="Times New Roman" w:cs="Times New Roman"/>
            <w:noProof/>
            <w:sz w:val="24"/>
          </w:rPr>
          <w:t xml:space="preserve">and Shea 2001, </w:t>
        </w:r>
      </w:ins>
      <w:ins w:id="1221" w:author="Steven Travers" w:date="2023-06-04T14:48:00Z">
        <w:r w:rsidRPr="00782822">
          <w:rPr>
            <w:rFonts w:ascii="Times New Roman" w:hAnsi="Times New Roman" w:cs="Times New Roman"/>
            <w:noProof/>
            <w:sz w:val="24"/>
            <w:rPrChange w:id="1222" w:author="Steven Travers" w:date="2023-06-04T14:57:00Z">
              <w:rPr>
                <w:noProof/>
              </w:rPr>
            </w:rPrChange>
          </w:rPr>
          <w:t>Ramesha, Yetish et al. 2011)</w:t>
        </w:r>
        <w:r w:rsidRPr="00782822">
          <w:rPr>
            <w:rFonts w:ascii="Times New Roman" w:hAnsi="Times New Roman" w:cs="Times New Roman"/>
            <w:sz w:val="24"/>
            <w:rPrChange w:id="1223" w:author="Steven Travers" w:date="2023-06-04T14:57:00Z">
              <w:rPr/>
            </w:rPrChange>
          </w:rPr>
          <w:fldChar w:fldCharType="end"/>
        </w:r>
        <w:r w:rsidRPr="00782822">
          <w:rPr>
            <w:rFonts w:ascii="Times New Roman" w:hAnsi="Times New Roman" w:cs="Times New Roman"/>
            <w:sz w:val="24"/>
            <w:rPrChange w:id="1224" w:author="Steven Travers" w:date="2023-06-04T14:57:00Z">
              <w:rPr/>
            </w:rPrChange>
          </w:rPr>
          <w:t xml:space="preserve"> and the position of anthers relative to the stigma could affect the receipt of outcross versus self pollen from pollinators.  We did find that the correlation between the length of male and female reproductive structures breaks down in heat (</w:t>
        </w:r>
      </w:ins>
      <w:ins w:id="1225" w:author="Steven Travers" w:date="2023-06-04T16:05:00Z">
        <w:r w:rsidR="005B0F73">
          <w:rPr>
            <w:rFonts w:ascii="Times New Roman" w:hAnsi="Times New Roman" w:cs="Times New Roman"/>
            <w:sz w:val="24"/>
          </w:rPr>
          <w:t>Figure</w:t>
        </w:r>
      </w:ins>
      <w:ins w:id="1226" w:author="Steven Travers" w:date="2023-06-04T14:48:00Z">
        <w:r w:rsidRPr="00782822">
          <w:rPr>
            <w:rFonts w:ascii="Times New Roman" w:hAnsi="Times New Roman" w:cs="Times New Roman"/>
            <w:sz w:val="24"/>
            <w:rPrChange w:id="1227" w:author="Steven Travers" w:date="2023-06-04T14:57:00Z">
              <w:rPr/>
            </w:rPrChange>
          </w:rPr>
          <w:t xml:space="preserve"> </w:t>
        </w:r>
      </w:ins>
      <w:ins w:id="1228" w:author="Steven Travers" w:date="2023-06-04T19:36:00Z">
        <w:r w:rsidR="003E0299">
          <w:rPr>
            <w:rFonts w:ascii="Times New Roman" w:hAnsi="Times New Roman" w:cs="Times New Roman"/>
            <w:sz w:val="24"/>
          </w:rPr>
          <w:t>3</w:t>
        </w:r>
      </w:ins>
      <w:ins w:id="1229" w:author="Steven Travers" w:date="2023-06-04T14:48:00Z">
        <w:r w:rsidRPr="00782822">
          <w:rPr>
            <w:rFonts w:ascii="Times New Roman" w:hAnsi="Times New Roman" w:cs="Times New Roman"/>
            <w:sz w:val="24"/>
            <w:rPrChange w:id="1230" w:author="Steven Travers" w:date="2023-06-04T14:57:00Z">
              <w:rPr/>
            </w:rPrChange>
          </w:rPr>
          <w:t xml:space="preserve">) suggesting that the fundamental proportions of floral structures are disrupted in heat. The change to position of integral reproductive structures in heat could affect rates of self-pollination and inbreeding for </w:t>
        </w:r>
        <w:r w:rsidRPr="00782822">
          <w:rPr>
            <w:rFonts w:ascii="Times New Roman" w:hAnsi="Times New Roman" w:cs="Times New Roman"/>
            <w:i/>
            <w:sz w:val="24"/>
            <w:rPrChange w:id="1231" w:author="Steven Travers" w:date="2023-06-04T14:57:00Z">
              <w:rPr>
                <w:i/>
              </w:rPr>
            </w:rPrChange>
          </w:rPr>
          <w:t>Solanum carolinense</w:t>
        </w:r>
        <w:r w:rsidRPr="00782822">
          <w:rPr>
            <w:rFonts w:ascii="Times New Roman" w:hAnsi="Times New Roman" w:cs="Times New Roman"/>
            <w:sz w:val="24"/>
            <w:rPrChange w:id="1232" w:author="Steven Travers" w:date="2023-06-04T14:57:00Z">
              <w:rPr/>
            </w:rPrChange>
          </w:rPr>
          <w:t>.</w:t>
        </w:r>
      </w:ins>
    </w:p>
    <w:p w14:paraId="4C227F1B" w14:textId="09E3E081" w:rsidR="00DC60A0" w:rsidRPr="00782822" w:rsidRDefault="00DC60A0">
      <w:pPr>
        <w:spacing w:line="480" w:lineRule="auto"/>
        <w:ind w:firstLine="720"/>
        <w:rPr>
          <w:ins w:id="1233" w:author="Steven Travers" w:date="2023-06-04T14:48:00Z"/>
          <w:rFonts w:ascii="Times New Roman" w:hAnsi="Times New Roman" w:cs="Times New Roman"/>
          <w:sz w:val="24"/>
          <w:rPrChange w:id="1234" w:author="Steven Travers" w:date="2023-06-04T14:57:00Z">
            <w:rPr>
              <w:ins w:id="1235" w:author="Steven Travers" w:date="2023-06-04T14:48:00Z"/>
            </w:rPr>
          </w:rPrChange>
        </w:rPr>
        <w:pPrChange w:id="1236" w:author="Steven Travers" w:date="2023-06-04T14:57:00Z">
          <w:pPr>
            <w:ind w:firstLine="720"/>
          </w:pPr>
        </w:pPrChange>
      </w:pPr>
      <w:ins w:id="1237" w:author="Steven Travers" w:date="2023-06-04T14:48:00Z">
        <w:r w:rsidRPr="00782822">
          <w:rPr>
            <w:rFonts w:ascii="Times New Roman" w:hAnsi="Times New Roman" w:cs="Times New Roman"/>
            <w:sz w:val="24"/>
            <w:rPrChange w:id="1238" w:author="Steven Travers" w:date="2023-06-04T14:57:00Z">
              <w:rPr/>
            </w:rPrChange>
          </w:rPr>
          <w:t>The effect of heat on viable seed production and pollen size in our study represent important responses to temperature stress that could have fitness consequences.</w:t>
        </w:r>
      </w:ins>
      <w:ins w:id="1239" w:author="Steven Travers" w:date="2023-06-04T19:38:00Z">
        <w:r w:rsidR="003E0299">
          <w:rPr>
            <w:rFonts w:ascii="Times New Roman" w:hAnsi="Times New Roman" w:cs="Times New Roman"/>
            <w:sz w:val="24"/>
          </w:rPr>
          <w:t xml:space="preserve"> Pollen diameter dropped significantly </w:t>
        </w:r>
        <w:r w:rsidR="00481755">
          <w:rPr>
            <w:rFonts w:ascii="Times New Roman" w:hAnsi="Times New Roman" w:cs="Times New Roman"/>
            <w:sz w:val="24"/>
          </w:rPr>
          <w:t xml:space="preserve">in </w:t>
        </w:r>
      </w:ins>
      <w:ins w:id="1240" w:author="Steven Travers" w:date="2023-06-04T19:39:00Z">
        <w:r w:rsidR="00481755">
          <w:rPr>
            <w:rFonts w:ascii="Times New Roman" w:hAnsi="Times New Roman" w:cs="Times New Roman"/>
            <w:sz w:val="24"/>
          </w:rPr>
          <w:t xml:space="preserve">Experiment 1, when flowers developed in hotter conditions (Figure </w:t>
        </w:r>
      </w:ins>
      <w:ins w:id="1241" w:author="Steven Travers" w:date="2023-06-04T19:41:00Z">
        <w:r w:rsidR="00481755">
          <w:rPr>
            <w:rFonts w:ascii="Times New Roman" w:hAnsi="Times New Roman" w:cs="Times New Roman"/>
            <w:sz w:val="24"/>
          </w:rPr>
          <w:t>1</w:t>
        </w:r>
      </w:ins>
      <w:ins w:id="1242" w:author="Steven Travers" w:date="2023-06-04T19:39:00Z">
        <w:r w:rsidR="00481755">
          <w:rPr>
            <w:rFonts w:ascii="Times New Roman" w:hAnsi="Times New Roman" w:cs="Times New Roman"/>
            <w:sz w:val="24"/>
          </w:rPr>
          <w:t>).</w:t>
        </w:r>
      </w:ins>
      <w:ins w:id="1243" w:author="Steven Travers" w:date="2023-06-04T14:48:00Z">
        <w:r w:rsidRPr="00782822">
          <w:rPr>
            <w:rFonts w:ascii="Times New Roman" w:hAnsi="Times New Roman" w:cs="Times New Roman"/>
            <w:sz w:val="24"/>
            <w:rPrChange w:id="1244" w:author="Steven Travers" w:date="2023-06-04T14:57:00Z">
              <w:rPr/>
            </w:rPrChange>
          </w:rPr>
          <w:t xml:space="preserve">  McCallum and Chang (2016) found evidence of pollen size influencing siring success; larger pollen grains were more competitive (sired more seeds) than smaller pollen grains in common morning glory. Previous studies have found mixed responses to heat in terms of viable seed production in a close relative, tomatoes. Xu et al. (2017) found that heat had little influence on seed number compared to other reproductive traits, but Din et al. (2015) found that seed set was reduced in heat, especially in more temperature sensitive accessions. They attributed this difference to heat reducing pollen viability, or pollen tube growth in the style. In sum, these results suggest that the stress of warmer temperatures during floral development can have important negative consequences with potential evolutionary consequences.</w:t>
        </w:r>
      </w:ins>
    </w:p>
    <w:p w14:paraId="6273129C" w14:textId="77777777" w:rsidR="00DC60A0" w:rsidRPr="00782822" w:rsidRDefault="00DC60A0">
      <w:pPr>
        <w:spacing w:line="480" w:lineRule="auto"/>
        <w:jc w:val="both"/>
        <w:rPr>
          <w:ins w:id="1245" w:author="Steven Travers" w:date="2023-06-04T14:48:00Z"/>
          <w:rFonts w:ascii="Times New Roman" w:hAnsi="Times New Roman" w:cs="Times New Roman"/>
          <w:sz w:val="24"/>
          <w:u w:val="single"/>
          <w:rPrChange w:id="1246" w:author="Steven Travers" w:date="2023-06-04T14:57:00Z">
            <w:rPr>
              <w:ins w:id="1247" w:author="Steven Travers" w:date="2023-06-04T14:48:00Z"/>
              <w:u w:val="single"/>
            </w:rPr>
          </w:rPrChange>
        </w:rPr>
        <w:pPrChange w:id="1248" w:author="Steven Travers" w:date="2023-06-04T14:57:00Z">
          <w:pPr>
            <w:jc w:val="both"/>
          </w:pPr>
        </w:pPrChange>
      </w:pPr>
    </w:p>
    <w:p w14:paraId="739DE8C6" w14:textId="77777777" w:rsidR="00DC60A0" w:rsidRPr="00782822" w:rsidRDefault="00DC60A0">
      <w:pPr>
        <w:spacing w:line="480" w:lineRule="auto"/>
        <w:jc w:val="both"/>
        <w:rPr>
          <w:ins w:id="1249" w:author="Steven Travers" w:date="2023-06-04T14:48:00Z"/>
          <w:rFonts w:ascii="Times New Roman" w:hAnsi="Times New Roman" w:cs="Times New Roman"/>
          <w:sz w:val="24"/>
          <w:u w:val="single"/>
          <w:rPrChange w:id="1250" w:author="Steven Travers" w:date="2023-06-04T14:57:00Z">
            <w:rPr>
              <w:ins w:id="1251" w:author="Steven Travers" w:date="2023-06-04T14:48:00Z"/>
              <w:u w:val="single"/>
            </w:rPr>
          </w:rPrChange>
        </w:rPr>
        <w:pPrChange w:id="1252" w:author="Steven Travers" w:date="2023-06-04T14:57:00Z">
          <w:pPr>
            <w:jc w:val="both"/>
          </w:pPr>
        </w:pPrChange>
      </w:pPr>
      <w:ins w:id="1253" w:author="Steven Travers" w:date="2023-06-04T14:48:00Z">
        <w:r w:rsidRPr="00782822">
          <w:rPr>
            <w:rFonts w:ascii="Times New Roman" w:hAnsi="Times New Roman" w:cs="Times New Roman"/>
            <w:sz w:val="24"/>
            <w:u w:val="single"/>
            <w:rPrChange w:id="1254" w:author="Steven Travers" w:date="2023-06-04T14:57:00Z">
              <w:rPr>
                <w:u w:val="single"/>
              </w:rPr>
            </w:rPrChange>
          </w:rPr>
          <w:t>Regional differences</w:t>
        </w:r>
      </w:ins>
    </w:p>
    <w:p w14:paraId="0BF7E8AC" w14:textId="537FD5B6" w:rsidR="00DC60A0" w:rsidRPr="00782822" w:rsidRDefault="00DC60A0">
      <w:pPr>
        <w:spacing w:line="480" w:lineRule="auto"/>
        <w:ind w:firstLine="720"/>
        <w:jc w:val="both"/>
        <w:rPr>
          <w:ins w:id="1255" w:author="Steven Travers" w:date="2023-06-04T14:48:00Z"/>
          <w:rFonts w:ascii="Times New Roman" w:hAnsi="Times New Roman" w:cs="Times New Roman"/>
          <w:sz w:val="24"/>
          <w:rPrChange w:id="1256" w:author="Steven Travers" w:date="2023-06-04T14:57:00Z">
            <w:rPr>
              <w:ins w:id="1257" w:author="Steven Travers" w:date="2023-06-04T14:48:00Z"/>
            </w:rPr>
          </w:rPrChange>
        </w:rPr>
        <w:pPrChange w:id="1258" w:author="Steven Travers" w:date="2023-06-04T14:57:00Z">
          <w:pPr>
            <w:ind w:firstLine="720"/>
            <w:jc w:val="both"/>
          </w:pPr>
        </w:pPrChange>
      </w:pPr>
      <w:ins w:id="1259" w:author="Steven Travers" w:date="2023-06-04T14:48:00Z">
        <w:r w:rsidRPr="00782822">
          <w:rPr>
            <w:rFonts w:ascii="Times New Roman" w:hAnsi="Times New Roman" w:cs="Times New Roman"/>
            <w:sz w:val="24"/>
            <w:rPrChange w:id="1260" w:author="Steven Travers" w:date="2023-06-04T14:57:00Z">
              <w:rPr/>
            </w:rPrChange>
          </w:rPr>
          <w:lastRenderedPageBreak/>
          <w:t xml:space="preserve">Despite the fact that all of the plants used in our experiments were the same species and were grown in approximately the same conditions, there were significant differences between the responses to </w:t>
        </w:r>
      </w:ins>
      <w:ins w:id="1261" w:author="Steven Travers" w:date="2023-06-04T19:40:00Z">
        <w:r w:rsidR="00481755">
          <w:rPr>
            <w:rFonts w:ascii="Times New Roman" w:hAnsi="Times New Roman" w:cs="Times New Roman"/>
            <w:sz w:val="24"/>
          </w:rPr>
          <w:t>hot</w:t>
        </w:r>
      </w:ins>
      <w:ins w:id="1262" w:author="Steven Travers" w:date="2023-06-04T14:48:00Z">
        <w:r w:rsidRPr="00782822">
          <w:rPr>
            <w:rFonts w:ascii="Times New Roman" w:hAnsi="Times New Roman" w:cs="Times New Roman"/>
            <w:sz w:val="24"/>
            <w:rPrChange w:id="1263" w:author="Steven Travers" w:date="2023-06-04T14:57:00Z">
              <w:rPr/>
            </w:rPrChange>
          </w:rPr>
          <w:t xml:space="preserve"> temperatures between plants from northern versus southern latitudes</w:t>
        </w:r>
      </w:ins>
      <w:ins w:id="1264" w:author="Steven Travers" w:date="2023-06-04T19:40:00Z">
        <w:r w:rsidR="00481755">
          <w:rPr>
            <w:rFonts w:ascii="Times New Roman" w:hAnsi="Times New Roman" w:cs="Times New Roman"/>
            <w:sz w:val="24"/>
          </w:rPr>
          <w:t xml:space="preserve"> (Figure</w:t>
        </w:r>
      </w:ins>
      <w:ins w:id="1265" w:author="Steven Travers" w:date="2023-06-04T19:41:00Z">
        <w:r w:rsidR="00481755">
          <w:rPr>
            <w:rFonts w:ascii="Times New Roman" w:hAnsi="Times New Roman" w:cs="Times New Roman"/>
            <w:sz w:val="24"/>
          </w:rPr>
          <w:t xml:space="preserve"> 2)</w:t>
        </w:r>
      </w:ins>
      <w:ins w:id="1266" w:author="Steven Travers" w:date="2023-06-04T14:48:00Z">
        <w:r w:rsidRPr="00782822">
          <w:rPr>
            <w:rFonts w:ascii="Times New Roman" w:hAnsi="Times New Roman" w:cs="Times New Roman"/>
            <w:sz w:val="24"/>
            <w:rPrChange w:id="1267" w:author="Steven Travers" w:date="2023-06-04T14:57:00Z">
              <w:rPr/>
            </w:rPrChange>
          </w:rPr>
          <w:t>.  These differences are consistent with long-term local adaptation of plants to the thermal patterns and environments in the two different places. The floral morphology reductions in response to heat described previously</w:t>
        </w:r>
      </w:ins>
      <w:ins w:id="1268" w:author="Steven Travers" w:date="2023-06-04T19:42:00Z">
        <w:r w:rsidR="00481755">
          <w:rPr>
            <w:rFonts w:ascii="Times New Roman" w:hAnsi="Times New Roman" w:cs="Times New Roman"/>
            <w:sz w:val="24"/>
          </w:rPr>
          <w:t>,</w:t>
        </w:r>
      </w:ins>
      <w:ins w:id="1269" w:author="Steven Travers" w:date="2023-06-04T14:48:00Z">
        <w:r w:rsidRPr="00782822">
          <w:rPr>
            <w:rFonts w:ascii="Times New Roman" w:hAnsi="Times New Roman" w:cs="Times New Roman"/>
            <w:sz w:val="24"/>
            <w:rPrChange w:id="1270" w:author="Steven Travers" w:date="2023-06-04T14:57:00Z">
              <w:rPr/>
            </w:rPrChange>
          </w:rPr>
          <w:t xml:space="preserve"> were not consistent between northern and southern plants</w:t>
        </w:r>
      </w:ins>
      <w:ins w:id="1271" w:author="Steven Travers" w:date="2023-06-04T19:42:00Z">
        <w:r w:rsidR="00481755">
          <w:rPr>
            <w:rFonts w:ascii="Times New Roman" w:hAnsi="Times New Roman" w:cs="Times New Roman"/>
            <w:sz w:val="24"/>
          </w:rPr>
          <w:t>.</w:t>
        </w:r>
      </w:ins>
      <w:ins w:id="1272" w:author="Steven Travers" w:date="2023-06-04T14:48:00Z">
        <w:r w:rsidRPr="00782822">
          <w:rPr>
            <w:rFonts w:ascii="Times New Roman" w:hAnsi="Times New Roman" w:cs="Times New Roman"/>
            <w:sz w:val="24"/>
            <w:rPrChange w:id="1273" w:author="Steven Travers" w:date="2023-06-04T14:57:00Z">
              <w:rPr/>
            </w:rPrChange>
          </w:rPr>
          <w:t xml:space="preserve"> </w:t>
        </w:r>
      </w:ins>
      <w:ins w:id="1274" w:author="Steven Travers" w:date="2023-06-04T19:42:00Z">
        <w:r w:rsidR="00481755">
          <w:rPr>
            <w:rFonts w:ascii="Times New Roman" w:hAnsi="Times New Roman" w:cs="Times New Roman"/>
            <w:sz w:val="24"/>
          </w:rPr>
          <w:t>R</w:t>
        </w:r>
      </w:ins>
      <w:ins w:id="1275" w:author="Steven Travers" w:date="2023-06-04T14:48:00Z">
        <w:r w:rsidRPr="00782822">
          <w:rPr>
            <w:rFonts w:ascii="Times New Roman" w:hAnsi="Times New Roman" w:cs="Times New Roman"/>
            <w:sz w:val="24"/>
            <w:rPrChange w:id="1276" w:author="Steven Travers" w:date="2023-06-04T14:57:00Z">
              <w:rPr/>
            </w:rPrChange>
          </w:rPr>
          <w:t>eductions in the length of female and male floral structures were significantly more dramatic in plants from northern populations relative to southern populations (</w:t>
        </w:r>
      </w:ins>
      <w:ins w:id="1277" w:author="Steven Travers" w:date="2023-06-04T15:42:00Z">
        <w:r w:rsidR="005721DD">
          <w:rPr>
            <w:rFonts w:ascii="Times New Roman" w:hAnsi="Times New Roman" w:cs="Times New Roman"/>
            <w:sz w:val="24"/>
          </w:rPr>
          <w:t>Table 1</w:t>
        </w:r>
      </w:ins>
      <w:ins w:id="1278" w:author="Steven Travers" w:date="2023-06-04T14:48:00Z">
        <w:r w:rsidRPr="00782822">
          <w:rPr>
            <w:rFonts w:ascii="Times New Roman" w:hAnsi="Times New Roman" w:cs="Times New Roman"/>
            <w:sz w:val="24"/>
            <w:rPrChange w:id="1279" w:author="Steven Travers" w:date="2023-06-04T14:57:00Z">
              <w:rPr/>
            </w:rPrChange>
          </w:rPr>
          <w:t xml:space="preserve"> – treatment x region effects, Figure </w:t>
        </w:r>
      </w:ins>
      <w:ins w:id="1280" w:author="Steven Travers" w:date="2023-06-04T19:42:00Z">
        <w:r w:rsidR="00481755">
          <w:rPr>
            <w:rFonts w:ascii="Times New Roman" w:hAnsi="Times New Roman" w:cs="Times New Roman"/>
            <w:sz w:val="24"/>
          </w:rPr>
          <w:t>2</w:t>
        </w:r>
      </w:ins>
      <w:ins w:id="1281" w:author="Steven Travers" w:date="2023-06-04T14:48:00Z">
        <w:r w:rsidRPr="00782822">
          <w:rPr>
            <w:rFonts w:ascii="Times New Roman" w:hAnsi="Times New Roman" w:cs="Times New Roman"/>
            <w:sz w:val="24"/>
            <w:rPrChange w:id="1282" w:author="Steven Travers" w:date="2023-06-04T14:57:00Z">
              <w:rPr/>
            </w:rPrChange>
          </w:rPr>
          <w:t xml:space="preserve">). These patterns and the increase in ovule counts for southern plants suggest that they will maintain allocations of energy to floral structures despite the heat stress. In contrast, northern plants may reduce their energy allocation to floral structures as an alternative strategy for tolerating heat stress.  </w:t>
        </w:r>
      </w:ins>
    </w:p>
    <w:p w14:paraId="40A5C1F6" w14:textId="58223D85" w:rsidR="00DC60A0" w:rsidRPr="00782822" w:rsidRDefault="00DC60A0">
      <w:pPr>
        <w:spacing w:line="480" w:lineRule="auto"/>
        <w:ind w:firstLine="720"/>
        <w:jc w:val="both"/>
        <w:rPr>
          <w:ins w:id="1283" w:author="Steven Travers" w:date="2023-06-04T14:48:00Z"/>
          <w:rFonts w:ascii="Times New Roman" w:hAnsi="Times New Roman" w:cs="Times New Roman"/>
          <w:sz w:val="24"/>
          <w:rPrChange w:id="1284" w:author="Steven Travers" w:date="2023-06-04T14:57:00Z">
            <w:rPr>
              <w:ins w:id="1285" w:author="Steven Travers" w:date="2023-06-04T14:48:00Z"/>
            </w:rPr>
          </w:rPrChange>
        </w:rPr>
        <w:pPrChange w:id="1286" w:author="Steven Travers" w:date="2023-06-04T14:57:00Z">
          <w:pPr>
            <w:ind w:firstLine="720"/>
            <w:jc w:val="both"/>
          </w:pPr>
        </w:pPrChange>
      </w:pPr>
      <w:ins w:id="1287" w:author="Steven Travers" w:date="2023-06-04T14:48:00Z">
        <w:r w:rsidRPr="00782822">
          <w:rPr>
            <w:rFonts w:ascii="Times New Roman" w:hAnsi="Times New Roman" w:cs="Times New Roman"/>
            <w:sz w:val="24"/>
            <w:rPrChange w:id="1288" w:author="Steven Travers" w:date="2023-06-04T14:57:00Z">
              <w:rPr/>
            </w:rPrChange>
          </w:rPr>
          <w:t xml:space="preserve">Another key difference between northern and southern plants was how heat, during pollination and fruit development, influenced the number of aborted and unfertilized ovules. In southern but not northern plants, heat led to increases in the number of ovules that were unfertilized. However, in northern plants, heat led to increases in the number of aborted ovules. Both effects reduced the ultimate number of viable seeds produced but the mechanisms were different. This regional difference is the pattern expected if pollen performance (growth rate, competitive ability, endurance) is more intolerant to heat during tube growth in the southern plants. Fewer ovules may have been fertilized in southern plants because fewer tubes reached them in hot conditions. However, in the northern plants, pollen tubes appear to have successfully fertilized ovules even under hot conditions but the fertilized ovules then aborted prior to reaching complete maturity. A similar result to ours for southern plants was attained by Jiang (2019), who found, in </w:t>
        </w:r>
        <w:r w:rsidRPr="00782822">
          <w:rPr>
            <w:rFonts w:ascii="Times New Roman" w:hAnsi="Times New Roman" w:cs="Times New Roman"/>
            <w:sz w:val="24"/>
            <w:rPrChange w:id="1289" w:author="Steven Travers" w:date="2023-06-04T14:57:00Z">
              <w:rPr/>
            </w:rPrChange>
          </w:rPr>
          <w:lastRenderedPageBreak/>
          <w:t>peas, that ovules maintained viability in heat stress, but pollen viability decreased. Indeed, pollen germination has been shown to be negatively affected by heat in many studies (Muller et al. 2016, (Sato, Kamiyama et al. 2006, Xu, Wolters-Arts et al. 2017, Jiang, Lahlali et al. 2019, Poudyal, Rosenqvist et al. 2019). We found no effects of heat on pollen germination (Table 2) in this experiment,</w:t>
        </w:r>
      </w:ins>
      <w:ins w:id="1290" w:author="Steven Travers" w:date="2023-06-05T11:10:00Z">
        <w:r w:rsidR="00AF4317">
          <w:rPr>
            <w:rFonts w:ascii="Times New Roman" w:hAnsi="Times New Roman" w:cs="Times New Roman"/>
            <w:sz w:val="24"/>
          </w:rPr>
          <w:t xml:space="preserve"> but southern plants had lower pollen germination at high temperatures in </w:t>
        </w:r>
      </w:ins>
      <w:ins w:id="1291" w:author="Steven Travers" w:date="2023-06-05T11:11:00Z">
        <w:r w:rsidR="00AF4317">
          <w:rPr>
            <w:rFonts w:ascii="Times New Roman" w:hAnsi="Times New Roman" w:cs="Times New Roman"/>
            <w:sz w:val="24"/>
          </w:rPr>
          <w:t xml:space="preserve">Experiment 2. </w:t>
        </w:r>
      </w:ins>
      <w:ins w:id="1292" w:author="Steven Travers" w:date="2023-06-04T14:48:00Z">
        <w:r w:rsidRPr="00782822">
          <w:rPr>
            <w:rFonts w:ascii="Times New Roman" w:hAnsi="Times New Roman" w:cs="Times New Roman"/>
            <w:sz w:val="24"/>
            <w:rPrChange w:id="1293" w:author="Steven Travers" w:date="2023-06-04T14:57:00Z">
              <w:rPr/>
            </w:rPrChange>
          </w:rPr>
          <w:t xml:space="preserve"> </w:t>
        </w:r>
      </w:ins>
      <w:ins w:id="1294" w:author="Steven Travers" w:date="2023-06-05T11:11:00Z">
        <w:r w:rsidR="00AF4317">
          <w:rPr>
            <w:rFonts w:ascii="Times New Roman" w:hAnsi="Times New Roman" w:cs="Times New Roman"/>
            <w:sz w:val="24"/>
          </w:rPr>
          <w:t xml:space="preserve">The increase in </w:t>
        </w:r>
      </w:ins>
      <w:ins w:id="1295" w:author="Steven Travers" w:date="2023-06-05T11:12:00Z">
        <w:r w:rsidR="00AF4317">
          <w:rPr>
            <w:rFonts w:ascii="Times New Roman" w:hAnsi="Times New Roman" w:cs="Times New Roman"/>
            <w:sz w:val="24"/>
          </w:rPr>
          <w:t>unfertilized ovules we observed in Experiment 1</w:t>
        </w:r>
      </w:ins>
      <w:ins w:id="1296" w:author="Steven Travers" w:date="2023-06-04T14:48:00Z">
        <w:r w:rsidRPr="00782822">
          <w:rPr>
            <w:rFonts w:ascii="Times New Roman" w:hAnsi="Times New Roman" w:cs="Times New Roman"/>
            <w:sz w:val="24"/>
            <w:rPrChange w:id="1297" w:author="Steven Travers" w:date="2023-06-04T14:57:00Z">
              <w:rPr/>
            </w:rPrChange>
          </w:rPr>
          <w:t xml:space="preserve"> suggest that pollen performance during tube growth is negatively affected by heat and much more so in southern than northern plants. In experiment two, both northern and southern pollen tubes responded similarly to heat but flowers and pollen developed at room temperature in this case. Heat exposure during development, as was the case in experiment one, may ultimately be the phase at which pollen is sensitive to heat and to a greater extent in the south.  </w:t>
        </w:r>
      </w:ins>
    </w:p>
    <w:p w14:paraId="320ECC0A" w14:textId="59CED659" w:rsidR="00DC60A0" w:rsidRPr="00782822" w:rsidRDefault="00DC60A0">
      <w:pPr>
        <w:spacing w:line="480" w:lineRule="auto"/>
        <w:ind w:firstLine="720"/>
        <w:jc w:val="both"/>
        <w:rPr>
          <w:ins w:id="1298" w:author="Steven Travers" w:date="2023-06-04T14:48:00Z"/>
          <w:rFonts w:ascii="Times New Roman" w:hAnsi="Times New Roman" w:cs="Times New Roman"/>
          <w:sz w:val="24"/>
          <w:rPrChange w:id="1299" w:author="Steven Travers" w:date="2023-06-04T14:57:00Z">
            <w:rPr>
              <w:ins w:id="1300" w:author="Steven Travers" w:date="2023-06-04T14:48:00Z"/>
            </w:rPr>
          </w:rPrChange>
        </w:rPr>
        <w:pPrChange w:id="1301" w:author="Steven Travers" w:date="2023-06-04T14:57:00Z">
          <w:pPr>
            <w:ind w:firstLine="720"/>
            <w:jc w:val="both"/>
          </w:pPr>
        </w:pPrChange>
      </w:pPr>
      <w:ins w:id="1302" w:author="Steven Travers" w:date="2023-06-04T14:48:00Z">
        <w:r w:rsidRPr="00782822">
          <w:rPr>
            <w:rFonts w:ascii="Times New Roman" w:hAnsi="Times New Roman" w:cs="Times New Roman"/>
            <w:sz w:val="24"/>
            <w:rPrChange w:id="1303" w:author="Steven Travers" w:date="2023-06-04T14:57:00Z">
              <w:rPr/>
            </w:rPrChange>
          </w:rPr>
          <w:t xml:space="preserve">A second set of evidence that regional differences in </w:t>
        </w:r>
        <w:r w:rsidRPr="00782822">
          <w:rPr>
            <w:rFonts w:ascii="Times New Roman" w:hAnsi="Times New Roman" w:cs="Times New Roman"/>
            <w:i/>
            <w:sz w:val="24"/>
            <w:rPrChange w:id="1304" w:author="Steven Travers" w:date="2023-06-04T14:57:00Z">
              <w:rPr>
                <w:i/>
              </w:rPr>
            </w:rPrChange>
          </w:rPr>
          <w:t>Solanum carolinense</w:t>
        </w:r>
        <w:r w:rsidRPr="00782822">
          <w:rPr>
            <w:rFonts w:ascii="Times New Roman" w:hAnsi="Times New Roman" w:cs="Times New Roman"/>
            <w:sz w:val="24"/>
            <w:rPrChange w:id="1305" w:author="Steven Travers" w:date="2023-06-04T14:57:00Z">
              <w:rPr/>
            </w:rPrChange>
          </w:rPr>
          <w:t xml:space="preserve"> have evolved over time comes from the divergent patterns of tolerance to extreme temperatures between northern and southern plants in experiment two (</w:t>
        </w:r>
      </w:ins>
      <w:ins w:id="1306" w:author="Steven Travers" w:date="2023-06-04T15:47:00Z">
        <w:r w:rsidR="005721DD">
          <w:rPr>
            <w:rFonts w:ascii="Times New Roman" w:hAnsi="Times New Roman" w:cs="Times New Roman"/>
            <w:sz w:val="24"/>
          </w:rPr>
          <w:t>Table 2</w:t>
        </w:r>
      </w:ins>
      <w:ins w:id="1307" w:author="Steven Travers" w:date="2023-06-04T14:48:00Z">
        <w:r w:rsidRPr="00782822">
          <w:rPr>
            <w:rFonts w:ascii="Times New Roman" w:hAnsi="Times New Roman" w:cs="Times New Roman"/>
            <w:sz w:val="24"/>
            <w:rPrChange w:id="1308" w:author="Steven Travers" w:date="2023-06-04T14:57:00Z">
              <w:rPr/>
            </w:rPrChange>
          </w:rPr>
          <w:t>).  In contrast to our expectations, we found that in multiple life stages northern plants were more tolerant of extreme heat than are southern plants. Typical heat tolerance is measured by exposing plant material to heat and quantifying cell membrane stability and chloroplast integrity under high relative to control levels of heat (Martineau et al. 1979, Murty and Majumdar 1962, Gajanayake et al. 2011, Fang and To, 2016, Mishra et al. 2016). In experiment two, we found northern plants had higher chlorophyll content (HCHPL) and baseline cell membrane stability (HCMS) under hot conditions, as well as higher maximum and optimal temperatures for pollen germination in comparison to southern plants (</w:t>
        </w:r>
      </w:ins>
      <w:ins w:id="1309" w:author="Steven Travers" w:date="2023-06-04T15:47:00Z">
        <w:r w:rsidR="005721DD">
          <w:rPr>
            <w:rFonts w:ascii="Times New Roman" w:hAnsi="Times New Roman" w:cs="Times New Roman"/>
            <w:sz w:val="24"/>
          </w:rPr>
          <w:t>Table 2</w:t>
        </w:r>
      </w:ins>
      <w:ins w:id="1310" w:author="Steven Travers" w:date="2023-06-04T14:48:00Z">
        <w:r w:rsidRPr="00782822">
          <w:rPr>
            <w:rFonts w:ascii="Times New Roman" w:hAnsi="Times New Roman" w:cs="Times New Roman"/>
            <w:sz w:val="24"/>
            <w:rPrChange w:id="1311" w:author="Steven Travers" w:date="2023-06-04T14:57:00Z">
              <w:rPr/>
            </w:rPrChange>
          </w:rPr>
          <w:t xml:space="preserve">, Figure 1). </w:t>
        </w:r>
      </w:ins>
    </w:p>
    <w:p w14:paraId="7CB67505" w14:textId="0B172123" w:rsidR="00DC60A0" w:rsidRPr="00782822" w:rsidRDefault="00DC60A0">
      <w:pPr>
        <w:spacing w:line="480" w:lineRule="auto"/>
        <w:ind w:firstLine="720"/>
        <w:jc w:val="both"/>
        <w:rPr>
          <w:ins w:id="1312" w:author="Steven Travers" w:date="2023-06-04T14:48:00Z"/>
          <w:rFonts w:ascii="Times New Roman" w:hAnsi="Times New Roman" w:cs="Times New Roman"/>
          <w:sz w:val="24"/>
          <w:rPrChange w:id="1313" w:author="Steven Travers" w:date="2023-06-04T14:57:00Z">
            <w:rPr>
              <w:ins w:id="1314" w:author="Steven Travers" w:date="2023-06-04T14:48:00Z"/>
            </w:rPr>
          </w:rPrChange>
        </w:rPr>
        <w:pPrChange w:id="1315" w:author="Steven Travers" w:date="2023-06-04T14:57:00Z">
          <w:pPr>
            <w:ind w:firstLine="720"/>
            <w:jc w:val="both"/>
          </w:pPr>
        </w:pPrChange>
      </w:pPr>
      <w:ins w:id="1316" w:author="Steven Travers" w:date="2023-06-04T14:48:00Z">
        <w:r w:rsidRPr="00782822">
          <w:rPr>
            <w:rFonts w:ascii="Times New Roman" w:hAnsi="Times New Roman" w:cs="Times New Roman"/>
            <w:sz w:val="24"/>
            <w:rPrChange w:id="1317" w:author="Steven Travers" w:date="2023-06-04T14:57:00Z">
              <w:rPr/>
            </w:rPrChange>
          </w:rPr>
          <w:lastRenderedPageBreak/>
          <w:t xml:space="preserve">Plants from the north had more stable chlorophyll content in both the hot (HCHPL) and cold treatments (CCHPL; </w:t>
        </w:r>
      </w:ins>
      <w:ins w:id="1318" w:author="Steven Travers" w:date="2023-06-04T15:48:00Z">
        <w:r w:rsidR="005721DD">
          <w:rPr>
            <w:rFonts w:ascii="Times New Roman" w:hAnsi="Times New Roman" w:cs="Times New Roman"/>
            <w:sz w:val="24"/>
          </w:rPr>
          <w:t>Table 2</w:t>
        </w:r>
      </w:ins>
      <w:ins w:id="1319" w:author="Steven Travers" w:date="2023-06-04T14:48:00Z">
        <w:r w:rsidRPr="00782822">
          <w:rPr>
            <w:rFonts w:ascii="Times New Roman" w:hAnsi="Times New Roman" w:cs="Times New Roman"/>
            <w:sz w:val="24"/>
            <w:rPrChange w:id="1320" w:author="Steven Travers" w:date="2023-06-04T14:57:00Z">
              <w:rPr/>
            </w:rPrChange>
          </w:rPr>
          <w:t xml:space="preserve">). The capacity of northern plants to outperform southern plants in both extreme cold and heat might be due to northern plants experiencing a larger range of temperatures and broad adaptation to stress in general. Between 2018 and 2021, temperatures during the growing season (March to September) in Houston County, MN ranged from -28°C to 34°C (62°C difference), while in Collin County, TX they ranged from -7°C to 42°C (49°C difference). If the evolution of tolerance to extreme cold in the north, where wintering rhizomes remain in frozen ground for months, yields general physiological tolerance to any temperature extremes, then northern plants should be more tolerant than southern. Heat shock proteins, that play an important role in maintaining tolerance to heat in plant cells (Feder and Hofman 1999, Frank et al. 2009, Heckathorn et al. 1999), can also confer tolerance to cold by stabilizing protein configurations and functions in cells at stressful temperatures (Neta-Sharir, et al. 2005). So selection for extreme temperature tolerance may be more common in northern latitudes. Northern plants will suffer severe fitness consequences if they do not maximize growth and reproduction during the relatively short growing season, whereas southern plants can avoid growing and reproducing during the hottest portions of summer and still have months of mild temperatures available.  </w:t>
        </w:r>
      </w:ins>
    </w:p>
    <w:p w14:paraId="7EB43567" w14:textId="67B1F654" w:rsidR="00DC60A0" w:rsidRPr="00782822" w:rsidRDefault="00DC60A0">
      <w:pPr>
        <w:spacing w:line="480" w:lineRule="auto"/>
        <w:ind w:firstLine="720"/>
        <w:jc w:val="both"/>
        <w:rPr>
          <w:ins w:id="1321" w:author="Steven Travers" w:date="2023-06-04T14:48:00Z"/>
          <w:rFonts w:ascii="Times New Roman" w:hAnsi="Times New Roman" w:cs="Times New Roman"/>
          <w:sz w:val="24"/>
          <w:rPrChange w:id="1322" w:author="Steven Travers" w:date="2023-06-04T14:57:00Z">
            <w:rPr>
              <w:ins w:id="1323" w:author="Steven Travers" w:date="2023-06-04T14:48:00Z"/>
            </w:rPr>
          </w:rPrChange>
        </w:rPr>
        <w:pPrChange w:id="1324" w:author="Steven Travers" w:date="2023-06-04T14:57:00Z">
          <w:pPr>
            <w:ind w:firstLine="720"/>
            <w:jc w:val="both"/>
          </w:pPr>
        </w:pPrChange>
      </w:pPr>
      <w:ins w:id="1325" w:author="Steven Travers" w:date="2023-06-04T14:48:00Z">
        <w:r w:rsidRPr="00782822">
          <w:rPr>
            <w:rFonts w:ascii="Times New Roman" w:hAnsi="Times New Roman" w:cs="Times New Roman"/>
            <w:sz w:val="24"/>
            <w:rPrChange w:id="1326" w:author="Steven Travers" w:date="2023-06-04T14:57:00Z">
              <w:rPr/>
            </w:rPrChange>
          </w:rPr>
          <w:t xml:space="preserve">The results from </w:t>
        </w:r>
      </w:ins>
      <w:ins w:id="1327" w:author="Steven Travers" w:date="2023-06-04T16:08:00Z">
        <w:r w:rsidR="001D65A0">
          <w:rPr>
            <w:rFonts w:ascii="Times New Roman" w:hAnsi="Times New Roman" w:cs="Times New Roman"/>
            <w:sz w:val="24"/>
          </w:rPr>
          <w:t>reproductive</w:t>
        </w:r>
      </w:ins>
      <w:ins w:id="1328" w:author="Steven Travers" w:date="2023-06-04T14:48:00Z">
        <w:r w:rsidRPr="00782822">
          <w:rPr>
            <w:rFonts w:ascii="Times New Roman" w:hAnsi="Times New Roman" w:cs="Times New Roman"/>
            <w:sz w:val="24"/>
            <w:rPrChange w:id="1329" w:author="Steven Travers" w:date="2023-06-04T14:57:00Z">
              <w:rPr/>
            </w:rPrChange>
          </w:rPr>
          <w:t xml:space="preserve"> trait comparisons also countered our expectations for the direction of temperature tolerance. Pollen from the north had a higher propensity to produce pollen tubes (Germ) at high temperatures than their southern counterparts (</w:t>
        </w:r>
      </w:ins>
      <w:ins w:id="1330" w:author="Steven Travers" w:date="2023-06-04T15:48:00Z">
        <w:r w:rsidR="005721DD">
          <w:rPr>
            <w:rFonts w:ascii="Times New Roman" w:hAnsi="Times New Roman" w:cs="Times New Roman"/>
            <w:sz w:val="24"/>
          </w:rPr>
          <w:t>Table 2</w:t>
        </w:r>
      </w:ins>
      <w:ins w:id="1331" w:author="Steven Travers" w:date="2023-06-04T14:48:00Z">
        <w:r w:rsidRPr="00782822">
          <w:rPr>
            <w:rFonts w:ascii="Times New Roman" w:hAnsi="Times New Roman" w:cs="Times New Roman"/>
            <w:sz w:val="24"/>
            <w:rPrChange w:id="1332" w:author="Steven Travers" w:date="2023-06-04T14:57:00Z">
              <w:rPr/>
            </w:rPrChange>
          </w:rPr>
          <w:t xml:space="preserve">, </w:t>
        </w:r>
      </w:ins>
      <w:ins w:id="1333" w:author="Steven Travers" w:date="2023-06-04T16:05:00Z">
        <w:r w:rsidR="005B0F73">
          <w:rPr>
            <w:rFonts w:ascii="Times New Roman" w:hAnsi="Times New Roman" w:cs="Times New Roman"/>
            <w:sz w:val="24"/>
          </w:rPr>
          <w:t>Figure</w:t>
        </w:r>
      </w:ins>
      <w:ins w:id="1334" w:author="Steven Travers" w:date="2023-06-04T14:48:00Z">
        <w:r w:rsidRPr="00782822">
          <w:rPr>
            <w:rFonts w:ascii="Times New Roman" w:hAnsi="Times New Roman" w:cs="Times New Roman"/>
            <w:sz w:val="24"/>
            <w:rPrChange w:id="1335" w:author="Steven Travers" w:date="2023-06-04T14:57:00Z">
              <w:rPr/>
            </w:rPrChange>
          </w:rPr>
          <w:t xml:space="preserve"> 1). Again, this is evidence that northern plants are more heat tolerant. One possible explanation for these results is that there is an avoidance strategy in southern populations where maximum summer temperatures can reach over 38°C consistently. Under these conditions, there could well be a </w:t>
        </w:r>
        <w:r w:rsidRPr="00782822">
          <w:rPr>
            <w:rFonts w:ascii="Times New Roman" w:hAnsi="Times New Roman" w:cs="Times New Roman"/>
            <w:sz w:val="24"/>
            <w:rPrChange w:id="1336" w:author="Steven Travers" w:date="2023-06-04T14:57:00Z">
              <w:rPr/>
            </w:rPrChange>
          </w:rPr>
          <w:lastRenderedPageBreak/>
          <w:t xml:space="preserve">selective advantage to pollen remaining dormant rather than germinating at high temperatures. In contrast, there may be no selection for dormancy at relatively high temperatures in the north. This explanation is supported by a theory regarding pollen dormancy developed in Rutley et al. (2002). They proposed the “two baskets model” categorizing pollen and stating that there are active (high-ROS) and backup (low-ROS) subpopulations of pollen within anthers of flowering species. Active pollen readily germinate and have fast metabolisms, increasing pollen tube growth rates, and usually outcompete the smaller, partially dehydrated backup pollen with low metabolisms. The two subpopulations of pollen are adaptive under different conditions. In stressful environments, such as extreme heat or drought, asynchrony in pollen germination permits some pollen to remain dormant and grow pollen tubes later in more favorable conditions. In favorable conditions, active pollen tubes grow faster and are more likely to fertilize ovules than backup pollen. While the two-pollen system has not been established in </w:t>
        </w:r>
        <w:r w:rsidRPr="00782822">
          <w:rPr>
            <w:rFonts w:ascii="Times New Roman" w:hAnsi="Times New Roman" w:cs="Times New Roman"/>
            <w:i/>
            <w:sz w:val="24"/>
            <w:rPrChange w:id="1337" w:author="Steven Travers" w:date="2023-06-04T14:57:00Z">
              <w:rPr>
                <w:i/>
              </w:rPr>
            </w:rPrChange>
          </w:rPr>
          <w:t>Solanum carolinense</w:t>
        </w:r>
        <w:r w:rsidRPr="00782822">
          <w:rPr>
            <w:rFonts w:ascii="Times New Roman" w:hAnsi="Times New Roman" w:cs="Times New Roman"/>
            <w:sz w:val="24"/>
            <w:rPrChange w:id="1338" w:author="Steven Travers" w:date="2023-06-04T14:57:00Z">
              <w:rPr/>
            </w:rPrChange>
          </w:rPr>
          <w:t xml:space="preserve">, there have been studies demonstrating these two pollen types in </w:t>
        </w:r>
        <w:r w:rsidRPr="00782822">
          <w:rPr>
            <w:rFonts w:ascii="Times New Roman" w:hAnsi="Times New Roman" w:cs="Times New Roman"/>
            <w:i/>
            <w:sz w:val="24"/>
            <w:rPrChange w:id="1339" w:author="Steven Travers" w:date="2023-06-04T14:57:00Z">
              <w:rPr>
                <w:i/>
              </w:rPr>
            </w:rPrChange>
          </w:rPr>
          <w:t>Solanum lycopersicum</w:t>
        </w:r>
        <w:r w:rsidRPr="00782822">
          <w:rPr>
            <w:rFonts w:ascii="Times New Roman" w:hAnsi="Times New Roman" w:cs="Times New Roman"/>
            <w:sz w:val="24"/>
            <w:rPrChange w:id="1340" w:author="Steven Travers" w:date="2023-06-04T14:57:00Z">
              <w:rPr/>
            </w:rPrChange>
          </w:rPr>
          <w:t xml:space="preserve">, tomato (Jegadeesan, Chaturvedi et al. 2018, Keller and Simm 2018, Luria, Rutley et al. 2019). </w:t>
        </w:r>
      </w:ins>
    </w:p>
    <w:p w14:paraId="6271A288" w14:textId="77777777" w:rsidR="00DC60A0" w:rsidRPr="00782822" w:rsidRDefault="00DC60A0">
      <w:pPr>
        <w:spacing w:line="480" w:lineRule="auto"/>
        <w:ind w:firstLine="720"/>
        <w:jc w:val="both"/>
        <w:rPr>
          <w:ins w:id="1341" w:author="Steven Travers" w:date="2023-06-04T14:48:00Z"/>
          <w:rFonts w:ascii="Times New Roman" w:hAnsi="Times New Roman" w:cs="Times New Roman"/>
          <w:sz w:val="24"/>
          <w:rPrChange w:id="1342" w:author="Steven Travers" w:date="2023-06-04T14:57:00Z">
            <w:rPr>
              <w:ins w:id="1343" w:author="Steven Travers" w:date="2023-06-04T14:48:00Z"/>
            </w:rPr>
          </w:rPrChange>
        </w:rPr>
        <w:pPrChange w:id="1344" w:author="Steven Travers" w:date="2023-06-04T14:57:00Z">
          <w:pPr>
            <w:ind w:firstLine="720"/>
            <w:jc w:val="both"/>
          </w:pPr>
        </w:pPrChange>
      </w:pPr>
    </w:p>
    <w:p w14:paraId="3C752DD3" w14:textId="3DB389A3" w:rsidR="00DC60A0" w:rsidRPr="00782822" w:rsidRDefault="00DC60A0">
      <w:pPr>
        <w:spacing w:line="480" w:lineRule="auto"/>
        <w:ind w:firstLine="720"/>
        <w:rPr>
          <w:ins w:id="1345" w:author="Steven Travers" w:date="2023-06-04T14:48:00Z"/>
          <w:rFonts w:ascii="Times New Roman" w:hAnsi="Times New Roman" w:cs="Times New Roman"/>
          <w:sz w:val="24"/>
          <w:rPrChange w:id="1346" w:author="Steven Travers" w:date="2023-06-04T14:57:00Z">
            <w:rPr>
              <w:ins w:id="1347" w:author="Steven Travers" w:date="2023-06-04T14:48:00Z"/>
            </w:rPr>
          </w:rPrChange>
        </w:rPr>
        <w:pPrChange w:id="1348" w:author="Steven Travers" w:date="2023-06-04T14:57:00Z">
          <w:pPr>
            <w:ind w:firstLine="720"/>
          </w:pPr>
        </w:pPrChange>
      </w:pPr>
      <w:ins w:id="1349" w:author="Steven Travers" w:date="2023-06-04T14:48:00Z">
        <w:r w:rsidRPr="00782822">
          <w:rPr>
            <w:rFonts w:ascii="Times New Roman" w:hAnsi="Times New Roman" w:cs="Times New Roman"/>
            <w:sz w:val="24"/>
            <w:rPrChange w:id="1350" w:author="Steven Travers" w:date="2023-06-04T14:57:00Z">
              <w:rPr/>
            </w:rPrChange>
          </w:rPr>
          <w:t>Predictions about how species will be affected by climate change can be improved with a better understanding of how different populations of the same species differ in their responses to heat now but at different latitudes with different thermal patterns. The future climate experienced by plants in Minnesota is predicted to more closely resemble that experienced by plants in Texas now and in the past including both higher average temperatures in summer months and higher maximum daily temperatures (IPCC 2014). Growing seasons are already getting longer in northern populations (Badh et al. 2009, Dunnell and Travers 2011). Given the responses to heat by plants in our experiments in the form of relatively moderate heat (32</w:t>
        </w:r>
        <w:r w:rsidRPr="00782822">
          <w:rPr>
            <w:rFonts w:ascii="Times New Roman" w:hAnsi="Times New Roman" w:cs="Times New Roman"/>
            <w:sz w:val="24"/>
            <w:rPrChange w:id="1351" w:author="Steven Travers" w:date="2023-06-04T14:57:00Z">
              <w:rPr>
                <w:rFonts w:cstheme="minorHAnsi"/>
              </w:rPr>
            </w:rPrChange>
          </w:rPr>
          <w:t>°</w:t>
        </w:r>
        <w:r w:rsidRPr="00782822">
          <w:rPr>
            <w:rFonts w:ascii="Times New Roman" w:hAnsi="Times New Roman" w:cs="Times New Roman"/>
            <w:sz w:val="24"/>
            <w:rPrChange w:id="1352" w:author="Steven Travers" w:date="2023-06-04T14:57:00Z">
              <w:rPr/>
            </w:rPrChange>
          </w:rPr>
          <w:t xml:space="preserve">C) during floral </w:t>
        </w:r>
        <w:r w:rsidRPr="00782822">
          <w:rPr>
            <w:rFonts w:ascii="Times New Roman" w:hAnsi="Times New Roman" w:cs="Times New Roman"/>
            <w:sz w:val="24"/>
            <w:rPrChange w:id="1353" w:author="Steven Travers" w:date="2023-06-04T14:57:00Z">
              <w:rPr/>
            </w:rPrChange>
          </w:rPr>
          <w:lastRenderedPageBreak/>
          <w:t>development, pollen tube growth and fruit maturation and extreme heat (40-60</w:t>
        </w:r>
        <w:r w:rsidRPr="00782822">
          <w:rPr>
            <w:rFonts w:ascii="Times New Roman" w:hAnsi="Times New Roman" w:cs="Times New Roman"/>
            <w:sz w:val="24"/>
            <w:rPrChange w:id="1354" w:author="Steven Travers" w:date="2023-06-04T14:57:00Z">
              <w:rPr>
                <w:rFonts w:cstheme="minorHAnsi"/>
              </w:rPr>
            </w:rPrChange>
          </w:rPr>
          <w:t>°</w:t>
        </w:r>
        <w:r w:rsidRPr="00782822">
          <w:rPr>
            <w:rFonts w:ascii="Times New Roman" w:hAnsi="Times New Roman" w:cs="Times New Roman"/>
            <w:sz w:val="24"/>
            <w:rPrChange w:id="1355" w:author="Steven Travers" w:date="2023-06-04T14:57:00Z">
              <w:rPr/>
            </w:rPrChange>
          </w:rPr>
          <w:t>C) in acute doses, we suggest that plants in the two regions we studied have evolved differences that represent differing strategies for surviving thermal stress. There is little evidence that southern plants have evolved greater cellular tolerances to extreme heat despite growing in an environment that can have daily maximum temperatures above 40.5</w:t>
        </w:r>
        <w:r w:rsidRPr="00782822">
          <w:rPr>
            <w:rFonts w:ascii="Times New Roman" w:hAnsi="Times New Roman" w:cs="Times New Roman"/>
            <w:sz w:val="24"/>
            <w:rPrChange w:id="1356" w:author="Steven Travers" w:date="2023-06-04T14:57:00Z">
              <w:rPr>
                <w:rFonts w:cstheme="minorHAnsi"/>
              </w:rPr>
            </w:rPrChange>
          </w:rPr>
          <w:t>°</w:t>
        </w:r>
        <w:r w:rsidRPr="00782822">
          <w:rPr>
            <w:rFonts w:ascii="Times New Roman" w:hAnsi="Times New Roman" w:cs="Times New Roman"/>
            <w:sz w:val="24"/>
            <w:rPrChange w:id="1357" w:author="Steven Travers" w:date="2023-06-04T14:57:00Z">
              <w:rPr/>
            </w:rPrChange>
          </w:rPr>
          <w:t xml:space="preserve"> C. The stability of cellular membranes, chlorophyll and pollen germination capabilities were reduced after exposure to extreme heat in southern relative to northern plants (</w:t>
        </w:r>
      </w:ins>
      <w:ins w:id="1358" w:author="Steven Travers" w:date="2023-06-04T15:49:00Z">
        <w:r w:rsidR="005721DD">
          <w:rPr>
            <w:rFonts w:ascii="Times New Roman" w:hAnsi="Times New Roman" w:cs="Times New Roman"/>
            <w:sz w:val="24"/>
          </w:rPr>
          <w:t>Table 2</w:t>
        </w:r>
      </w:ins>
      <w:ins w:id="1359" w:author="Steven Travers" w:date="2023-06-04T14:48:00Z">
        <w:r w:rsidRPr="00782822">
          <w:rPr>
            <w:rFonts w:ascii="Times New Roman" w:hAnsi="Times New Roman" w:cs="Times New Roman"/>
            <w:sz w:val="24"/>
            <w:rPrChange w:id="1360" w:author="Steven Travers" w:date="2023-06-04T14:57:00Z">
              <w:rPr/>
            </w:rPrChange>
          </w:rPr>
          <w:t xml:space="preserve">, </w:t>
        </w:r>
      </w:ins>
      <w:ins w:id="1361" w:author="Steven Travers" w:date="2023-06-04T16:06:00Z">
        <w:r w:rsidR="005B0F73">
          <w:rPr>
            <w:rFonts w:ascii="Times New Roman" w:hAnsi="Times New Roman" w:cs="Times New Roman"/>
            <w:sz w:val="24"/>
          </w:rPr>
          <w:t>Figure</w:t>
        </w:r>
      </w:ins>
      <w:ins w:id="1362" w:author="Steven Travers" w:date="2023-06-04T14:48:00Z">
        <w:r w:rsidRPr="00782822">
          <w:rPr>
            <w:rFonts w:ascii="Times New Roman" w:hAnsi="Times New Roman" w:cs="Times New Roman"/>
            <w:sz w:val="24"/>
            <w:rPrChange w:id="1363" w:author="Steven Travers" w:date="2023-06-04T14:57:00Z">
              <w:rPr/>
            </w:rPrChange>
          </w:rPr>
          <w:t xml:space="preserve"> 1). Moderate heat during floral development also led to an increase in unfertilized ovules in southern plants (</w:t>
        </w:r>
      </w:ins>
      <w:ins w:id="1364" w:author="Steven Travers" w:date="2023-06-04T16:06:00Z">
        <w:r w:rsidR="005B0F73">
          <w:rPr>
            <w:rFonts w:ascii="Times New Roman" w:hAnsi="Times New Roman" w:cs="Times New Roman"/>
            <w:sz w:val="24"/>
          </w:rPr>
          <w:t>Figure</w:t>
        </w:r>
      </w:ins>
      <w:ins w:id="1365" w:author="Steven Travers" w:date="2023-06-04T14:48:00Z">
        <w:r w:rsidRPr="00782822">
          <w:rPr>
            <w:rFonts w:ascii="Times New Roman" w:hAnsi="Times New Roman" w:cs="Times New Roman"/>
            <w:sz w:val="24"/>
            <w:rPrChange w:id="1366" w:author="Steven Travers" w:date="2023-06-04T14:57:00Z">
              <w:rPr/>
            </w:rPrChange>
          </w:rPr>
          <w:t xml:space="preserve"> 3). If plants in the south have shifted to an avoidance strategy where the temperature extremes of summer months are avoided by dormancy of pollen or flowering patterns shifted earlier or later, then selection for tolerance of high heat may not occur. In contrast, northern plants that experience relatively short seasons when growth and flowering are possible will need to flower and develop fruit during the hottest times of the year to produce viable seed. However, as climate change leads to longer growing seasons we hypothesize that northern plants will shift strategies for stress reduction to more closely mirror southern plants. Thus, the evolutionary consequences of climate change for flowering plants is likely to be a complex shift in phenological and physiological patterns. </w:t>
        </w:r>
      </w:ins>
    </w:p>
    <w:p w14:paraId="766BB923" w14:textId="792E2D1A" w:rsidR="00DC60A0" w:rsidRPr="00782822" w:rsidRDefault="00DC60A0" w:rsidP="00DC60A0">
      <w:pPr>
        <w:ind w:firstLine="720"/>
        <w:rPr>
          <w:ins w:id="1367" w:author="Steven Travers" w:date="2023-06-04T14:48:00Z"/>
          <w:rFonts w:ascii="Times New Roman" w:hAnsi="Times New Roman" w:cs="Times New Roman"/>
          <w:rPrChange w:id="1368" w:author="Steven Travers" w:date="2023-06-04T14:57:00Z">
            <w:rPr>
              <w:ins w:id="1369" w:author="Steven Travers" w:date="2023-06-04T14:48:00Z"/>
            </w:rPr>
          </w:rPrChange>
        </w:rPr>
      </w:pPr>
    </w:p>
    <w:p w14:paraId="61E6193B" w14:textId="63C9C348" w:rsidR="008656F2" w:rsidRPr="00782822" w:rsidRDefault="008656F2" w:rsidP="008656F2">
      <w:pPr>
        <w:rPr>
          <w:rFonts w:ascii="Times New Roman" w:hAnsi="Times New Roman" w:cs="Times New Roman"/>
          <w:rPrChange w:id="1370" w:author="Steven Travers" w:date="2023-06-04T14:57:00Z">
            <w:rPr/>
          </w:rPrChange>
        </w:rPr>
      </w:pPr>
    </w:p>
    <w:p w14:paraId="5286DBC3" w14:textId="349F041D" w:rsidR="00AF4317" w:rsidRDefault="00AF4317">
      <w:pPr>
        <w:rPr>
          <w:ins w:id="1371" w:author="Steven Travers" w:date="2023-06-05T11:14:00Z"/>
          <w:rFonts w:ascii="Times New Roman" w:hAnsi="Times New Roman" w:cs="Times New Roman"/>
        </w:rPr>
      </w:pPr>
      <w:ins w:id="1372" w:author="Steven Travers" w:date="2023-06-05T11:14:00Z">
        <w:r>
          <w:rPr>
            <w:rFonts w:ascii="Times New Roman" w:hAnsi="Times New Roman" w:cs="Times New Roman"/>
          </w:rPr>
          <w:br w:type="page"/>
        </w:r>
      </w:ins>
    </w:p>
    <w:p w14:paraId="536D9C7C" w14:textId="77777777" w:rsidR="00D327DD" w:rsidRPr="00782822" w:rsidRDefault="00D327DD" w:rsidP="008656F2">
      <w:pPr>
        <w:rPr>
          <w:rFonts w:ascii="Times New Roman" w:hAnsi="Times New Roman" w:cs="Times New Roman"/>
          <w:rPrChange w:id="1373" w:author="Steven Travers" w:date="2023-06-04T14:57:00Z">
            <w:rPr/>
          </w:rPrChange>
        </w:rPr>
      </w:pPr>
    </w:p>
    <w:p w14:paraId="06BB120C" w14:textId="494C48FF" w:rsidR="002A0363" w:rsidRPr="00F61F29" w:rsidRDefault="00F61F29" w:rsidP="00F61F29">
      <w:pPr>
        <w:pStyle w:val="BodyDoubleSpace05FirstLine"/>
        <w:ind w:firstLine="0"/>
        <w:rPr>
          <w:b/>
          <w:bCs/>
        </w:rPr>
      </w:pPr>
      <w:r>
        <w:rPr>
          <w:b/>
          <w:bCs/>
        </w:rPr>
        <w:t>References</w:t>
      </w:r>
    </w:p>
    <w:p w14:paraId="2651A281" w14:textId="77777777" w:rsidR="00AF4F73" w:rsidRPr="00AF4F73" w:rsidRDefault="002A0363">
      <w:pPr>
        <w:pStyle w:val="EndNoteBibliography"/>
        <w:spacing w:after="120"/>
        <w:ind w:left="720" w:hanging="720"/>
        <w:pPrChange w:id="1374" w:author="Steven Travers" w:date="2023-06-01T21:29:00Z">
          <w:pPr>
            <w:pStyle w:val="EndNoteBibliography"/>
            <w:spacing w:after="0"/>
          </w:pPr>
        </w:pPrChange>
      </w:pPr>
      <w:r>
        <w:fldChar w:fldCharType="begin"/>
      </w:r>
      <w:r>
        <w:instrText xml:space="preserve"> ADDIN EN.REFLIST </w:instrText>
      </w:r>
      <w:r>
        <w:fldChar w:fldCharType="separate"/>
      </w:r>
      <w:r w:rsidR="00AF4F73" w:rsidRPr="00AF4F73">
        <w:t xml:space="preserve">Barrett, S. C. H. (2015). "Influences of clonality on plant sexual reproduction." </w:t>
      </w:r>
      <w:r w:rsidR="00AF4F73" w:rsidRPr="00AF4F73">
        <w:rPr>
          <w:u w:val="single"/>
        </w:rPr>
        <w:t>Proceedings of the National Academy of Sciences - PNAS</w:t>
      </w:r>
      <w:r w:rsidR="00AF4F73" w:rsidRPr="00AF4F73">
        <w:t xml:space="preserve"> </w:t>
      </w:r>
      <w:r w:rsidR="00AF4F73" w:rsidRPr="00AF4F73">
        <w:rPr>
          <w:b/>
        </w:rPr>
        <w:t>112</w:t>
      </w:r>
      <w:r w:rsidR="00AF4F73" w:rsidRPr="00AF4F73">
        <w:t>(29): 8859-8866.</w:t>
      </w:r>
    </w:p>
    <w:p w14:paraId="17DB83E0" w14:textId="77777777" w:rsidR="00AF4F73" w:rsidRPr="00AF4F73" w:rsidRDefault="00AF4F73">
      <w:pPr>
        <w:pStyle w:val="EndNoteBibliography"/>
        <w:spacing w:after="120"/>
        <w:ind w:left="720" w:hanging="720"/>
        <w:pPrChange w:id="1375" w:author="Steven Travers" w:date="2023-06-01T21:29:00Z">
          <w:pPr>
            <w:pStyle w:val="EndNoteBibliography"/>
            <w:spacing w:after="0"/>
          </w:pPr>
        </w:pPrChange>
      </w:pPr>
      <w:r w:rsidRPr="00AF4F73">
        <w:t xml:space="preserve">Bates, D., M. Mächler, B. Bolker and S. Walker (2014). "Fitting Linear Mixed-Effects Models using lme4." </w:t>
      </w:r>
      <w:r w:rsidRPr="00AF4F73">
        <w:rPr>
          <w:u w:val="single"/>
        </w:rPr>
        <w:t>arXiv pre-print server</w:t>
      </w:r>
      <w:r w:rsidRPr="00AF4F73">
        <w:t>.</w:t>
      </w:r>
    </w:p>
    <w:p w14:paraId="65525BC2" w14:textId="77777777" w:rsidR="00AF4F73" w:rsidRPr="00AF4F73" w:rsidRDefault="00AF4F73">
      <w:pPr>
        <w:pStyle w:val="EndNoteBibliography"/>
        <w:spacing w:after="120"/>
        <w:ind w:left="720" w:hanging="720"/>
        <w:pPrChange w:id="1376" w:author="Steven Travers" w:date="2023-06-01T21:29:00Z">
          <w:pPr>
            <w:pStyle w:val="EndNoteBibliography"/>
            <w:spacing w:after="0"/>
          </w:pPr>
        </w:pPrChange>
      </w:pPr>
      <w:r w:rsidRPr="00AF4F73">
        <w:t xml:space="preserve">Beaudry, F. E. G., J. L. Rifkin, S. C. H. Barrett and S. I. Wright (2020). "Evolutionary Genomics of Plant Gametophytic Selection." </w:t>
      </w:r>
      <w:r w:rsidRPr="00AF4F73">
        <w:rPr>
          <w:u w:val="single"/>
        </w:rPr>
        <w:t>Plant Communications</w:t>
      </w:r>
      <w:r w:rsidRPr="00AF4F73">
        <w:t xml:space="preserve"> </w:t>
      </w:r>
      <w:r w:rsidRPr="00AF4F73">
        <w:rPr>
          <w:b/>
        </w:rPr>
        <w:t>1</w:t>
      </w:r>
      <w:r w:rsidRPr="00AF4F73">
        <w:t>(6): 100115-100115.</w:t>
      </w:r>
    </w:p>
    <w:p w14:paraId="5D3376F0" w14:textId="77777777" w:rsidR="00AF4F73" w:rsidRPr="00AF4F73" w:rsidRDefault="00AF4F73">
      <w:pPr>
        <w:pStyle w:val="EndNoteBibliography"/>
        <w:spacing w:after="120"/>
        <w:ind w:left="720" w:hanging="720"/>
        <w:pPrChange w:id="1377" w:author="Steven Travers" w:date="2023-06-01T21:29:00Z">
          <w:pPr>
            <w:pStyle w:val="EndNoteBibliography"/>
            <w:spacing w:after="0"/>
          </w:pPr>
        </w:pPrChange>
      </w:pPr>
      <w:r w:rsidRPr="00AF4F73">
        <w:t xml:space="preserve">Burkle, L. A. and R. E. Irwin (2009). "The effects of nutrient addition on floral characters and pollination in two subalpine plants, Ipomopsis aggregata and Linum lewisii." </w:t>
      </w:r>
      <w:r w:rsidRPr="00AF4F73">
        <w:rPr>
          <w:u w:val="single"/>
        </w:rPr>
        <w:t>Plant Ecology</w:t>
      </w:r>
      <w:r w:rsidRPr="00AF4F73">
        <w:t xml:space="preserve"> </w:t>
      </w:r>
      <w:r w:rsidRPr="00AF4F73">
        <w:rPr>
          <w:b/>
        </w:rPr>
        <w:t>203</w:t>
      </w:r>
      <w:r w:rsidRPr="00AF4F73">
        <w:t>(1): 83-98.</w:t>
      </w:r>
    </w:p>
    <w:p w14:paraId="769E2D92" w14:textId="77777777" w:rsidR="00AF4F73" w:rsidRPr="00AF4F73" w:rsidRDefault="00AF4F73">
      <w:pPr>
        <w:pStyle w:val="EndNoteBibliography"/>
        <w:spacing w:after="120"/>
        <w:ind w:left="720" w:hanging="720"/>
        <w:pPrChange w:id="1378" w:author="Steven Travers" w:date="2023-06-01T21:29:00Z">
          <w:pPr>
            <w:pStyle w:val="EndNoteBibliography"/>
            <w:spacing w:after="0"/>
          </w:pPr>
        </w:pPrChange>
      </w:pPr>
      <w:r w:rsidRPr="00AF4F73">
        <w:t xml:space="preserve">Charles, W. B. and R. E. Harris (1972). "TOMATO FRUIT-SET AT HIGH AND LOW-TEMPERATURES." </w:t>
      </w:r>
      <w:r w:rsidRPr="00AF4F73">
        <w:rPr>
          <w:u w:val="single"/>
        </w:rPr>
        <w:t>Canadian journal of plant science.</w:t>
      </w:r>
      <w:r w:rsidRPr="00AF4F73">
        <w:t xml:space="preserve"> </w:t>
      </w:r>
      <w:r w:rsidRPr="00AF4F73">
        <w:rPr>
          <w:b/>
        </w:rPr>
        <w:t>52</w:t>
      </w:r>
      <w:r w:rsidRPr="00AF4F73">
        <w:t>(4): 497-506.</w:t>
      </w:r>
    </w:p>
    <w:p w14:paraId="1FDFF64A" w14:textId="77777777" w:rsidR="00AF4F73" w:rsidRPr="00AF4F73" w:rsidRDefault="00AF4F73">
      <w:pPr>
        <w:pStyle w:val="EndNoteBibliography"/>
        <w:spacing w:after="120"/>
        <w:ind w:left="720" w:hanging="720"/>
        <w:pPrChange w:id="1379" w:author="Steven Travers" w:date="2023-06-01T21:29:00Z">
          <w:pPr>
            <w:pStyle w:val="EndNoteBibliography"/>
            <w:spacing w:after="0"/>
          </w:pPr>
        </w:pPrChange>
      </w:pPr>
      <w:r w:rsidRPr="00AF4F73">
        <w:t xml:space="preserve">Cipollini, M. L. and D. J. Levey (1997). "Why are Some Fruits Toxic? Glycoalkaloids in Solanum and Fruit Choice by Vertebrates." </w:t>
      </w:r>
      <w:r w:rsidRPr="00AF4F73">
        <w:rPr>
          <w:u w:val="single"/>
        </w:rPr>
        <w:t>Ecology (Durham)</w:t>
      </w:r>
      <w:r w:rsidRPr="00AF4F73">
        <w:t xml:space="preserve"> </w:t>
      </w:r>
      <w:r w:rsidRPr="00AF4F73">
        <w:rPr>
          <w:b/>
        </w:rPr>
        <w:t>78</w:t>
      </w:r>
      <w:r w:rsidRPr="00AF4F73">
        <w:t>(3): 782-798.</w:t>
      </w:r>
    </w:p>
    <w:p w14:paraId="5F01F4B7" w14:textId="77777777" w:rsidR="00AF4F73" w:rsidRPr="00AF4F73" w:rsidRDefault="00AF4F73">
      <w:pPr>
        <w:pStyle w:val="EndNoteBibliography"/>
        <w:spacing w:after="120"/>
        <w:ind w:left="720" w:hanging="720"/>
        <w:pPrChange w:id="1380" w:author="Steven Travers" w:date="2023-06-01T21:29:00Z">
          <w:pPr>
            <w:pStyle w:val="EndNoteBibliography"/>
            <w:spacing w:after="0"/>
          </w:pPr>
        </w:pPrChange>
      </w:pPr>
      <w:r w:rsidRPr="00AF4F73">
        <w:t xml:space="preserve">Clarke, S. M., L. A. J. Mur, J. E. Wood and I. M. Scott (2004). "Salicylic acid dependent signaling promotes basal thermotolerance but is not essential for acquired thermotolerance in Arabidopsis thaliana." </w:t>
      </w:r>
      <w:r w:rsidRPr="00AF4F73">
        <w:rPr>
          <w:u w:val="single"/>
        </w:rPr>
        <w:t>The Plant journal : for cell and molecular biology</w:t>
      </w:r>
      <w:r w:rsidRPr="00AF4F73">
        <w:t xml:space="preserve"> </w:t>
      </w:r>
      <w:r w:rsidRPr="00AF4F73">
        <w:rPr>
          <w:b/>
        </w:rPr>
        <w:t>38</w:t>
      </w:r>
      <w:r w:rsidRPr="00AF4F73">
        <w:t>(3): 432-447.</w:t>
      </w:r>
    </w:p>
    <w:p w14:paraId="6956459D" w14:textId="77777777" w:rsidR="00AF4F73" w:rsidRPr="00AF4F73" w:rsidRDefault="00AF4F73">
      <w:pPr>
        <w:pStyle w:val="EndNoteBibliography"/>
        <w:spacing w:after="120"/>
        <w:ind w:left="720" w:hanging="720"/>
        <w:pPrChange w:id="1381" w:author="Steven Travers" w:date="2023-06-01T21:29:00Z">
          <w:pPr>
            <w:pStyle w:val="EndNoteBibliography"/>
            <w:spacing w:after="0"/>
          </w:pPr>
        </w:pPrChange>
      </w:pPr>
      <w:r w:rsidRPr="00AF4F73">
        <w:t xml:space="preserve">Conner, J. K. and L. A. Zangori (1998). "Combined effects of water, nutrient, and UV-B stress on female fitness in Brassica (Brassicaceae)." </w:t>
      </w:r>
      <w:r w:rsidRPr="00AF4F73">
        <w:rPr>
          <w:u w:val="single"/>
        </w:rPr>
        <w:t>American journal of botany.</w:t>
      </w:r>
      <w:r w:rsidRPr="00AF4F73">
        <w:t xml:space="preserve"> </w:t>
      </w:r>
      <w:r w:rsidRPr="00AF4F73">
        <w:rPr>
          <w:b/>
        </w:rPr>
        <w:t>85</w:t>
      </w:r>
      <w:r w:rsidRPr="00AF4F73">
        <w:t>(7): 925-931.</w:t>
      </w:r>
    </w:p>
    <w:p w14:paraId="12740685" w14:textId="77777777" w:rsidR="00AF4F73" w:rsidRPr="00AF4F73" w:rsidRDefault="00AF4F73">
      <w:pPr>
        <w:pStyle w:val="EndNoteBibliography"/>
        <w:spacing w:after="120"/>
        <w:ind w:left="720" w:hanging="720"/>
        <w:pPrChange w:id="1382" w:author="Steven Travers" w:date="2023-06-01T21:29:00Z">
          <w:pPr>
            <w:pStyle w:val="EndNoteBibliography"/>
            <w:spacing w:after="0"/>
          </w:pPr>
        </w:pPrChange>
      </w:pPr>
      <w:r w:rsidRPr="00AF4F73">
        <w:t xml:space="preserve">Diaz, A. and M. R. Macnair (1999). "Pollen tube competition as a mechanism of prezygotic reproductive isolation between Mimulus nasutus and its presumed progenitor M. guttatus." </w:t>
      </w:r>
      <w:r w:rsidRPr="00AF4F73">
        <w:rPr>
          <w:u w:val="single"/>
        </w:rPr>
        <w:t>The New phytologist</w:t>
      </w:r>
      <w:r w:rsidRPr="00AF4F73">
        <w:t xml:space="preserve"> </w:t>
      </w:r>
      <w:r w:rsidRPr="00AF4F73">
        <w:rPr>
          <w:b/>
        </w:rPr>
        <w:t>144</w:t>
      </w:r>
      <w:r w:rsidRPr="00AF4F73">
        <w:t>(3): 471-478.</w:t>
      </w:r>
    </w:p>
    <w:p w14:paraId="547BC8F6" w14:textId="77777777" w:rsidR="00AF4F73" w:rsidRPr="00AF4F73" w:rsidRDefault="00AF4F73">
      <w:pPr>
        <w:pStyle w:val="EndNoteBibliography"/>
        <w:spacing w:after="120"/>
        <w:ind w:left="720" w:hanging="720"/>
        <w:pPrChange w:id="1383" w:author="Steven Travers" w:date="2023-06-01T21:29:00Z">
          <w:pPr>
            <w:pStyle w:val="EndNoteBibliography"/>
            <w:spacing w:after="0"/>
          </w:pPr>
        </w:pPrChange>
      </w:pPr>
      <w:r w:rsidRPr="00AF4F73">
        <w:t xml:space="preserve">Din, J. U., S. U. Khan, A. Khan, A. Qayyum, K. S. Abbasi and M. A. Jenks (2015). "Evaluation of potential morpho-physiological and biochemical indicators in selecting heat-tolerant tomato (Solanum lycopersicum Mill.) genotypes." </w:t>
      </w:r>
      <w:r w:rsidRPr="00AF4F73">
        <w:rPr>
          <w:u w:val="single"/>
        </w:rPr>
        <w:t>Horticulture, Environment, and Biotechnology</w:t>
      </w:r>
      <w:r w:rsidRPr="00AF4F73">
        <w:t xml:space="preserve"> </w:t>
      </w:r>
      <w:r w:rsidRPr="00AF4F73">
        <w:rPr>
          <w:b/>
        </w:rPr>
        <w:t>56</w:t>
      </w:r>
      <w:r w:rsidRPr="00AF4F73">
        <w:t>(6): 769-776.</w:t>
      </w:r>
    </w:p>
    <w:p w14:paraId="57F0FEBE" w14:textId="77777777" w:rsidR="00AF4F73" w:rsidRPr="00AF4F73" w:rsidRDefault="00AF4F73">
      <w:pPr>
        <w:pStyle w:val="EndNoteBibliography"/>
        <w:spacing w:after="120"/>
        <w:ind w:left="720" w:hanging="720"/>
        <w:pPrChange w:id="1384" w:author="Steven Travers" w:date="2023-06-01T21:29:00Z">
          <w:pPr>
            <w:pStyle w:val="EndNoteBibliography"/>
            <w:spacing w:after="0"/>
          </w:pPr>
        </w:pPrChange>
      </w:pPr>
      <w:r w:rsidRPr="00AF4F73">
        <w:t xml:space="preserve">Dominguez, E., J. Cuartero and R. Fernandez-Munoz (2005). "Breeding tomato for pollen tolerance to low temperatures by gametophytic selection." </w:t>
      </w:r>
      <w:r w:rsidRPr="00AF4F73">
        <w:rPr>
          <w:u w:val="single"/>
        </w:rPr>
        <w:t>Euphytica</w:t>
      </w:r>
      <w:r w:rsidRPr="00AF4F73">
        <w:t xml:space="preserve"> </w:t>
      </w:r>
      <w:r w:rsidRPr="00AF4F73">
        <w:rPr>
          <w:b/>
        </w:rPr>
        <w:t>142</w:t>
      </w:r>
      <w:r w:rsidRPr="00AF4F73">
        <w:t>(3): 253-263.</w:t>
      </w:r>
    </w:p>
    <w:p w14:paraId="15B2811B" w14:textId="77777777" w:rsidR="00AF4F73" w:rsidRPr="00AF4F73" w:rsidRDefault="00AF4F73">
      <w:pPr>
        <w:pStyle w:val="EndNoteBibliography"/>
        <w:spacing w:after="120"/>
        <w:ind w:left="720" w:hanging="720"/>
        <w:pPrChange w:id="1385" w:author="Steven Travers" w:date="2023-06-01T21:29:00Z">
          <w:pPr>
            <w:pStyle w:val="EndNoteBibliography"/>
            <w:spacing w:after="0"/>
          </w:pPr>
        </w:pPrChange>
      </w:pPr>
      <w:r w:rsidRPr="00AF4F73">
        <w:t xml:space="preserve">Eckert, C. G. (2001). "The loss of sex in clonal plants." </w:t>
      </w:r>
      <w:r w:rsidRPr="00AF4F73">
        <w:rPr>
          <w:u w:val="single"/>
        </w:rPr>
        <w:t>Evolutionary ecology</w:t>
      </w:r>
      <w:r w:rsidRPr="00AF4F73">
        <w:t xml:space="preserve"> </w:t>
      </w:r>
      <w:r w:rsidRPr="00AF4F73">
        <w:rPr>
          <w:b/>
        </w:rPr>
        <w:t>15</w:t>
      </w:r>
      <w:r w:rsidRPr="00AF4F73">
        <w:t>(4-6): 501-520.</w:t>
      </w:r>
    </w:p>
    <w:p w14:paraId="57779CC1" w14:textId="77777777" w:rsidR="00AF4F73" w:rsidRPr="00AF4F73" w:rsidRDefault="00AF4F73">
      <w:pPr>
        <w:pStyle w:val="EndNoteBibliography"/>
        <w:spacing w:after="120"/>
        <w:ind w:left="720" w:hanging="720"/>
        <w:pPrChange w:id="1386" w:author="Steven Travers" w:date="2023-06-01T21:29:00Z">
          <w:pPr>
            <w:pStyle w:val="EndNoteBibliography"/>
            <w:spacing w:after="0"/>
          </w:pPr>
        </w:pPrChange>
      </w:pPr>
      <w:r w:rsidRPr="00AF4F73">
        <w:t xml:space="preserve">Fang, J.-Y. and N. A. To (2016). "Heat tolerance evaluation in commercial African violet cultivars using physiological and pollen parameters." </w:t>
      </w:r>
      <w:r w:rsidRPr="00AF4F73">
        <w:rPr>
          <w:u w:val="single"/>
        </w:rPr>
        <w:t>Scientia horticulturae</w:t>
      </w:r>
      <w:r w:rsidRPr="00AF4F73">
        <w:t xml:space="preserve"> </w:t>
      </w:r>
      <w:r w:rsidRPr="00AF4F73">
        <w:rPr>
          <w:b/>
        </w:rPr>
        <w:t>204</w:t>
      </w:r>
      <w:r w:rsidRPr="00AF4F73">
        <w:t>: 33-40.</w:t>
      </w:r>
    </w:p>
    <w:p w14:paraId="1717718E" w14:textId="77777777" w:rsidR="00AF4F73" w:rsidRPr="00AF4F73" w:rsidRDefault="00AF4F73">
      <w:pPr>
        <w:pStyle w:val="EndNoteBibliography"/>
        <w:spacing w:after="120"/>
        <w:ind w:left="720" w:hanging="720"/>
        <w:pPrChange w:id="1387" w:author="Steven Travers" w:date="2023-06-01T21:29:00Z">
          <w:pPr>
            <w:pStyle w:val="EndNoteBibliography"/>
            <w:spacing w:after="0"/>
          </w:pPr>
        </w:pPrChange>
      </w:pPr>
      <w:r w:rsidRPr="00AF4F73">
        <w:t xml:space="preserve">Fang, X., N. C. Turner, G. Yan, F. Li and K. H. M. Siddique (2010). "Flower numbers, pod production, pollen viability, and pistil function are reduced and flower and pod abortion increased in chickpea (Cicer arietinum L.) under terminal drought." </w:t>
      </w:r>
      <w:r w:rsidRPr="00AF4F73">
        <w:rPr>
          <w:u w:val="single"/>
        </w:rPr>
        <w:t>Journal of Experimental Botany</w:t>
      </w:r>
      <w:r w:rsidRPr="00AF4F73">
        <w:t xml:space="preserve"> </w:t>
      </w:r>
      <w:r w:rsidRPr="00AF4F73">
        <w:rPr>
          <w:b/>
        </w:rPr>
        <w:t>61</w:t>
      </w:r>
      <w:r w:rsidRPr="00AF4F73">
        <w:t>(2): 335-345.</w:t>
      </w:r>
    </w:p>
    <w:p w14:paraId="6E6134F1" w14:textId="77777777" w:rsidR="00AF4F73" w:rsidRPr="00AF4F73" w:rsidRDefault="00AF4F73">
      <w:pPr>
        <w:pStyle w:val="EndNoteBibliography"/>
        <w:spacing w:after="120"/>
        <w:ind w:left="720" w:hanging="720"/>
        <w:pPrChange w:id="1388" w:author="Steven Travers" w:date="2023-06-01T21:29:00Z">
          <w:pPr>
            <w:pStyle w:val="EndNoteBibliography"/>
            <w:spacing w:after="0"/>
          </w:pPr>
        </w:pPrChange>
      </w:pPr>
      <w:r w:rsidRPr="00AF4F73">
        <w:lastRenderedPageBreak/>
        <w:t xml:space="preserve">Gajanayake, B., B. W. Trader, K. R. Reddy and R. L. Harkess (2011). "Screening Ornamental Pepper Cultivars for Temperature Tolerance Using Pollen and Physiological Parameters." </w:t>
      </w:r>
      <w:r w:rsidRPr="00AF4F73">
        <w:rPr>
          <w:u w:val="single"/>
        </w:rPr>
        <w:t>HortScience</w:t>
      </w:r>
      <w:r w:rsidRPr="00AF4F73">
        <w:t xml:space="preserve"> </w:t>
      </w:r>
      <w:r w:rsidRPr="00AF4F73">
        <w:rPr>
          <w:b/>
        </w:rPr>
        <w:t>46</w:t>
      </w:r>
      <w:r w:rsidRPr="00AF4F73">
        <w:t>(6): 878-884.</w:t>
      </w:r>
    </w:p>
    <w:p w14:paraId="6388FE48" w14:textId="77777777" w:rsidR="00AF4F73" w:rsidRPr="00AF4F73" w:rsidRDefault="00AF4F73">
      <w:pPr>
        <w:pStyle w:val="EndNoteBibliography"/>
        <w:spacing w:after="120"/>
        <w:ind w:left="720" w:hanging="720"/>
        <w:pPrChange w:id="1389" w:author="Steven Travers" w:date="2023-06-01T21:29:00Z">
          <w:pPr>
            <w:pStyle w:val="EndNoteBibliography"/>
            <w:spacing w:after="0"/>
          </w:pPr>
        </w:pPrChange>
      </w:pPr>
      <w:r w:rsidRPr="00AF4F73">
        <w:t xml:space="preserve">Galen, C. (2000). "High and dry: Drought stress, sex-allocation trade-offs, and selection on flower size in the alpine wildflower Polemonium viscosum (Polemoniaceae)." </w:t>
      </w:r>
      <w:r w:rsidRPr="00AF4F73">
        <w:rPr>
          <w:u w:val="single"/>
        </w:rPr>
        <w:t>The American naturalist.</w:t>
      </w:r>
      <w:r w:rsidRPr="00AF4F73">
        <w:t xml:space="preserve"> </w:t>
      </w:r>
      <w:r w:rsidRPr="00AF4F73">
        <w:rPr>
          <w:b/>
        </w:rPr>
        <w:t>156</w:t>
      </w:r>
      <w:r w:rsidRPr="00AF4F73">
        <w:t>(1): 72-83.</w:t>
      </w:r>
    </w:p>
    <w:p w14:paraId="4696EDAE" w14:textId="77777777" w:rsidR="00AF4F73" w:rsidRPr="00AF4F73" w:rsidRDefault="00AF4F73">
      <w:pPr>
        <w:pStyle w:val="EndNoteBibliography"/>
        <w:spacing w:after="120"/>
        <w:ind w:left="720" w:hanging="720"/>
        <w:pPrChange w:id="1390" w:author="Steven Travers" w:date="2023-06-01T21:29:00Z">
          <w:pPr>
            <w:pStyle w:val="EndNoteBibliography"/>
            <w:spacing w:after="0"/>
          </w:pPr>
        </w:pPrChange>
      </w:pPr>
      <w:r w:rsidRPr="00AF4F73">
        <w:t xml:space="preserve">Gitelson, A. A., C. Buschmann and H. K. Lichtenthaler (1998). "Leaf chlorophyll fluorescence corrected for re-absorption by means of absorption and reflectance measurements." </w:t>
      </w:r>
      <w:r w:rsidRPr="00AF4F73">
        <w:rPr>
          <w:u w:val="single"/>
        </w:rPr>
        <w:t>Journal of plant physiology.</w:t>
      </w:r>
      <w:r w:rsidRPr="00AF4F73">
        <w:t xml:space="preserve"> </w:t>
      </w:r>
      <w:r w:rsidRPr="00AF4F73">
        <w:rPr>
          <w:b/>
        </w:rPr>
        <w:t>152</w:t>
      </w:r>
      <w:r w:rsidRPr="00AF4F73">
        <w:t>(2-3): 283.</w:t>
      </w:r>
    </w:p>
    <w:p w14:paraId="4A75DA6D" w14:textId="77777777" w:rsidR="00AF4F73" w:rsidRPr="00AF4F73" w:rsidRDefault="00AF4F73">
      <w:pPr>
        <w:pStyle w:val="EndNoteBibliography"/>
        <w:spacing w:after="120"/>
        <w:ind w:left="720" w:hanging="720"/>
        <w:pPrChange w:id="1391" w:author="Steven Travers" w:date="2023-06-01T21:29:00Z">
          <w:pPr>
            <w:pStyle w:val="EndNoteBibliography"/>
            <w:spacing w:after="0"/>
          </w:pPr>
        </w:pPrChange>
      </w:pPr>
      <w:r w:rsidRPr="00AF4F73">
        <w:t xml:space="preserve">Haileselassie, T., M. Mollel and I. Skogsmyr (2005). "Effects of Nutrient Level on Maternal Choice and Siring Success in Cucumis sativus (Cucurbitaceae)." </w:t>
      </w:r>
      <w:r w:rsidRPr="00AF4F73">
        <w:rPr>
          <w:u w:val="single"/>
        </w:rPr>
        <w:t>Evolutionary Ecology</w:t>
      </w:r>
      <w:r w:rsidRPr="00AF4F73">
        <w:t xml:space="preserve"> </w:t>
      </w:r>
      <w:r w:rsidRPr="00AF4F73">
        <w:rPr>
          <w:b/>
        </w:rPr>
        <w:t>19</w:t>
      </w:r>
      <w:r w:rsidRPr="00AF4F73">
        <w:t>(3): 275-288.</w:t>
      </w:r>
    </w:p>
    <w:p w14:paraId="62DAD061" w14:textId="77777777" w:rsidR="00AF4F73" w:rsidRPr="00AF4F73" w:rsidRDefault="00AF4F73">
      <w:pPr>
        <w:pStyle w:val="EndNoteBibliography"/>
        <w:spacing w:after="120"/>
        <w:ind w:left="720" w:hanging="720"/>
        <w:pPrChange w:id="1392" w:author="Steven Travers" w:date="2023-06-01T21:29:00Z">
          <w:pPr>
            <w:pStyle w:val="EndNoteBibliography"/>
            <w:spacing w:after="0"/>
          </w:pPr>
        </w:pPrChange>
      </w:pPr>
      <w:r w:rsidRPr="00AF4F73">
        <w:t xml:space="preserve">Hatfield, J. L., K. J. Boote, B. A. Kimball, L. H. Ziska, R. C. Izaurralde, D. Ort, A. M. Thomson and D. Wolfe (2011). "Climate Impacts on Agriculture: Implications for Crop Production." </w:t>
      </w:r>
      <w:r w:rsidRPr="00AF4F73">
        <w:rPr>
          <w:u w:val="single"/>
        </w:rPr>
        <w:t>Agronomy journal</w:t>
      </w:r>
      <w:r w:rsidRPr="00AF4F73">
        <w:t xml:space="preserve"> </w:t>
      </w:r>
      <w:r w:rsidRPr="00AF4F73">
        <w:rPr>
          <w:b/>
        </w:rPr>
        <w:t>103</w:t>
      </w:r>
      <w:r w:rsidRPr="00AF4F73">
        <w:t>(2): 351-370.</w:t>
      </w:r>
    </w:p>
    <w:p w14:paraId="4B44A36E" w14:textId="77777777" w:rsidR="00AF4F73" w:rsidRPr="00AF4F73" w:rsidRDefault="00AF4F73">
      <w:pPr>
        <w:pStyle w:val="EndNoteBibliography"/>
        <w:spacing w:after="120"/>
        <w:ind w:left="720" w:hanging="720"/>
        <w:pPrChange w:id="1393" w:author="Steven Travers" w:date="2023-06-01T21:29:00Z">
          <w:pPr>
            <w:pStyle w:val="EndNoteBibliography"/>
            <w:spacing w:after="0"/>
          </w:pPr>
        </w:pPrChange>
      </w:pPr>
      <w:r w:rsidRPr="00AF4F73">
        <w:t xml:space="preserve">Hedhly, A., J. I. Hormaza and M. Herrero (2005). "Influence of genotype-temperature interaction on pollen performance: Variation in pollen performance." </w:t>
      </w:r>
      <w:r w:rsidRPr="00AF4F73">
        <w:rPr>
          <w:u w:val="single"/>
        </w:rPr>
        <w:t>Journal of evolutionary biology</w:t>
      </w:r>
      <w:r w:rsidRPr="00AF4F73">
        <w:t xml:space="preserve"> </w:t>
      </w:r>
      <w:r w:rsidRPr="00AF4F73">
        <w:rPr>
          <w:b/>
        </w:rPr>
        <w:t>18</w:t>
      </w:r>
      <w:r w:rsidRPr="00AF4F73">
        <w:t>(6): 1494-1502.</w:t>
      </w:r>
    </w:p>
    <w:p w14:paraId="314D8A6A" w14:textId="77777777" w:rsidR="00AF4F73" w:rsidRPr="00AF4F73" w:rsidRDefault="00AF4F73">
      <w:pPr>
        <w:pStyle w:val="EndNoteBibliography"/>
        <w:spacing w:after="120"/>
        <w:ind w:left="720" w:hanging="720"/>
        <w:pPrChange w:id="1394" w:author="Steven Travers" w:date="2023-06-01T21:29:00Z">
          <w:pPr>
            <w:pStyle w:val="EndNoteBibliography"/>
            <w:spacing w:after="0"/>
          </w:pPr>
        </w:pPrChange>
      </w:pPr>
      <w:r w:rsidRPr="00AF4F73">
        <w:t xml:space="preserve">Janzen, D. H. (1967). "Why Mountain Passes are Higher in the Tropics." </w:t>
      </w:r>
      <w:r w:rsidRPr="00AF4F73">
        <w:rPr>
          <w:u w:val="single"/>
        </w:rPr>
        <w:t>The American naturalist</w:t>
      </w:r>
      <w:r w:rsidRPr="00AF4F73">
        <w:t xml:space="preserve"> </w:t>
      </w:r>
      <w:r w:rsidRPr="00AF4F73">
        <w:rPr>
          <w:b/>
        </w:rPr>
        <w:t>101</w:t>
      </w:r>
      <w:r w:rsidRPr="00AF4F73">
        <w:t>(919): 233-249.</w:t>
      </w:r>
    </w:p>
    <w:p w14:paraId="6E6FF9E2" w14:textId="77777777" w:rsidR="00AF4F73" w:rsidRPr="00AF4F73" w:rsidRDefault="00AF4F73">
      <w:pPr>
        <w:pStyle w:val="EndNoteBibliography"/>
        <w:spacing w:after="120"/>
        <w:ind w:left="720" w:hanging="720"/>
        <w:pPrChange w:id="1395" w:author="Steven Travers" w:date="2023-06-01T21:29:00Z">
          <w:pPr>
            <w:pStyle w:val="EndNoteBibliography"/>
            <w:spacing w:after="0"/>
          </w:pPr>
        </w:pPrChange>
      </w:pPr>
      <w:r w:rsidRPr="00AF4F73">
        <w:t xml:space="preserve">Jegadeesan, S., P. Chaturvedi, A. Ghatak, E. Pressman, S. Meir, A. Faigenboim, N. Rutley, A. Beery, A. Harel, W. Weckwerth and N. Firon (2018). "Proteomics of Heat-Stress and Ethylene-Mediated Thermotolerance Mechanisms in Tomato Pollen Grains." </w:t>
      </w:r>
      <w:r w:rsidRPr="00AF4F73">
        <w:rPr>
          <w:u w:val="single"/>
        </w:rPr>
        <w:t>Frontiers in Plant Science</w:t>
      </w:r>
      <w:r w:rsidRPr="00AF4F73">
        <w:t xml:space="preserve"> </w:t>
      </w:r>
      <w:r w:rsidRPr="00AF4F73">
        <w:rPr>
          <w:b/>
        </w:rPr>
        <w:t>9</w:t>
      </w:r>
      <w:r w:rsidRPr="00AF4F73">
        <w:t>.</w:t>
      </w:r>
    </w:p>
    <w:p w14:paraId="1A0292A2" w14:textId="77777777" w:rsidR="00AF4F73" w:rsidRPr="00AF4F73" w:rsidRDefault="00AF4F73">
      <w:pPr>
        <w:pStyle w:val="EndNoteBibliography"/>
        <w:spacing w:after="120"/>
        <w:ind w:left="720" w:hanging="720"/>
        <w:pPrChange w:id="1396" w:author="Steven Travers" w:date="2023-06-01T21:29:00Z">
          <w:pPr>
            <w:pStyle w:val="EndNoteBibliography"/>
            <w:spacing w:after="0"/>
          </w:pPr>
        </w:pPrChange>
      </w:pPr>
      <w:r w:rsidRPr="00AF4F73">
        <w:t xml:space="preserve">Jiang, Y., R. Lahlali, C. Karunakaran, T. D. Warkentin, A. R. Davis and R. A. Bueckert (2019). "Pollen, ovules, and pollination in pea: Success, failure, and resilience in heat." </w:t>
      </w:r>
      <w:r w:rsidRPr="00AF4F73">
        <w:rPr>
          <w:u w:val="single"/>
        </w:rPr>
        <w:t>Plant, Cell &amp; Environment</w:t>
      </w:r>
      <w:r w:rsidRPr="00AF4F73">
        <w:t xml:space="preserve"> </w:t>
      </w:r>
      <w:r w:rsidRPr="00AF4F73">
        <w:rPr>
          <w:b/>
        </w:rPr>
        <w:t>42</w:t>
      </w:r>
      <w:r w:rsidRPr="00AF4F73">
        <w:t>(1): 354-372.</w:t>
      </w:r>
    </w:p>
    <w:p w14:paraId="4EAC003C" w14:textId="77777777" w:rsidR="00AF4F73" w:rsidRPr="00AF4F73" w:rsidRDefault="00AF4F73">
      <w:pPr>
        <w:pStyle w:val="EndNoteBibliography"/>
        <w:spacing w:after="120"/>
        <w:ind w:left="720" w:hanging="720"/>
        <w:pPrChange w:id="1397" w:author="Steven Travers" w:date="2023-06-01T21:29:00Z">
          <w:pPr>
            <w:pStyle w:val="EndNoteBibliography"/>
            <w:spacing w:after="0"/>
          </w:pPr>
        </w:pPrChange>
      </w:pPr>
      <w:r w:rsidRPr="00AF4F73">
        <w:t xml:space="preserve">Jiang, Y., R. Lahlali, C. Karunakaran, T. D. Warkentin, A. R. Davis and R. A. Bueckert (2019). "Pollen, ovules, and pollination in pea: Success, failure, and resilience in heat." </w:t>
      </w:r>
      <w:r w:rsidRPr="00AF4F73">
        <w:rPr>
          <w:u w:val="single"/>
        </w:rPr>
        <w:t>Plant, cell and environment</w:t>
      </w:r>
      <w:r w:rsidRPr="00AF4F73">
        <w:t xml:space="preserve"> </w:t>
      </w:r>
      <w:r w:rsidRPr="00AF4F73">
        <w:rPr>
          <w:b/>
        </w:rPr>
        <w:t>42</w:t>
      </w:r>
      <w:r w:rsidRPr="00AF4F73">
        <w:t>(1): 354-372.</w:t>
      </w:r>
    </w:p>
    <w:p w14:paraId="7414A3B6" w14:textId="77777777" w:rsidR="00AF4F73" w:rsidRPr="00AF4F73" w:rsidRDefault="00AF4F73">
      <w:pPr>
        <w:pStyle w:val="EndNoteBibliography"/>
        <w:spacing w:after="120"/>
        <w:ind w:left="720" w:hanging="720"/>
        <w:pPrChange w:id="1398" w:author="Steven Travers" w:date="2023-06-01T21:29:00Z">
          <w:pPr>
            <w:pStyle w:val="EndNoteBibliography"/>
            <w:spacing w:after="0"/>
          </w:pPr>
        </w:pPrChange>
      </w:pPr>
      <w:r w:rsidRPr="00AF4F73">
        <w:t xml:space="preserve">Kawecki, T. J. and D. Ebert (2004). "Conceptual issues in local adaptation." </w:t>
      </w:r>
      <w:r w:rsidRPr="00AF4F73">
        <w:rPr>
          <w:u w:val="single"/>
        </w:rPr>
        <w:t>Ecology letters</w:t>
      </w:r>
      <w:r w:rsidRPr="00AF4F73">
        <w:t xml:space="preserve"> </w:t>
      </w:r>
      <w:r w:rsidRPr="00AF4F73">
        <w:rPr>
          <w:b/>
        </w:rPr>
        <w:t>7</w:t>
      </w:r>
      <w:r w:rsidRPr="00AF4F73">
        <w:t>(12): 1225-1241.</w:t>
      </w:r>
    </w:p>
    <w:p w14:paraId="718F7A30" w14:textId="77777777" w:rsidR="00AF4F73" w:rsidRPr="00AF4F73" w:rsidRDefault="00AF4F73">
      <w:pPr>
        <w:pStyle w:val="EndNoteBibliography"/>
        <w:spacing w:after="120"/>
        <w:ind w:left="720" w:hanging="720"/>
        <w:pPrChange w:id="1399" w:author="Steven Travers" w:date="2023-06-01T21:29:00Z">
          <w:pPr>
            <w:pStyle w:val="EndNoteBibliography"/>
            <w:spacing w:after="0"/>
          </w:pPr>
        </w:pPrChange>
      </w:pPr>
      <w:r w:rsidRPr="00AF4F73">
        <w:t xml:space="preserve">Keller, M. and S. Simm (2018). "The coupling of transcriptome and proteome adaptation during development and heat stress response of tomato pollen." </w:t>
      </w:r>
      <w:r w:rsidRPr="00AF4F73">
        <w:rPr>
          <w:u w:val="single"/>
        </w:rPr>
        <w:t>BMC Genomics</w:t>
      </w:r>
      <w:r w:rsidRPr="00AF4F73">
        <w:t xml:space="preserve"> </w:t>
      </w:r>
      <w:r w:rsidRPr="00AF4F73">
        <w:rPr>
          <w:b/>
        </w:rPr>
        <w:t>19</w:t>
      </w:r>
      <w:r w:rsidRPr="00AF4F73">
        <w:t>(1).</w:t>
      </w:r>
    </w:p>
    <w:p w14:paraId="0B0A3878" w14:textId="77777777" w:rsidR="00AF4F73" w:rsidRPr="00AF4F73" w:rsidRDefault="00AF4F73">
      <w:pPr>
        <w:pStyle w:val="EndNoteBibliography"/>
        <w:spacing w:after="120"/>
        <w:ind w:left="720" w:hanging="720"/>
        <w:pPrChange w:id="1400" w:author="Steven Travers" w:date="2023-06-01T21:29:00Z">
          <w:pPr>
            <w:pStyle w:val="EndNoteBibliography"/>
            <w:spacing w:after="0"/>
          </w:pPr>
        </w:pPrChange>
      </w:pPr>
      <w:r w:rsidRPr="00AF4F73">
        <w:t>Komsta, L. (2011). outliers: Tests for outliers.</w:t>
      </w:r>
    </w:p>
    <w:p w14:paraId="15F7D4ED" w14:textId="77777777" w:rsidR="00AF4F73" w:rsidRPr="00AF4F73" w:rsidRDefault="00AF4F73">
      <w:pPr>
        <w:pStyle w:val="EndNoteBibliography"/>
        <w:spacing w:after="120"/>
        <w:ind w:left="720" w:hanging="720"/>
        <w:pPrChange w:id="1401" w:author="Steven Travers" w:date="2023-06-01T21:29:00Z">
          <w:pPr>
            <w:pStyle w:val="EndNoteBibliography"/>
            <w:spacing w:after="0"/>
          </w:pPr>
        </w:pPrChange>
      </w:pPr>
      <w:r w:rsidRPr="00AF4F73">
        <w:t xml:space="preserve">Kuznetsova, A., P. B. Brockhoff and R. H. B. Christensen (2017). "lmerTest Package: Tests in Linear Mixed Effects Models." </w:t>
      </w:r>
      <w:r w:rsidRPr="00AF4F73">
        <w:rPr>
          <w:u w:val="single"/>
        </w:rPr>
        <w:t>Journal of Statistical Software</w:t>
      </w:r>
      <w:r w:rsidRPr="00AF4F73">
        <w:t xml:space="preserve"> </w:t>
      </w:r>
      <w:r w:rsidRPr="00AF4F73">
        <w:rPr>
          <w:b/>
        </w:rPr>
        <w:t>82</w:t>
      </w:r>
      <w:r w:rsidRPr="00AF4F73">
        <w:t>(13): 1 - 26.</w:t>
      </w:r>
    </w:p>
    <w:p w14:paraId="1DF581DB" w14:textId="77777777" w:rsidR="00AF4F73" w:rsidRPr="00AF4F73" w:rsidRDefault="00AF4F73">
      <w:pPr>
        <w:pStyle w:val="EndNoteBibliography"/>
        <w:spacing w:after="120"/>
        <w:ind w:left="720" w:hanging="720"/>
        <w:pPrChange w:id="1402" w:author="Steven Travers" w:date="2023-06-01T21:29:00Z">
          <w:pPr>
            <w:pStyle w:val="EndNoteBibliography"/>
            <w:spacing w:after="0"/>
          </w:pPr>
        </w:pPrChange>
      </w:pPr>
      <w:r w:rsidRPr="00AF4F73">
        <w:t xml:space="preserve">Lohani, N., M. B. Singh and P. L. Bhalla (2020). "High temperature susceptibility of sexual reproduction in crop plants." </w:t>
      </w:r>
      <w:r w:rsidRPr="00AF4F73">
        <w:rPr>
          <w:u w:val="single"/>
        </w:rPr>
        <w:t>Journal of Experimental Botany</w:t>
      </w:r>
      <w:r w:rsidRPr="00AF4F73">
        <w:t xml:space="preserve"> </w:t>
      </w:r>
      <w:r w:rsidRPr="00AF4F73">
        <w:rPr>
          <w:b/>
        </w:rPr>
        <w:t>71</w:t>
      </w:r>
      <w:r w:rsidRPr="00AF4F73">
        <w:t>(2): 555-568.</w:t>
      </w:r>
    </w:p>
    <w:p w14:paraId="51C61BCB" w14:textId="77777777" w:rsidR="00AF4F73" w:rsidRPr="00AF4F73" w:rsidRDefault="00AF4F73">
      <w:pPr>
        <w:pStyle w:val="EndNoteBibliography"/>
        <w:spacing w:after="120"/>
        <w:ind w:left="720" w:hanging="720"/>
        <w:pPrChange w:id="1403" w:author="Steven Travers" w:date="2023-06-01T21:29:00Z">
          <w:pPr>
            <w:pStyle w:val="EndNoteBibliography"/>
            <w:spacing w:after="0"/>
          </w:pPr>
        </w:pPrChange>
      </w:pPr>
      <w:r w:rsidRPr="00AF4F73">
        <w:lastRenderedPageBreak/>
        <w:t xml:space="preserve">Luria, G., N. Rutley, I. Lazar, J. F. Harper and G. Miller (2019). "Direct analysis of pollen fitness by flow cytometry: implications for pollen response to stress." </w:t>
      </w:r>
      <w:r w:rsidRPr="00AF4F73">
        <w:rPr>
          <w:u w:val="single"/>
        </w:rPr>
        <w:t>The Plant Journal</w:t>
      </w:r>
      <w:r w:rsidRPr="00AF4F73">
        <w:t xml:space="preserve"> </w:t>
      </w:r>
      <w:r w:rsidRPr="00AF4F73">
        <w:rPr>
          <w:b/>
        </w:rPr>
        <w:t>98</w:t>
      </w:r>
      <w:r w:rsidRPr="00AF4F73">
        <w:t>(5): 942-952.</w:t>
      </w:r>
    </w:p>
    <w:p w14:paraId="04CC8B0D" w14:textId="77777777" w:rsidR="00AF4F73" w:rsidRPr="00AF4F73" w:rsidRDefault="00AF4F73">
      <w:pPr>
        <w:pStyle w:val="EndNoteBibliography"/>
        <w:spacing w:after="120"/>
        <w:ind w:left="720" w:hanging="720"/>
        <w:pPrChange w:id="1404" w:author="Steven Travers" w:date="2023-06-01T21:29:00Z">
          <w:pPr>
            <w:pStyle w:val="EndNoteBibliography"/>
            <w:spacing w:after="0"/>
          </w:pPr>
        </w:pPrChange>
      </w:pPr>
      <w:r w:rsidRPr="00AF4F73">
        <w:t xml:space="preserve">Lyrene, P. M. (1994). "Environmental Effects on Blueberry Flower Size and Shape Are Minor." </w:t>
      </w:r>
      <w:r w:rsidRPr="00AF4F73">
        <w:rPr>
          <w:u w:val="single"/>
        </w:rPr>
        <w:t>Journal of the American Society for Horticultural Science</w:t>
      </w:r>
      <w:r w:rsidRPr="00AF4F73">
        <w:t xml:space="preserve"> </w:t>
      </w:r>
      <w:r w:rsidRPr="00AF4F73">
        <w:rPr>
          <w:b/>
        </w:rPr>
        <w:t>119</w:t>
      </w:r>
      <w:r w:rsidRPr="00AF4F73">
        <w:t>(5): 1043-1045.</w:t>
      </w:r>
    </w:p>
    <w:p w14:paraId="3DF3EA10" w14:textId="77777777" w:rsidR="00AF4F73" w:rsidRPr="00AF4F73" w:rsidRDefault="00AF4F73">
      <w:pPr>
        <w:pStyle w:val="EndNoteBibliography"/>
        <w:spacing w:after="120"/>
        <w:ind w:left="720" w:hanging="720"/>
        <w:pPrChange w:id="1405" w:author="Steven Travers" w:date="2023-06-01T21:29:00Z">
          <w:pPr>
            <w:pStyle w:val="EndNoteBibliography"/>
            <w:spacing w:after="0"/>
          </w:pPr>
        </w:pPrChange>
      </w:pPr>
      <w:r w:rsidRPr="00AF4F73">
        <w:t xml:space="preserve">McCallum, B. and S. M. Chang (2016). "Pollen competition in style: Effects of pollen size on siring success in the hermaphroditic common morning glory, Ipomoea purpurea." </w:t>
      </w:r>
      <w:r w:rsidRPr="00AF4F73">
        <w:rPr>
          <w:u w:val="single"/>
        </w:rPr>
        <w:t>American journal of botany</w:t>
      </w:r>
      <w:r w:rsidRPr="00AF4F73">
        <w:t xml:space="preserve"> </w:t>
      </w:r>
      <w:r w:rsidRPr="00AF4F73">
        <w:rPr>
          <w:b/>
        </w:rPr>
        <w:t>103</w:t>
      </w:r>
      <w:r w:rsidRPr="00AF4F73">
        <w:t>(3): 460-470.</w:t>
      </w:r>
    </w:p>
    <w:p w14:paraId="5DE804A4" w14:textId="77777777" w:rsidR="00AF4F73" w:rsidRPr="00AF4F73" w:rsidRDefault="00AF4F73">
      <w:pPr>
        <w:pStyle w:val="EndNoteBibliography"/>
        <w:spacing w:after="120"/>
        <w:ind w:left="720" w:hanging="720"/>
        <w:pPrChange w:id="1406" w:author="Steven Travers" w:date="2023-06-01T21:29:00Z">
          <w:pPr>
            <w:pStyle w:val="EndNoteBibliography"/>
            <w:spacing w:after="0"/>
          </w:pPr>
        </w:pPrChange>
      </w:pPr>
      <w:r w:rsidRPr="00AF4F73">
        <w:t xml:space="preserve">Mena-Ali, J. I., L. H. Keser and A. G. Stephenson (2009). "The effect of sheltered load on reproduction in Solanum carolinense, a species with variable self-incompatibility." </w:t>
      </w:r>
      <w:r w:rsidRPr="00AF4F73">
        <w:rPr>
          <w:u w:val="single"/>
        </w:rPr>
        <w:t>Sexual Plant Reproduction</w:t>
      </w:r>
      <w:r w:rsidRPr="00AF4F73">
        <w:t xml:space="preserve"> </w:t>
      </w:r>
      <w:r w:rsidRPr="00AF4F73">
        <w:rPr>
          <w:b/>
        </w:rPr>
        <w:t>22</w:t>
      </w:r>
      <w:r w:rsidRPr="00AF4F73">
        <w:t>(2): 63-71.</w:t>
      </w:r>
    </w:p>
    <w:p w14:paraId="6A4A5103" w14:textId="77777777" w:rsidR="00AF4F73" w:rsidRPr="00AF4F73" w:rsidRDefault="00AF4F73">
      <w:pPr>
        <w:pStyle w:val="EndNoteBibliography"/>
        <w:spacing w:after="120"/>
        <w:ind w:left="720" w:hanging="720"/>
        <w:pPrChange w:id="1407" w:author="Steven Travers" w:date="2023-06-01T21:29:00Z">
          <w:pPr>
            <w:pStyle w:val="EndNoteBibliography"/>
            <w:spacing w:after="0"/>
          </w:pPr>
        </w:pPrChange>
      </w:pPr>
      <w:r w:rsidRPr="00AF4F73">
        <w:t xml:space="preserve">Mena-Ali, J. I. and A. G. Stephenson (2007). "Segregation analyses of partial self-incompatibility in self and cross progeny of Solanum carolinense reveal a leaky S-allele." </w:t>
      </w:r>
      <w:r w:rsidRPr="00AF4F73">
        <w:rPr>
          <w:u w:val="single"/>
        </w:rPr>
        <w:t>Genetics</w:t>
      </w:r>
      <w:r w:rsidRPr="00AF4F73">
        <w:t xml:space="preserve"> </w:t>
      </w:r>
      <w:r w:rsidRPr="00AF4F73">
        <w:rPr>
          <w:b/>
        </w:rPr>
        <w:t>177</w:t>
      </w:r>
      <w:r w:rsidRPr="00AF4F73">
        <w:t>(1): 501-510.</w:t>
      </w:r>
    </w:p>
    <w:p w14:paraId="24C20A54" w14:textId="77777777" w:rsidR="00AF4F73" w:rsidRPr="00AF4F73" w:rsidRDefault="00AF4F73">
      <w:pPr>
        <w:pStyle w:val="EndNoteBibliography"/>
        <w:spacing w:after="120"/>
        <w:ind w:left="720" w:hanging="720"/>
        <w:pPrChange w:id="1408" w:author="Steven Travers" w:date="2023-06-01T21:29:00Z">
          <w:pPr>
            <w:pStyle w:val="EndNoteBibliography"/>
            <w:spacing w:after="0"/>
          </w:pPr>
        </w:pPrChange>
      </w:pPr>
      <w:r w:rsidRPr="00AF4F73">
        <w:t xml:space="preserve">Molina-Montenegro, M. A. and D. E. Naya (2012). "Latitudinal Patterns in Phenotypic Plasticity and Fitness-Related Traits: Assessing the Climatic Variability Hypothesis (CVH) with an Invasive Plant Species." </w:t>
      </w:r>
      <w:r w:rsidRPr="00AF4F73">
        <w:rPr>
          <w:u w:val="single"/>
        </w:rPr>
        <w:t>PLoS ONE</w:t>
      </w:r>
      <w:r w:rsidRPr="00AF4F73">
        <w:t xml:space="preserve"> </w:t>
      </w:r>
      <w:r w:rsidRPr="00AF4F73">
        <w:rPr>
          <w:b/>
        </w:rPr>
        <w:t>7</w:t>
      </w:r>
      <w:r w:rsidRPr="00AF4F73">
        <w:t>(10): e47620.</w:t>
      </w:r>
    </w:p>
    <w:p w14:paraId="4BF952A5" w14:textId="77777777" w:rsidR="00AF4F73" w:rsidRPr="00AF4F73" w:rsidRDefault="00AF4F73">
      <w:pPr>
        <w:pStyle w:val="EndNoteBibliography"/>
        <w:spacing w:after="120"/>
        <w:ind w:left="720" w:hanging="720"/>
        <w:pPrChange w:id="1409" w:author="Steven Travers" w:date="2023-06-01T21:29:00Z">
          <w:pPr>
            <w:pStyle w:val="EndNoteBibliography"/>
            <w:spacing w:after="0"/>
          </w:pPr>
        </w:pPrChange>
      </w:pPr>
      <w:r w:rsidRPr="00AF4F73">
        <w:t xml:space="preserve">Muller, F. and I. Rieu (2016). "Acclimation to high temperature during pollen development." </w:t>
      </w:r>
      <w:r w:rsidRPr="00AF4F73">
        <w:rPr>
          <w:u w:val="single"/>
        </w:rPr>
        <w:t>Plant Reproduction</w:t>
      </w:r>
      <w:r w:rsidRPr="00AF4F73">
        <w:t xml:space="preserve"> </w:t>
      </w:r>
      <w:r w:rsidRPr="00AF4F73">
        <w:rPr>
          <w:b/>
        </w:rPr>
        <w:t>29</w:t>
      </w:r>
      <w:r w:rsidRPr="00AF4F73">
        <w:t>(1-2): 107-118.</w:t>
      </w:r>
    </w:p>
    <w:p w14:paraId="1367592B" w14:textId="77777777" w:rsidR="00AF4F73" w:rsidRPr="00AF4F73" w:rsidRDefault="00AF4F73">
      <w:pPr>
        <w:pStyle w:val="EndNoteBibliography"/>
        <w:spacing w:after="120"/>
        <w:ind w:left="720" w:hanging="720"/>
        <w:pPrChange w:id="1410" w:author="Steven Travers" w:date="2023-06-01T21:29:00Z">
          <w:pPr>
            <w:pStyle w:val="EndNoteBibliography"/>
            <w:spacing w:after="0"/>
          </w:pPr>
        </w:pPrChange>
      </w:pPr>
      <w:r w:rsidRPr="00AF4F73">
        <w:t xml:space="preserve">Müller, F., J. Xu, L. Kristensen, M. Wolters-Arts, P. F. M. De Groot, S. Y. Jansma, C. Mariani, S. Park and I. Rieu (2016). "High-Temperature-Induced Defects in Tomato (Solanum lycopersicum) Anther and Pollen Development Are Associated with Reduced Expression of B-Class Floral Patterning Genes." </w:t>
      </w:r>
      <w:r w:rsidRPr="00AF4F73">
        <w:rPr>
          <w:u w:val="single"/>
        </w:rPr>
        <w:t>PLOS ONE</w:t>
      </w:r>
      <w:r w:rsidRPr="00AF4F73">
        <w:t xml:space="preserve"> </w:t>
      </w:r>
      <w:r w:rsidRPr="00AF4F73">
        <w:rPr>
          <w:b/>
        </w:rPr>
        <w:t>11</w:t>
      </w:r>
      <w:r w:rsidRPr="00AF4F73">
        <w:t>(12): e0167614.</w:t>
      </w:r>
    </w:p>
    <w:p w14:paraId="4483279A" w14:textId="77777777" w:rsidR="00AF4F73" w:rsidRPr="00AF4F73" w:rsidRDefault="00AF4F73">
      <w:pPr>
        <w:pStyle w:val="EndNoteBibliography"/>
        <w:spacing w:after="120"/>
        <w:ind w:left="720" w:hanging="720"/>
        <w:pPrChange w:id="1411" w:author="Steven Travers" w:date="2023-06-01T21:29:00Z">
          <w:pPr>
            <w:pStyle w:val="EndNoteBibliography"/>
            <w:spacing w:after="0"/>
          </w:pPr>
        </w:pPrChange>
      </w:pPr>
      <w:r w:rsidRPr="00AF4F73">
        <w:t xml:space="preserve">Nicotra, A. B., O. K. Atkin, S. P. Bonser, A. M. Davidson, E. J. Finnegan, U. Mathesius, P. Poot, M. D. Purugganan, C. L. Richards, F. Valladares and M. van Kleunen (2010). "Plant phenotypic plasticity in a changing climate." </w:t>
      </w:r>
      <w:r w:rsidRPr="00AF4F73">
        <w:rPr>
          <w:u w:val="single"/>
        </w:rPr>
        <w:t>Trends in plant science</w:t>
      </w:r>
      <w:r w:rsidRPr="00AF4F73">
        <w:t xml:space="preserve"> </w:t>
      </w:r>
      <w:r w:rsidRPr="00AF4F73">
        <w:rPr>
          <w:b/>
        </w:rPr>
        <w:t>15</w:t>
      </w:r>
      <w:r w:rsidRPr="00AF4F73">
        <w:t>(12): 684-692.</w:t>
      </w:r>
    </w:p>
    <w:p w14:paraId="206CEB33" w14:textId="77777777" w:rsidR="00AF4F73" w:rsidRPr="00AF4F73" w:rsidRDefault="00AF4F73">
      <w:pPr>
        <w:pStyle w:val="EndNoteBibliography"/>
        <w:spacing w:after="120"/>
        <w:ind w:left="720" w:hanging="720"/>
        <w:pPrChange w:id="1412" w:author="Steven Travers" w:date="2023-06-01T21:29:00Z">
          <w:pPr>
            <w:pStyle w:val="EndNoteBibliography"/>
            <w:spacing w:after="0"/>
          </w:pPr>
        </w:pPrChange>
      </w:pPr>
      <w:r w:rsidRPr="00AF4F73">
        <w:t>Padfield, D. and H. O'Sullivan (2021). rTPC: Functions for Fitting Thermal Performance Curves.</w:t>
      </w:r>
    </w:p>
    <w:p w14:paraId="2BF7425B" w14:textId="77777777" w:rsidR="00AF4F73" w:rsidRPr="00AF4F73" w:rsidRDefault="00AF4F73">
      <w:pPr>
        <w:pStyle w:val="EndNoteBibliography"/>
        <w:spacing w:after="120"/>
        <w:ind w:left="720" w:hanging="720"/>
        <w:pPrChange w:id="1413" w:author="Steven Travers" w:date="2023-06-01T21:29:00Z">
          <w:pPr>
            <w:pStyle w:val="EndNoteBibliography"/>
            <w:spacing w:after="0"/>
          </w:pPr>
        </w:pPrChange>
      </w:pPr>
      <w:r w:rsidRPr="00AF4F73">
        <w:t xml:space="preserve">Pedersen, S., V. Simonsen and V. Loeschcke (1987). "OVERLAP OF GAMETOPHYTIC AND SPOROPHYTIC GENE-EXPRESSION IN BARLEY." </w:t>
      </w:r>
      <w:r w:rsidRPr="00AF4F73">
        <w:rPr>
          <w:u w:val="single"/>
        </w:rPr>
        <w:t>Theoretical and Applied Genetics</w:t>
      </w:r>
      <w:r w:rsidRPr="00AF4F73">
        <w:t xml:space="preserve"> </w:t>
      </w:r>
      <w:r w:rsidRPr="00AF4F73">
        <w:rPr>
          <w:b/>
        </w:rPr>
        <w:t>75</w:t>
      </w:r>
      <w:r w:rsidRPr="00AF4F73">
        <w:t>(1): 200-206.</w:t>
      </w:r>
    </w:p>
    <w:p w14:paraId="166EA41E" w14:textId="77777777" w:rsidR="00AF4F73" w:rsidRPr="00AF4F73" w:rsidRDefault="00AF4F73">
      <w:pPr>
        <w:pStyle w:val="EndNoteBibliography"/>
        <w:spacing w:after="120"/>
        <w:ind w:left="720" w:hanging="720"/>
        <w:pPrChange w:id="1414" w:author="Steven Travers" w:date="2023-06-01T21:29:00Z">
          <w:pPr>
            <w:pStyle w:val="EndNoteBibliography"/>
            <w:spacing w:after="0"/>
          </w:pPr>
        </w:pPrChange>
      </w:pPr>
      <w:r w:rsidRPr="00AF4F73">
        <w:t xml:space="preserve">Poudyal, D., E. Rosenqvist and C. O. Ottosen (2019). "Phenotyping from lab to field - tomato lines screened for heat stress using F-v/F-m maintain high fruit yield during thermal stress in the field." </w:t>
      </w:r>
      <w:r w:rsidRPr="00AF4F73">
        <w:rPr>
          <w:u w:val="single"/>
        </w:rPr>
        <w:t>Functional Plant Biology</w:t>
      </w:r>
      <w:r w:rsidRPr="00AF4F73">
        <w:t xml:space="preserve"> </w:t>
      </w:r>
      <w:r w:rsidRPr="00AF4F73">
        <w:rPr>
          <w:b/>
        </w:rPr>
        <w:t>46</w:t>
      </w:r>
      <w:r w:rsidRPr="00AF4F73">
        <w:t>(1): 44-55.</w:t>
      </w:r>
    </w:p>
    <w:p w14:paraId="53F1A291" w14:textId="77777777" w:rsidR="00AF4F73" w:rsidRPr="00AF4F73" w:rsidRDefault="00AF4F73">
      <w:pPr>
        <w:pStyle w:val="EndNoteBibliography"/>
        <w:spacing w:after="120"/>
        <w:ind w:left="720" w:hanging="720"/>
        <w:pPrChange w:id="1415" w:author="Steven Travers" w:date="2023-06-01T21:29:00Z">
          <w:pPr>
            <w:pStyle w:val="EndNoteBibliography"/>
            <w:spacing w:after="0"/>
          </w:pPr>
        </w:pPrChange>
      </w:pPr>
      <w:r w:rsidRPr="00AF4F73">
        <w:t xml:space="preserve">R Core Team (2020). R: A language and environment for statistical computing. </w:t>
      </w:r>
      <w:r w:rsidRPr="00AF4F73">
        <w:rPr>
          <w:u w:val="single"/>
        </w:rPr>
        <w:t>R Foundation for Statistical Computing</w:t>
      </w:r>
      <w:r w:rsidRPr="00AF4F73">
        <w:t>. Vienna, Austria, R Foundation for Statistical Computing.</w:t>
      </w:r>
    </w:p>
    <w:p w14:paraId="5C7B271D" w14:textId="77777777" w:rsidR="00AF4F73" w:rsidRPr="00AF4F73" w:rsidRDefault="00AF4F73">
      <w:pPr>
        <w:pStyle w:val="EndNoteBibliography"/>
        <w:spacing w:after="120"/>
        <w:ind w:left="720" w:hanging="720"/>
        <w:pPrChange w:id="1416" w:author="Steven Travers" w:date="2023-06-01T21:29:00Z">
          <w:pPr>
            <w:pStyle w:val="EndNoteBibliography"/>
            <w:spacing w:after="0"/>
          </w:pPr>
        </w:pPrChange>
      </w:pPr>
      <w:r w:rsidRPr="00AF4F73">
        <w:t xml:space="preserve">Ramesha, B. T., M. D. Yetish, G. Ravikanth, K. N. Ganeshaiah, J. Ghazoul and R. U. Shaanker (2011). "Stylish lengths: Mate choice in flowers." </w:t>
      </w:r>
      <w:r w:rsidRPr="00AF4F73">
        <w:rPr>
          <w:u w:val="single"/>
        </w:rPr>
        <w:t>Journal of Biosciences</w:t>
      </w:r>
      <w:r w:rsidRPr="00AF4F73">
        <w:t xml:space="preserve"> </w:t>
      </w:r>
      <w:r w:rsidRPr="00AF4F73">
        <w:rPr>
          <w:b/>
        </w:rPr>
        <w:t>36</w:t>
      </w:r>
      <w:r w:rsidRPr="00AF4F73">
        <w:t>(2): 229-234.</w:t>
      </w:r>
    </w:p>
    <w:p w14:paraId="6FC06AAF" w14:textId="77777777" w:rsidR="00AF4F73" w:rsidRPr="00AF4F73" w:rsidRDefault="00AF4F73">
      <w:pPr>
        <w:pStyle w:val="EndNoteBibliography"/>
        <w:spacing w:after="120"/>
        <w:ind w:left="720" w:hanging="720"/>
        <w:pPrChange w:id="1417" w:author="Steven Travers" w:date="2023-06-01T21:29:00Z">
          <w:pPr>
            <w:pStyle w:val="EndNoteBibliography"/>
            <w:spacing w:after="0"/>
          </w:pPr>
        </w:pPrChange>
      </w:pPr>
      <w:r w:rsidRPr="00AF4F73">
        <w:t xml:space="preserve">Reddy, K. R. and V. G. Kakani (2007). "Screening Capsicum species of different origins for high temperature tolerance by in vitro pollen germination and pollen tube length." </w:t>
      </w:r>
      <w:r w:rsidRPr="00AF4F73">
        <w:rPr>
          <w:u w:val="single"/>
        </w:rPr>
        <w:t>Scientia horticulturae</w:t>
      </w:r>
      <w:r w:rsidRPr="00AF4F73">
        <w:t xml:space="preserve"> </w:t>
      </w:r>
      <w:r w:rsidRPr="00AF4F73">
        <w:rPr>
          <w:b/>
        </w:rPr>
        <w:t>112</w:t>
      </w:r>
      <w:r w:rsidRPr="00AF4F73">
        <w:t>(2): 130-135.</w:t>
      </w:r>
    </w:p>
    <w:p w14:paraId="2B330A1E" w14:textId="77777777" w:rsidR="00AF4F73" w:rsidRPr="00AF4F73" w:rsidRDefault="00AF4F73">
      <w:pPr>
        <w:pStyle w:val="EndNoteBibliography"/>
        <w:spacing w:after="120"/>
        <w:ind w:left="720" w:hanging="720"/>
        <w:pPrChange w:id="1418" w:author="Steven Travers" w:date="2023-06-01T21:29:00Z">
          <w:pPr>
            <w:pStyle w:val="EndNoteBibliography"/>
            <w:spacing w:after="0"/>
          </w:pPr>
        </w:pPrChange>
      </w:pPr>
      <w:r w:rsidRPr="00AF4F73">
        <w:lastRenderedPageBreak/>
        <w:t xml:space="preserve">Roldán, J. S. and L. Ashworth (2018). "Disentangling the role of herkogamy, dichogamy and pollinators in plant reproductive assurance." </w:t>
      </w:r>
      <w:r w:rsidRPr="00AF4F73">
        <w:rPr>
          <w:u w:val="single"/>
        </w:rPr>
        <w:t>Plant Ecology &amp; Diversity</w:t>
      </w:r>
      <w:r w:rsidRPr="00AF4F73">
        <w:t xml:space="preserve"> </w:t>
      </w:r>
      <w:r w:rsidRPr="00AF4F73">
        <w:rPr>
          <w:b/>
        </w:rPr>
        <w:t>11</w:t>
      </w:r>
      <w:r w:rsidRPr="00AF4F73">
        <w:t>(3): 383-392.</w:t>
      </w:r>
    </w:p>
    <w:p w14:paraId="047D161E" w14:textId="77777777" w:rsidR="00AF4F73" w:rsidRPr="00AF4F73" w:rsidRDefault="00AF4F73">
      <w:pPr>
        <w:pStyle w:val="EndNoteBibliography"/>
        <w:spacing w:after="120"/>
        <w:ind w:left="720" w:hanging="720"/>
        <w:pPrChange w:id="1419" w:author="Steven Travers" w:date="2023-06-01T21:29:00Z">
          <w:pPr>
            <w:pStyle w:val="EndNoteBibliography"/>
            <w:spacing w:after="0"/>
          </w:pPr>
        </w:pPrChange>
      </w:pPr>
      <w:r w:rsidRPr="00AF4F73">
        <w:t xml:space="preserve">Rutley, N., J. F. Harper and G. Miller (2022). "Reproductive resilience: putting pollen grains in two baskets." </w:t>
      </w:r>
      <w:r w:rsidRPr="00AF4F73">
        <w:rPr>
          <w:u w:val="single"/>
        </w:rPr>
        <w:t>Trends in Plant Science</w:t>
      </w:r>
      <w:r w:rsidRPr="00AF4F73">
        <w:t xml:space="preserve"> </w:t>
      </w:r>
      <w:r w:rsidRPr="00AF4F73">
        <w:rPr>
          <w:b/>
        </w:rPr>
        <w:t>27</w:t>
      </w:r>
      <w:r w:rsidRPr="00AF4F73">
        <w:t>(3): 237-246.</w:t>
      </w:r>
    </w:p>
    <w:p w14:paraId="70F9147E" w14:textId="77777777" w:rsidR="00AF4F73" w:rsidRPr="00AF4F73" w:rsidRDefault="00AF4F73">
      <w:pPr>
        <w:pStyle w:val="EndNoteBibliography"/>
        <w:spacing w:after="120"/>
        <w:ind w:left="720" w:hanging="720"/>
        <w:pPrChange w:id="1420" w:author="Steven Travers" w:date="2023-06-01T21:29:00Z">
          <w:pPr>
            <w:pStyle w:val="EndNoteBibliography"/>
            <w:spacing w:after="0"/>
          </w:pPr>
        </w:pPrChange>
      </w:pPr>
      <w:r w:rsidRPr="00AF4F73">
        <w:t xml:space="preserve">Sato, S., M. Kamiyama, T. Iwata, N. Makita, H. Furukawa and H. Ikeda (2006). "Moderate Increase of Mean Daily Temperature Adversely Affects Fruit Set of Lycopersicon esculentum by Disrupting Specific Physiological Processes in Male Reproductive Development." </w:t>
      </w:r>
      <w:r w:rsidRPr="00AF4F73">
        <w:rPr>
          <w:u w:val="single"/>
        </w:rPr>
        <w:t>Annals of Botany</w:t>
      </w:r>
      <w:r w:rsidRPr="00AF4F73">
        <w:t xml:space="preserve"> </w:t>
      </w:r>
      <w:r w:rsidRPr="00AF4F73">
        <w:rPr>
          <w:b/>
        </w:rPr>
        <w:t>97</w:t>
      </w:r>
      <w:r w:rsidRPr="00AF4F73">
        <w:t>(5): 731-738.</w:t>
      </w:r>
    </w:p>
    <w:p w14:paraId="7DDFF85B" w14:textId="77777777" w:rsidR="00AF4F73" w:rsidRPr="00AF4F73" w:rsidRDefault="00AF4F73">
      <w:pPr>
        <w:pStyle w:val="EndNoteBibliography"/>
        <w:spacing w:after="120"/>
        <w:ind w:left="720" w:hanging="720"/>
        <w:pPrChange w:id="1421" w:author="Steven Travers" w:date="2023-06-01T21:29:00Z">
          <w:pPr>
            <w:pStyle w:val="EndNoteBibliography"/>
            <w:spacing w:after="0"/>
          </w:pPr>
        </w:pPrChange>
      </w:pPr>
      <w:r w:rsidRPr="00AF4F73">
        <w:t xml:space="preserve">Schlichting, C. (1986). "The Evolution of Phenotypic Plasticity in Plants." </w:t>
      </w:r>
      <w:r w:rsidRPr="00AF4F73">
        <w:rPr>
          <w:u w:val="single"/>
        </w:rPr>
        <w:t>Annual review of ecology and systematics</w:t>
      </w:r>
      <w:r w:rsidRPr="00AF4F73">
        <w:t xml:space="preserve"> </w:t>
      </w:r>
      <w:r w:rsidRPr="00AF4F73">
        <w:rPr>
          <w:b/>
        </w:rPr>
        <w:t>17</w:t>
      </w:r>
      <w:r w:rsidRPr="00AF4F73">
        <w:t>(1): 667-693.</w:t>
      </w:r>
    </w:p>
    <w:p w14:paraId="1D441DF8" w14:textId="77777777" w:rsidR="00AF4F73" w:rsidRPr="00AF4F73" w:rsidRDefault="00AF4F73">
      <w:pPr>
        <w:pStyle w:val="EndNoteBibliography"/>
        <w:spacing w:after="120"/>
        <w:ind w:left="720" w:hanging="720"/>
        <w:pPrChange w:id="1422" w:author="Steven Travers" w:date="2023-06-01T21:29:00Z">
          <w:pPr>
            <w:pStyle w:val="EndNoteBibliography"/>
            <w:spacing w:after="0"/>
          </w:pPr>
        </w:pPrChange>
      </w:pPr>
      <w:r w:rsidRPr="00AF4F73">
        <w:t xml:space="preserve">Schneider, C. A., W. S. Rasband and K. W. Eliceiri (2012). "NIH Image to ImageJ: 25 years of image analysis." </w:t>
      </w:r>
      <w:r w:rsidRPr="00AF4F73">
        <w:rPr>
          <w:u w:val="single"/>
        </w:rPr>
        <w:t>Nature Methods</w:t>
      </w:r>
      <w:r w:rsidRPr="00AF4F73">
        <w:t xml:space="preserve"> </w:t>
      </w:r>
      <w:r w:rsidRPr="00AF4F73">
        <w:rPr>
          <w:b/>
        </w:rPr>
        <w:t>9</w:t>
      </w:r>
      <w:r w:rsidRPr="00AF4F73">
        <w:t>(7): 671-675.</w:t>
      </w:r>
    </w:p>
    <w:p w14:paraId="5822350F" w14:textId="77777777" w:rsidR="00AF4F73" w:rsidRPr="00AF4F73" w:rsidRDefault="00AF4F73">
      <w:pPr>
        <w:pStyle w:val="EndNoteBibliography"/>
        <w:spacing w:after="120"/>
        <w:ind w:left="720" w:hanging="720"/>
        <w:pPrChange w:id="1423" w:author="Steven Travers" w:date="2023-06-01T21:29:00Z">
          <w:pPr>
            <w:pStyle w:val="EndNoteBibliography"/>
            <w:spacing w:after="0"/>
          </w:pPr>
        </w:pPrChange>
      </w:pPr>
      <w:r w:rsidRPr="00AF4F73">
        <w:t xml:space="preserve">Seneviratne, S. I., Z. Xuebin., M. Adnan, W. Badi, C. Dereczynski, A. Di Luca, S. Ghosh, I. Iskandar, J. Kossin, S. Lewis, F. Otto, I. Pinto, M. Satoh, S. M. Vicente-Serrano, M. Wehner and B. Zhou (2021). Weather and Climate Extreme Events in a Changing Climate. </w:t>
      </w:r>
      <w:r w:rsidRPr="00AF4F73">
        <w:rPr>
          <w:u w:val="single"/>
        </w:rPr>
        <w:t>In    C</w:t>
      </w:r>
      <w:r w:rsidRPr="00AF4F73">
        <w:rPr>
          <w:i/>
          <w:u w:val="single"/>
        </w:rPr>
        <w:t>limate Change 2021: The Physical Science Basis. Contribution of Working Group I to the Sixth Assessment Report of the Intergovernmental Panel on Climate Change</w:t>
      </w:r>
      <w:r w:rsidRPr="00AF4F73">
        <w:t>. Cambridge, United Kingdom and New York</w:t>
      </w:r>
      <w:r w:rsidRPr="00AF4F73">
        <w:rPr>
          <w:b/>
        </w:rPr>
        <w:t xml:space="preserve">: </w:t>
      </w:r>
      <w:r w:rsidRPr="00AF4F73">
        <w:t>1513–1766.</w:t>
      </w:r>
    </w:p>
    <w:p w14:paraId="5287B000" w14:textId="77777777" w:rsidR="00AF4F73" w:rsidRPr="00AF4F73" w:rsidRDefault="00AF4F73">
      <w:pPr>
        <w:pStyle w:val="EndNoteBibliography"/>
        <w:spacing w:after="120"/>
        <w:ind w:left="720" w:hanging="720"/>
        <w:pPrChange w:id="1424" w:author="Steven Travers" w:date="2023-06-01T21:29:00Z">
          <w:pPr>
            <w:pStyle w:val="EndNoteBibliography"/>
            <w:spacing w:after="0"/>
          </w:pPr>
        </w:pPrChange>
      </w:pPr>
      <w:r w:rsidRPr="00AF4F73">
        <w:t xml:space="preserve">Tanksley, S. D., D. Zamir and C. M. Rick (1981). "Evidence for Extensive Overlap of Sporophytic and Gametophytic Gene Expression in Lycopersicon esculentum." </w:t>
      </w:r>
      <w:r w:rsidRPr="00AF4F73">
        <w:rPr>
          <w:u w:val="single"/>
        </w:rPr>
        <w:t>Science (American Association for the Advancement of Science)</w:t>
      </w:r>
      <w:r w:rsidRPr="00AF4F73">
        <w:t xml:space="preserve"> </w:t>
      </w:r>
      <w:r w:rsidRPr="00AF4F73">
        <w:rPr>
          <w:b/>
        </w:rPr>
        <w:t>213</w:t>
      </w:r>
      <w:r w:rsidRPr="00AF4F73">
        <w:t>(4506): 453-455.</w:t>
      </w:r>
    </w:p>
    <w:p w14:paraId="5C7725B8" w14:textId="77777777" w:rsidR="00AF4F73" w:rsidRPr="00AF4F73" w:rsidRDefault="00AF4F73">
      <w:pPr>
        <w:pStyle w:val="EndNoteBibliography"/>
        <w:spacing w:after="120"/>
        <w:ind w:left="720" w:hanging="720"/>
        <w:pPrChange w:id="1425" w:author="Steven Travers" w:date="2023-06-01T21:29:00Z">
          <w:pPr>
            <w:pStyle w:val="EndNoteBibliography"/>
            <w:spacing w:after="0"/>
          </w:pPr>
        </w:pPrChange>
      </w:pPr>
      <w:r w:rsidRPr="00AF4F73">
        <w:t xml:space="preserve">Travers, S. E., J. Mena-Ali and A. G. Stephenson (2004). "Plasticity in the self-incompatibility system of Solanum carolinense." </w:t>
      </w:r>
      <w:r w:rsidRPr="00AF4F73">
        <w:rPr>
          <w:u w:val="single"/>
        </w:rPr>
        <w:t>Plant Species Biology</w:t>
      </w:r>
      <w:r w:rsidRPr="00AF4F73">
        <w:t xml:space="preserve"> </w:t>
      </w:r>
      <w:r w:rsidRPr="00AF4F73">
        <w:rPr>
          <w:b/>
        </w:rPr>
        <w:t>19</w:t>
      </w:r>
      <w:r w:rsidRPr="00AF4F73">
        <w:t>(3): 127-135.</w:t>
      </w:r>
    </w:p>
    <w:p w14:paraId="07EFDD64" w14:textId="77777777" w:rsidR="00AF4F73" w:rsidRPr="00AF4F73" w:rsidRDefault="00AF4F73">
      <w:pPr>
        <w:pStyle w:val="EndNoteBibliography"/>
        <w:spacing w:after="120"/>
        <w:ind w:left="720" w:hanging="720"/>
        <w:pPrChange w:id="1426" w:author="Steven Travers" w:date="2023-06-01T21:29:00Z">
          <w:pPr>
            <w:pStyle w:val="EndNoteBibliography"/>
            <w:spacing w:after="0"/>
          </w:pPr>
        </w:pPrChange>
      </w:pPr>
      <w:r w:rsidRPr="00AF4F73">
        <w:t>USGCRP (2018). Impacts, Risks, and Adaptation in the United States: Fourth National Climate Assessment. D. R. Reidmiller, C.W. Avery, D.R. Easterling, K.E. Kunkel, K.L.M. Lewis, T.K. Maycock, and B.C. Stewart, U.S. Global Change Research Program, Washington, DC, USA.</w:t>
      </w:r>
    </w:p>
    <w:p w14:paraId="467DB3D1" w14:textId="77777777" w:rsidR="00AF4F73" w:rsidRPr="00AF4F73" w:rsidRDefault="00AF4F73">
      <w:pPr>
        <w:pStyle w:val="EndNoteBibliography"/>
        <w:spacing w:after="120"/>
        <w:ind w:left="720" w:hanging="720"/>
        <w:pPrChange w:id="1427" w:author="Steven Travers" w:date="2023-06-01T21:29:00Z">
          <w:pPr>
            <w:pStyle w:val="EndNoteBibliography"/>
            <w:spacing w:after="0"/>
          </w:pPr>
        </w:pPrChange>
      </w:pPr>
      <w:r w:rsidRPr="00AC7AEE">
        <w:rPr>
          <w:lang w:val="de-DE"/>
        </w:rPr>
        <w:t xml:space="preserve">Von Büren, R. S. and E. Hiltbrunner (2022). </w:t>
      </w:r>
      <w:r w:rsidRPr="00AF4F73">
        <w:t xml:space="preserve">"Low winter temperatures and divergent freezing resistance set the cold range limit of widespread alpine graminoids." </w:t>
      </w:r>
      <w:r w:rsidRPr="00AF4F73">
        <w:rPr>
          <w:u w:val="single"/>
        </w:rPr>
        <w:t>Journal of Biogeography</w:t>
      </w:r>
      <w:r w:rsidRPr="00AF4F73">
        <w:t xml:space="preserve"> </w:t>
      </w:r>
      <w:r w:rsidRPr="00AF4F73">
        <w:rPr>
          <w:b/>
        </w:rPr>
        <w:t>49</w:t>
      </w:r>
      <w:r w:rsidRPr="00AF4F73">
        <w:t>(8): 1562-1575.</w:t>
      </w:r>
    </w:p>
    <w:p w14:paraId="704CEBEA" w14:textId="77777777" w:rsidR="00AF4F73" w:rsidRPr="00AF4F73" w:rsidRDefault="00AF4F73">
      <w:pPr>
        <w:pStyle w:val="EndNoteBibliography"/>
        <w:spacing w:after="120"/>
        <w:ind w:left="720" w:hanging="720"/>
        <w:pPrChange w:id="1428" w:author="Steven Travers" w:date="2023-06-01T21:29:00Z">
          <w:pPr>
            <w:pStyle w:val="EndNoteBibliography"/>
            <w:spacing w:after="0"/>
          </w:pPr>
        </w:pPrChange>
      </w:pPr>
      <w:r w:rsidRPr="00AF4F73">
        <w:t xml:space="preserve">Wahlert, G. A., F. Chiarini and L. Bohs (2014). "Phylogeny of the Carolinense Clade of Solanum (Solanaceae) Inferred from Nuclear and Plastid DNA Sequences." </w:t>
      </w:r>
      <w:r w:rsidRPr="00AF4F73">
        <w:rPr>
          <w:u w:val="single"/>
        </w:rPr>
        <w:t>Systematic botany</w:t>
      </w:r>
      <w:r w:rsidRPr="00AF4F73">
        <w:t xml:space="preserve"> </w:t>
      </w:r>
      <w:r w:rsidRPr="00AF4F73">
        <w:rPr>
          <w:b/>
        </w:rPr>
        <w:t>39</w:t>
      </w:r>
      <w:r w:rsidRPr="00AF4F73">
        <w:t>(4): 1208-1216.</w:t>
      </w:r>
    </w:p>
    <w:p w14:paraId="2299FBBF" w14:textId="77777777" w:rsidR="00AF4F73" w:rsidRPr="00AF4F73" w:rsidRDefault="00AF4F73">
      <w:pPr>
        <w:pStyle w:val="EndNoteBibliography"/>
        <w:spacing w:after="120"/>
        <w:ind w:left="720" w:hanging="720"/>
        <w:pPrChange w:id="1429" w:author="Steven Travers" w:date="2023-06-01T21:29:00Z">
          <w:pPr>
            <w:pStyle w:val="EndNoteBibliography"/>
            <w:spacing w:after="0"/>
          </w:pPr>
        </w:pPrChange>
      </w:pPr>
      <w:r w:rsidRPr="00AF4F73">
        <w:t xml:space="preserve">Willing, R. P. and J. P. Mascarenhas (1984). "Analysis of the Complexity and Diversity of mRNAs from Pollen and Shoots of Tradescantia." </w:t>
      </w:r>
      <w:r w:rsidRPr="00AF4F73">
        <w:rPr>
          <w:u w:val="single"/>
        </w:rPr>
        <w:t>Plant physiology (Bethesda)</w:t>
      </w:r>
      <w:r w:rsidRPr="00AF4F73">
        <w:t xml:space="preserve"> </w:t>
      </w:r>
      <w:r w:rsidRPr="00AF4F73">
        <w:rPr>
          <w:b/>
        </w:rPr>
        <w:t>75</w:t>
      </w:r>
      <w:r w:rsidRPr="00AF4F73">
        <w:t>(3): 865-868.</w:t>
      </w:r>
    </w:p>
    <w:p w14:paraId="13CA310D" w14:textId="77777777" w:rsidR="00AF4F73" w:rsidRPr="00AF4F73" w:rsidRDefault="00AF4F73">
      <w:pPr>
        <w:pStyle w:val="EndNoteBibliography"/>
        <w:spacing w:after="120"/>
        <w:ind w:left="720" w:hanging="720"/>
        <w:pPrChange w:id="1430" w:author="Steven Travers" w:date="2023-06-01T21:29:00Z">
          <w:pPr>
            <w:pStyle w:val="EndNoteBibliography"/>
            <w:spacing w:after="0"/>
          </w:pPr>
        </w:pPrChange>
      </w:pPr>
      <w:r w:rsidRPr="00AF4F73">
        <w:t xml:space="preserve">Xu, J., A. M. C. Wolters-Arts, C. Mariani, H. Huber and I. Rieu (2017). "Heat stress affects vegetative and reproductive performance and trait correlations in tomato (solanum lycopersicum)." </w:t>
      </w:r>
      <w:r w:rsidRPr="00AF4F73">
        <w:rPr>
          <w:u w:val="single"/>
        </w:rPr>
        <w:t>Euphytica</w:t>
      </w:r>
      <w:r w:rsidRPr="00AF4F73">
        <w:t xml:space="preserve"> </w:t>
      </w:r>
      <w:r w:rsidRPr="00AF4F73">
        <w:rPr>
          <w:b/>
        </w:rPr>
        <w:t>213</w:t>
      </w:r>
      <w:r w:rsidRPr="00AF4F73">
        <w:t>(7): 1-12.</w:t>
      </w:r>
    </w:p>
    <w:p w14:paraId="7C41E929" w14:textId="77777777" w:rsidR="00AF4F73" w:rsidRPr="00AF4F73" w:rsidRDefault="00AF4F73">
      <w:pPr>
        <w:pStyle w:val="EndNoteBibliography"/>
        <w:spacing w:after="120"/>
        <w:ind w:left="720" w:hanging="720"/>
        <w:pPrChange w:id="1431" w:author="Steven Travers" w:date="2023-06-01T21:29:00Z">
          <w:pPr>
            <w:pStyle w:val="EndNoteBibliography"/>
          </w:pPr>
        </w:pPrChange>
      </w:pPr>
      <w:r w:rsidRPr="00AF4F73">
        <w:lastRenderedPageBreak/>
        <w:t xml:space="preserve">Xu, J., M. Wolters-Arts, C. Mariani, H. Huber and I. Rieu (2017). "Heat stress affects vegetative and reproductive performance and trait correlations in tomato (Solanum lycopersicum)." </w:t>
      </w:r>
      <w:r w:rsidRPr="00AF4F73">
        <w:rPr>
          <w:u w:val="single"/>
        </w:rPr>
        <w:t>Euphytica</w:t>
      </w:r>
      <w:r w:rsidRPr="00AF4F73">
        <w:t xml:space="preserve"> </w:t>
      </w:r>
      <w:r w:rsidRPr="00AF4F73">
        <w:rPr>
          <w:b/>
        </w:rPr>
        <w:t>213</w:t>
      </w:r>
      <w:r w:rsidRPr="00AF4F73">
        <w:t>(7).</w:t>
      </w:r>
    </w:p>
    <w:p w14:paraId="4B1168FE" w14:textId="7EA432E8" w:rsidR="008C3644" w:rsidRPr="008C3644" w:rsidRDefault="002A0363">
      <w:pPr>
        <w:pStyle w:val="BodyDoubleSpace05FirstLine"/>
        <w:spacing w:after="120"/>
        <w:ind w:left="720" w:hanging="720"/>
        <w:pPrChange w:id="1432" w:author="Steven Travers" w:date="2023-06-01T21:29:00Z">
          <w:pPr>
            <w:pStyle w:val="BodyDoubleSpace05FirstLine"/>
          </w:pPr>
        </w:pPrChange>
      </w:pPr>
      <w:r>
        <w:fldChar w:fldCharType="end"/>
      </w:r>
    </w:p>
    <w:sectPr w:rsidR="008C3644" w:rsidRPr="008C36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4" w:author="Steven Travers" w:date="2023-05-19T15:00:00Z" w:initials="ST">
    <w:p w14:paraId="49ADBE22" w14:textId="0804397E" w:rsidR="00481755" w:rsidRDefault="00481755">
      <w:pPr>
        <w:pStyle w:val="CommentText"/>
      </w:pPr>
      <w:r>
        <w:rPr>
          <w:rStyle w:val="CommentReference"/>
        </w:rPr>
        <w:annotationRef/>
      </w:r>
      <w:r>
        <w:t>We should only include the parts of this that are directly relevant to the hypotheses</w:t>
      </w:r>
    </w:p>
  </w:comment>
  <w:comment w:id="825" w:author="Steven Travers" w:date="2023-05-25T20:20:00Z" w:initials="ST">
    <w:p w14:paraId="17147896" w14:textId="43043748" w:rsidR="00481755" w:rsidRDefault="00481755">
      <w:pPr>
        <w:pStyle w:val="CommentText"/>
      </w:pPr>
      <w:r>
        <w:rPr>
          <w:rStyle w:val="CommentReference"/>
        </w:rPr>
        <w:annotationRef/>
      </w:r>
      <w:r>
        <w:t>What exactly does this correlation mean?</w:t>
      </w:r>
    </w:p>
  </w:comment>
  <w:comment w:id="914" w:author="Steven Travers" w:date="2023-06-04T16:12:00Z" w:initials="ST">
    <w:p w14:paraId="386AA90D" w14:textId="2B1D1709" w:rsidR="00481755" w:rsidRDefault="00481755">
      <w:pPr>
        <w:pStyle w:val="CommentText"/>
      </w:pPr>
      <w:r>
        <w:rPr>
          <w:rStyle w:val="CommentReference"/>
        </w:rPr>
        <w:annotationRef/>
      </w:r>
      <w:r>
        <w:t>Emma, can you put together a new figure showing north versus south for HCMS in blocks A, B, C and D next to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DBE22" w15:done="0"/>
  <w15:commentEx w15:paraId="17147896" w15:done="0"/>
  <w15:commentEx w15:paraId="386AA9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DBE22" w16cid:durableId="28120D82"/>
  <w16cid:commentId w16cid:paraId="17147896" w16cid:durableId="281A41A0"/>
  <w16cid:commentId w16cid:paraId="386AA90D" w16cid:durableId="282736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238555">
    <w:abstractNumId w:val="5"/>
  </w:num>
  <w:num w:numId="2" w16cid:durableId="1940065201">
    <w:abstractNumId w:val="7"/>
  </w:num>
  <w:num w:numId="3" w16cid:durableId="2053530355">
    <w:abstractNumId w:val="4"/>
  </w:num>
  <w:num w:numId="4" w16cid:durableId="114642183">
    <w:abstractNumId w:val="2"/>
  </w:num>
  <w:num w:numId="5" w16cid:durableId="1062142286">
    <w:abstractNumId w:val="0"/>
  </w:num>
  <w:num w:numId="6" w16cid:durableId="2055157163">
    <w:abstractNumId w:val="8"/>
  </w:num>
  <w:num w:numId="7" w16cid:durableId="1674145542">
    <w:abstractNumId w:val="6"/>
  </w:num>
  <w:num w:numId="8" w16cid:durableId="1679386795">
    <w:abstractNumId w:val="3"/>
  </w:num>
  <w:num w:numId="9" w16cid:durableId="18455904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046CD"/>
    <w:rsid w:val="000439DE"/>
    <w:rsid w:val="00050359"/>
    <w:rsid w:val="0006143E"/>
    <w:rsid w:val="0006622F"/>
    <w:rsid w:val="00066702"/>
    <w:rsid w:val="0009117C"/>
    <w:rsid w:val="000A7FD5"/>
    <w:rsid w:val="000C4FC7"/>
    <w:rsid w:val="000E7186"/>
    <w:rsid w:val="000F7A0C"/>
    <w:rsid w:val="001012EA"/>
    <w:rsid w:val="00103DB1"/>
    <w:rsid w:val="00113474"/>
    <w:rsid w:val="001134A2"/>
    <w:rsid w:val="001254C6"/>
    <w:rsid w:val="00134736"/>
    <w:rsid w:val="00151E4A"/>
    <w:rsid w:val="00167F1F"/>
    <w:rsid w:val="0019773E"/>
    <w:rsid w:val="001A70A4"/>
    <w:rsid w:val="001B5838"/>
    <w:rsid w:val="001C6FFB"/>
    <w:rsid w:val="001D65A0"/>
    <w:rsid w:val="001F1595"/>
    <w:rsid w:val="0020083F"/>
    <w:rsid w:val="00207318"/>
    <w:rsid w:val="00210DEA"/>
    <w:rsid w:val="0021661F"/>
    <w:rsid w:val="002307C2"/>
    <w:rsid w:val="002350F1"/>
    <w:rsid w:val="00235B1F"/>
    <w:rsid w:val="002749DA"/>
    <w:rsid w:val="00291573"/>
    <w:rsid w:val="00293941"/>
    <w:rsid w:val="002943F4"/>
    <w:rsid w:val="00295C86"/>
    <w:rsid w:val="002A0363"/>
    <w:rsid w:val="002A19A0"/>
    <w:rsid w:val="002A2C74"/>
    <w:rsid w:val="002A7C5C"/>
    <w:rsid w:val="002B5B51"/>
    <w:rsid w:val="002D33D8"/>
    <w:rsid w:val="002D78BD"/>
    <w:rsid w:val="002E2108"/>
    <w:rsid w:val="002E2E81"/>
    <w:rsid w:val="002E7B8B"/>
    <w:rsid w:val="00305763"/>
    <w:rsid w:val="00341D72"/>
    <w:rsid w:val="003607A9"/>
    <w:rsid w:val="0036301C"/>
    <w:rsid w:val="003746D0"/>
    <w:rsid w:val="00385DCC"/>
    <w:rsid w:val="003C02D7"/>
    <w:rsid w:val="003C0654"/>
    <w:rsid w:val="003C1136"/>
    <w:rsid w:val="003C3F42"/>
    <w:rsid w:val="003D4C99"/>
    <w:rsid w:val="003E0299"/>
    <w:rsid w:val="003F1686"/>
    <w:rsid w:val="003F7555"/>
    <w:rsid w:val="00412E19"/>
    <w:rsid w:val="00415341"/>
    <w:rsid w:val="0041541E"/>
    <w:rsid w:val="0043437B"/>
    <w:rsid w:val="00446D15"/>
    <w:rsid w:val="00464AEB"/>
    <w:rsid w:val="00481755"/>
    <w:rsid w:val="004B1D90"/>
    <w:rsid w:val="004B1EB0"/>
    <w:rsid w:val="004B4A16"/>
    <w:rsid w:val="004B6301"/>
    <w:rsid w:val="004B677D"/>
    <w:rsid w:val="004B7205"/>
    <w:rsid w:val="004B7804"/>
    <w:rsid w:val="004C3ADB"/>
    <w:rsid w:val="004D2624"/>
    <w:rsid w:val="004D6BAE"/>
    <w:rsid w:val="004E4B91"/>
    <w:rsid w:val="004F1B25"/>
    <w:rsid w:val="005123E8"/>
    <w:rsid w:val="00527F2F"/>
    <w:rsid w:val="00530FD0"/>
    <w:rsid w:val="00547558"/>
    <w:rsid w:val="00564085"/>
    <w:rsid w:val="005721DD"/>
    <w:rsid w:val="00597CA8"/>
    <w:rsid w:val="005B0F73"/>
    <w:rsid w:val="005D6F2F"/>
    <w:rsid w:val="005E2EDB"/>
    <w:rsid w:val="005E4AA9"/>
    <w:rsid w:val="005F2B26"/>
    <w:rsid w:val="005F3D61"/>
    <w:rsid w:val="005F4929"/>
    <w:rsid w:val="005F5CD0"/>
    <w:rsid w:val="00603C19"/>
    <w:rsid w:val="0061101C"/>
    <w:rsid w:val="00617DC6"/>
    <w:rsid w:val="006532B0"/>
    <w:rsid w:val="00653A32"/>
    <w:rsid w:val="00685412"/>
    <w:rsid w:val="00690992"/>
    <w:rsid w:val="00696EDA"/>
    <w:rsid w:val="00697287"/>
    <w:rsid w:val="006A12E0"/>
    <w:rsid w:val="006B197A"/>
    <w:rsid w:val="006B6F6D"/>
    <w:rsid w:val="006D0E0C"/>
    <w:rsid w:val="006E1D7E"/>
    <w:rsid w:val="006E21A7"/>
    <w:rsid w:val="006E27FB"/>
    <w:rsid w:val="006E4C2E"/>
    <w:rsid w:val="006E7F70"/>
    <w:rsid w:val="00734159"/>
    <w:rsid w:val="007350A3"/>
    <w:rsid w:val="0075059A"/>
    <w:rsid w:val="007527F5"/>
    <w:rsid w:val="00761F4D"/>
    <w:rsid w:val="007744F9"/>
    <w:rsid w:val="00774568"/>
    <w:rsid w:val="00782822"/>
    <w:rsid w:val="007A6870"/>
    <w:rsid w:val="007E019C"/>
    <w:rsid w:val="00814FE0"/>
    <w:rsid w:val="00815FEE"/>
    <w:rsid w:val="0083060E"/>
    <w:rsid w:val="0083239F"/>
    <w:rsid w:val="00841871"/>
    <w:rsid w:val="008542CF"/>
    <w:rsid w:val="008656F2"/>
    <w:rsid w:val="00874A12"/>
    <w:rsid w:val="008756EA"/>
    <w:rsid w:val="008B1534"/>
    <w:rsid w:val="008B3FCC"/>
    <w:rsid w:val="008C3644"/>
    <w:rsid w:val="008C5818"/>
    <w:rsid w:val="0091175A"/>
    <w:rsid w:val="009169E9"/>
    <w:rsid w:val="009525B4"/>
    <w:rsid w:val="00966A02"/>
    <w:rsid w:val="009959CF"/>
    <w:rsid w:val="009A64B2"/>
    <w:rsid w:val="009B392D"/>
    <w:rsid w:val="009C4596"/>
    <w:rsid w:val="009D6C91"/>
    <w:rsid w:val="009F3D1C"/>
    <w:rsid w:val="009F481A"/>
    <w:rsid w:val="009F7263"/>
    <w:rsid w:val="00A05272"/>
    <w:rsid w:val="00A13F98"/>
    <w:rsid w:val="00A30379"/>
    <w:rsid w:val="00A3091D"/>
    <w:rsid w:val="00A32F27"/>
    <w:rsid w:val="00A41631"/>
    <w:rsid w:val="00A65B14"/>
    <w:rsid w:val="00A73A80"/>
    <w:rsid w:val="00AB54C6"/>
    <w:rsid w:val="00AC7AEE"/>
    <w:rsid w:val="00AD7DD7"/>
    <w:rsid w:val="00AE1606"/>
    <w:rsid w:val="00AE2B89"/>
    <w:rsid w:val="00AF4317"/>
    <w:rsid w:val="00AF4F73"/>
    <w:rsid w:val="00AF63CA"/>
    <w:rsid w:val="00B034BE"/>
    <w:rsid w:val="00B1092E"/>
    <w:rsid w:val="00B26FAC"/>
    <w:rsid w:val="00B3689E"/>
    <w:rsid w:val="00B42942"/>
    <w:rsid w:val="00B57E2D"/>
    <w:rsid w:val="00B90D09"/>
    <w:rsid w:val="00B95297"/>
    <w:rsid w:val="00B95952"/>
    <w:rsid w:val="00BC27A9"/>
    <w:rsid w:val="00BE3A66"/>
    <w:rsid w:val="00BE52E1"/>
    <w:rsid w:val="00BF1880"/>
    <w:rsid w:val="00C0161B"/>
    <w:rsid w:val="00C03C48"/>
    <w:rsid w:val="00C11EC7"/>
    <w:rsid w:val="00C123CD"/>
    <w:rsid w:val="00C2069C"/>
    <w:rsid w:val="00C22F7D"/>
    <w:rsid w:val="00C338C3"/>
    <w:rsid w:val="00C36882"/>
    <w:rsid w:val="00C6230D"/>
    <w:rsid w:val="00C720FD"/>
    <w:rsid w:val="00C776A9"/>
    <w:rsid w:val="00C91E45"/>
    <w:rsid w:val="00C96028"/>
    <w:rsid w:val="00CC0850"/>
    <w:rsid w:val="00CD063E"/>
    <w:rsid w:val="00CD794A"/>
    <w:rsid w:val="00D10DF7"/>
    <w:rsid w:val="00D327DD"/>
    <w:rsid w:val="00D34FBF"/>
    <w:rsid w:val="00D45368"/>
    <w:rsid w:val="00D45846"/>
    <w:rsid w:val="00D4697C"/>
    <w:rsid w:val="00D52B73"/>
    <w:rsid w:val="00D747C0"/>
    <w:rsid w:val="00D91417"/>
    <w:rsid w:val="00D95462"/>
    <w:rsid w:val="00D96FBA"/>
    <w:rsid w:val="00DC60A0"/>
    <w:rsid w:val="00DD5BC1"/>
    <w:rsid w:val="00DE694B"/>
    <w:rsid w:val="00DF3998"/>
    <w:rsid w:val="00DF6A3A"/>
    <w:rsid w:val="00DF7652"/>
    <w:rsid w:val="00E01FF0"/>
    <w:rsid w:val="00E275D8"/>
    <w:rsid w:val="00E43F5E"/>
    <w:rsid w:val="00E44A74"/>
    <w:rsid w:val="00E7338E"/>
    <w:rsid w:val="00EB4AC1"/>
    <w:rsid w:val="00EB7F93"/>
    <w:rsid w:val="00EB7FFE"/>
    <w:rsid w:val="00EC39BD"/>
    <w:rsid w:val="00ED5E5C"/>
    <w:rsid w:val="00F03AEB"/>
    <w:rsid w:val="00F0490C"/>
    <w:rsid w:val="00F42C6A"/>
    <w:rsid w:val="00F60B1B"/>
    <w:rsid w:val="00F61F29"/>
    <w:rsid w:val="00F64068"/>
    <w:rsid w:val="00F756D5"/>
    <w:rsid w:val="00F83305"/>
    <w:rsid w:val="00F962D5"/>
    <w:rsid w:val="00F97C3D"/>
    <w:rsid w:val="00FA7300"/>
    <w:rsid w:val="00FC4C06"/>
    <w:rsid w:val="00FC6D7B"/>
    <w:rsid w:val="00FD41A7"/>
    <w:rsid w:val="00FD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7744F9"/>
    <w:rPr>
      <w:sz w:val="16"/>
      <w:szCs w:val="16"/>
    </w:rPr>
  </w:style>
  <w:style w:type="paragraph" w:styleId="CommentText">
    <w:name w:val="annotation text"/>
    <w:basedOn w:val="Normal"/>
    <w:link w:val="CommentTextChar"/>
    <w:uiPriority w:val="99"/>
    <w:semiHidden/>
    <w:unhideWhenUsed/>
    <w:rsid w:val="007744F9"/>
    <w:pPr>
      <w:spacing w:line="240" w:lineRule="auto"/>
    </w:pPr>
    <w:rPr>
      <w:sz w:val="20"/>
      <w:szCs w:val="20"/>
    </w:rPr>
  </w:style>
  <w:style w:type="character" w:customStyle="1" w:styleId="CommentTextChar">
    <w:name w:val="Comment Text Char"/>
    <w:basedOn w:val="DefaultParagraphFont"/>
    <w:link w:val="CommentText"/>
    <w:uiPriority w:val="99"/>
    <w:semiHidden/>
    <w:rsid w:val="007744F9"/>
    <w:rPr>
      <w:sz w:val="20"/>
      <w:szCs w:val="20"/>
    </w:rPr>
  </w:style>
  <w:style w:type="paragraph" w:styleId="CommentSubject">
    <w:name w:val="annotation subject"/>
    <w:basedOn w:val="CommentText"/>
    <w:next w:val="CommentText"/>
    <w:link w:val="CommentSubjectChar"/>
    <w:uiPriority w:val="99"/>
    <w:semiHidden/>
    <w:unhideWhenUsed/>
    <w:rsid w:val="007744F9"/>
    <w:rPr>
      <w:b/>
      <w:bCs/>
    </w:rPr>
  </w:style>
  <w:style w:type="character" w:customStyle="1" w:styleId="CommentSubjectChar">
    <w:name w:val="Comment Subject Char"/>
    <w:basedOn w:val="CommentTextChar"/>
    <w:link w:val="CommentSubject"/>
    <w:uiPriority w:val="99"/>
    <w:semiHidden/>
    <w:rsid w:val="007744F9"/>
    <w:rPr>
      <w:b/>
      <w:bCs/>
      <w:sz w:val="20"/>
      <w:szCs w:val="20"/>
    </w:rPr>
  </w:style>
  <w:style w:type="paragraph" w:styleId="BalloonText">
    <w:name w:val="Balloon Text"/>
    <w:basedOn w:val="Normal"/>
    <w:link w:val="BalloonTextChar"/>
    <w:uiPriority w:val="99"/>
    <w:semiHidden/>
    <w:unhideWhenUsed/>
    <w:rsid w:val="00774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F9"/>
    <w:rPr>
      <w:rFonts w:ascii="Segoe UI" w:hAnsi="Segoe UI" w:cs="Segoe UI"/>
      <w:sz w:val="18"/>
      <w:szCs w:val="18"/>
    </w:rPr>
  </w:style>
  <w:style w:type="paragraph" w:styleId="Revision">
    <w:name w:val="Revision"/>
    <w:hidden/>
    <w:uiPriority w:val="99"/>
    <w:semiHidden/>
    <w:rsid w:val="002350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16465</Words>
  <Characters>93853</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2023-06-08T21:41:00Z</dcterms:created>
  <dcterms:modified xsi:type="dcterms:W3CDTF">2023-06-08T21:41:00Z</dcterms:modified>
</cp:coreProperties>
</file>
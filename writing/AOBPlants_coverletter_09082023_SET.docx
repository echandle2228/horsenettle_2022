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09FAF" w14:textId="072D61D7" w:rsidR="00A45AC5" w:rsidRPr="00CB75AB" w:rsidRDefault="00CB75AB">
      <w:pPr>
        <w:rPr>
          <w:rFonts w:ascii="Times New Roman" w:hAnsi="Times New Roman" w:cs="Times New Roman"/>
          <w:b/>
          <w:bCs/>
          <w:sz w:val="24"/>
          <w:szCs w:val="24"/>
        </w:rPr>
      </w:pPr>
      <w:r w:rsidRPr="00CB75AB">
        <w:rPr>
          <w:rFonts w:ascii="Times New Roman" w:hAnsi="Times New Roman" w:cs="Times New Roman"/>
          <w:b/>
          <w:bCs/>
          <w:color w:val="2A2A2A"/>
          <w:sz w:val="24"/>
          <w:szCs w:val="24"/>
          <w:shd w:val="clear" w:color="auto" w:fill="FFFFFF"/>
        </w:rPr>
        <w:t>For </w:t>
      </w:r>
      <w:r w:rsidRPr="00CB75AB">
        <w:rPr>
          <w:rStyle w:val="Emphasis"/>
          <w:rFonts w:ascii="Times New Roman" w:hAnsi="Times New Roman" w:cs="Times New Roman"/>
          <w:b/>
          <w:bCs/>
          <w:color w:val="2A2A2A"/>
          <w:sz w:val="24"/>
          <w:szCs w:val="24"/>
          <w:bdr w:val="none" w:sz="0" w:space="0" w:color="auto" w:frame="1"/>
          <w:shd w:val="clear" w:color="auto" w:fill="FFFFFF"/>
        </w:rPr>
        <w:t>Cascaded manuscripts</w:t>
      </w:r>
      <w:r w:rsidRPr="00CB75AB">
        <w:rPr>
          <w:rFonts w:ascii="Times New Roman" w:hAnsi="Times New Roman" w:cs="Times New Roman"/>
          <w:b/>
          <w:bCs/>
          <w:color w:val="2A2A2A"/>
          <w:sz w:val="24"/>
          <w:szCs w:val="24"/>
          <w:shd w:val="clear" w:color="auto" w:fill="FFFFFF"/>
        </w:rPr>
        <w:t>, authors should include a cover letter that includes the prior reviews and decision, and a description of changes the authors have made to address issues raised in those reviews and decision, along with a single PDF of the anonymized manuscript.</w:t>
      </w:r>
    </w:p>
    <w:p w14:paraId="2BBB25DC" w14:textId="21B1A659" w:rsidR="00A36548" w:rsidRDefault="00A36548">
      <w:pPr>
        <w:rPr>
          <w:rFonts w:ascii="Times New Roman" w:hAnsi="Times New Roman" w:cs="Times New Roman"/>
          <w:sz w:val="24"/>
          <w:szCs w:val="24"/>
        </w:rPr>
      </w:pPr>
      <w:r>
        <w:rPr>
          <w:rFonts w:ascii="Times New Roman" w:hAnsi="Times New Roman" w:cs="Times New Roman"/>
          <w:sz w:val="24"/>
          <w:szCs w:val="24"/>
        </w:rPr>
        <w:t>Dear Editor:</w:t>
      </w:r>
    </w:p>
    <w:p w14:paraId="0F1D2770" w14:textId="71AD2FB8" w:rsidR="00A36548" w:rsidRDefault="00A36548">
      <w:pPr>
        <w:rPr>
          <w:rFonts w:ascii="Times New Roman" w:hAnsi="Times New Roman" w:cs="Times New Roman"/>
          <w:sz w:val="24"/>
          <w:szCs w:val="24"/>
        </w:rPr>
      </w:pPr>
      <w:r>
        <w:rPr>
          <w:rFonts w:ascii="Times New Roman" w:hAnsi="Times New Roman" w:cs="Times New Roman"/>
          <w:sz w:val="24"/>
          <w:szCs w:val="24"/>
        </w:rPr>
        <w:t xml:space="preserve">We are grateful </w:t>
      </w:r>
      <w:r w:rsidR="00224C5A">
        <w:rPr>
          <w:rFonts w:ascii="Times New Roman" w:hAnsi="Times New Roman" w:cs="Times New Roman"/>
          <w:sz w:val="24"/>
          <w:szCs w:val="24"/>
        </w:rPr>
        <w:t xml:space="preserve">for </w:t>
      </w:r>
      <w:r>
        <w:rPr>
          <w:rFonts w:ascii="Times New Roman" w:hAnsi="Times New Roman" w:cs="Times New Roman"/>
          <w:sz w:val="24"/>
          <w:szCs w:val="24"/>
        </w:rPr>
        <w:t>your consideration of our manuscript, “</w:t>
      </w:r>
      <w:r w:rsidRPr="00A36548">
        <w:rPr>
          <w:rFonts w:ascii="Times New Roman" w:hAnsi="Times New Roman" w:cs="Times New Roman"/>
          <w:sz w:val="24"/>
          <w:szCs w:val="24"/>
        </w:rPr>
        <w:t xml:space="preserve">Intraspecific variation in responses to extreme and moderate temperature stress in the wild species, </w:t>
      </w:r>
      <w:r w:rsidRPr="00A36548">
        <w:rPr>
          <w:rFonts w:ascii="Times New Roman" w:hAnsi="Times New Roman" w:cs="Times New Roman"/>
          <w:i/>
          <w:iCs/>
          <w:sz w:val="24"/>
          <w:szCs w:val="24"/>
        </w:rPr>
        <w:t>Solanum carolinense</w:t>
      </w:r>
      <w:r>
        <w:rPr>
          <w:rFonts w:ascii="Times New Roman" w:hAnsi="Times New Roman" w:cs="Times New Roman"/>
          <w:sz w:val="24"/>
          <w:szCs w:val="24"/>
        </w:rPr>
        <w:t>.”</w:t>
      </w:r>
    </w:p>
    <w:p w14:paraId="4848E054" w14:textId="36B1FC96" w:rsidR="00A36548" w:rsidRPr="0094375B" w:rsidRDefault="00A45AC5" w:rsidP="00A36548">
      <w:pPr>
        <w:rPr>
          <w:rFonts w:ascii="Times New Roman" w:hAnsi="Times New Roman" w:cs="Times New Roman"/>
          <w:sz w:val="24"/>
          <w:szCs w:val="24"/>
          <w:rPrChange w:id="0" w:author="Steven Travers" w:date="2023-09-18T22:26:00Z">
            <w:rPr>
              <w:rFonts w:ascii="Times New Roman" w:hAnsi="Times New Roman" w:cs="Times New Roman"/>
            </w:rPr>
          </w:rPrChange>
        </w:rPr>
      </w:pPr>
      <w:r w:rsidRPr="00CB75AB">
        <w:rPr>
          <w:rFonts w:ascii="Times New Roman" w:hAnsi="Times New Roman" w:cs="Times New Roman"/>
          <w:sz w:val="24"/>
          <w:szCs w:val="24"/>
        </w:rPr>
        <w:t xml:space="preserve">In this manuscript, we </w:t>
      </w:r>
      <w:r w:rsidR="00A36548">
        <w:rPr>
          <w:rFonts w:ascii="Times New Roman" w:hAnsi="Times New Roman" w:cs="Times New Roman"/>
          <w:sz w:val="24"/>
          <w:szCs w:val="24"/>
        </w:rPr>
        <w:t xml:space="preserve">examine the effects of moderate and extreme temperature stress on vegetative and reproductive traits in </w:t>
      </w:r>
      <w:r w:rsidR="00A36548">
        <w:rPr>
          <w:rFonts w:ascii="Times New Roman" w:hAnsi="Times New Roman" w:cs="Times New Roman"/>
          <w:i/>
          <w:iCs/>
          <w:sz w:val="24"/>
          <w:szCs w:val="24"/>
        </w:rPr>
        <w:t>Solanum carolinense</w:t>
      </w:r>
      <w:r w:rsidR="00A36548">
        <w:rPr>
          <w:rFonts w:ascii="Times New Roman" w:hAnsi="Times New Roman" w:cs="Times New Roman"/>
          <w:sz w:val="24"/>
          <w:szCs w:val="24"/>
        </w:rPr>
        <w:t xml:space="preserve">. We compare temperature tolerance in plants from Minnesota and Texas to examine potential responses to climate change, such as the </w:t>
      </w:r>
      <w:del w:id="1" w:author="Steven Travers" w:date="2023-09-18T22:26:00Z">
        <w:r w:rsidR="00A36548" w:rsidDel="0094375B">
          <w:rPr>
            <w:rFonts w:ascii="Times New Roman" w:hAnsi="Times New Roman" w:cs="Times New Roman"/>
            <w:sz w:val="24"/>
            <w:szCs w:val="24"/>
          </w:rPr>
          <w:delText xml:space="preserve">adaptation </w:delText>
        </w:r>
      </w:del>
      <w:ins w:id="2" w:author="Steven Travers" w:date="2023-09-18T22:26:00Z">
        <w:r w:rsidR="0094375B">
          <w:rPr>
            <w:rFonts w:ascii="Times New Roman" w:hAnsi="Times New Roman" w:cs="Times New Roman"/>
            <w:sz w:val="24"/>
            <w:szCs w:val="24"/>
          </w:rPr>
          <w:t xml:space="preserve">evolution </w:t>
        </w:r>
      </w:ins>
      <w:r w:rsidR="00A36548">
        <w:rPr>
          <w:rFonts w:ascii="Times New Roman" w:hAnsi="Times New Roman" w:cs="Times New Roman"/>
          <w:sz w:val="24"/>
          <w:szCs w:val="24"/>
        </w:rPr>
        <w:t>of tolerance or avoidance mechanisms, in a space-for-time substitution. We found that development and fertilization in moderate heat reduced the size of reproductive structures and the number of seeds produced</w:t>
      </w:r>
      <w:r w:rsidR="00B63356">
        <w:rPr>
          <w:rFonts w:ascii="Times New Roman" w:hAnsi="Times New Roman" w:cs="Times New Roman"/>
          <w:sz w:val="24"/>
          <w:szCs w:val="24"/>
        </w:rPr>
        <w:t xml:space="preserve"> respectively</w:t>
      </w:r>
      <w:r w:rsidR="00A36548">
        <w:rPr>
          <w:rFonts w:ascii="Times New Roman" w:hAnsi="Times New Roman" w:cs="Times New Roman"/>
          <w:sz w:val="24"/>
          <w:szCs w:val="24"/>
        </w:rPr>
        <w:t xml:space="preserve">. We also found that northern plants were generally affected by moderate heat to a greater extent than southern plants, but </w:t>
      </w:r>
      <w:r w:rsidR="00224C5A">
        <w:rPr>
          <w:rFonts w:ascii="Times New Roman" w:hAnsi="Times New Roman" w:cs="Times New Roman"/>
          <w:sz w:val="24"/>
          <w:szCs w:val="24"/>
        </w:rPr>
        <w:t>not necessarily in extreme temperature stress</w:t>
      </w:r>
      <w:r w:rsidR="00A36548" w:rsidRPr="0094375B">
        <w:rPr>
          <w:rFonts w:ascii="Times New Roman" w:hAnsi="Times New Roman" w:cs="Times New Roman"/>
          <w:sz w:val="24"/>
          <w:szCs w:val="24"/>
        </w:rPr>
        <w:t xml:space="preserve">. </w:t>
      </w:r>
      <w:r w:rsidR="00224C5A" w:rsidRPr="0094375B">
        <w:rPr>
          <w:rFonts w:ascii="Times New Roman" w:hAnsi="Times New Roman" w:cs="Times New Roman"/>
          <w:sz w:val="24"/>
          <w:szCs w:val="24"/>
          <w:rPrChange w:id="3" w:author="Steven Travers" w:date="2023-09-18T22:26:00Z">
            <w:rPr>
              <w:rFonts w:ascii="Times New Roman" w:hAnsi="Times New Roman" w:cs="Times New Roman"/>
            </w:rPr>
          </w:rPrChange>
        </w:rPr>
        <w:t>Lastly,</w:t>
      </w:r>
      <w:r w:rsidR="00A36548" w:rsidRPr="0094375B">
        <w:rPr>
          <w:rFonts w:ascii="Times New Roman" w:hAnsi="Times New Roman" w:cs="Times New Roman"/>
          <w:sz w:val="24"/>
          <w:szCs w:val="24"/>
          <w:rPrChange w:id="4" w:author="Steven Travers" w:date="2023-09-18T22:26:00Z">
            <w:rPr>
              <w:rFonts w:ascii="Times New Roman" w:hAnsi="Times New Roman" w:cs="Times New Roman"/>
            </w:rPr>
          </w:rPrChange>
        </w:rPr>
        <w:t xml:space="preserve"> we found support for an avoidance mechanism</w:t>
      </w:r>
      <w:r w:rsidR="00224C5A" w:rsidRPr="0094375B">
        <w:rPr>
          <w:rFonts w:ascii="Times New Roman" w:hAnsi="Times New Roman" w:cs="Times New Roman"/>
          <w:sz w:val="24"/>
          <w:szCs w:val="24"/>
          <w:rPrChange w:id="5" w:author="Steven Travers" w:date="2023-09-18T22:26:00Z">
            <w:rPr>
              <w:rFonts w:ascii="Times New Roman" w:hAnsi="Times New Roman" w:cs="Times New Roman"/>
            </w:rPr>
          </w:rPrChange>
        </w:rPr>
        <w:t xml:space="preserve"> in pollen</w:t>
      </w:r>
      <w:r w:rsidR="00A36548" w:rsidRPr="0094375B">
        <w:rPr>
          <w:rFonts w:ascii="Times New Roman" w:hAnsi="Times New Roman" w:cs="Times New Roman"/>
          <w:sz w:val="24"/>
          <w:szCs w:val="24"/>
          <w:rPrChange w:id="6" w:author="Steven Travers" w:date="2023-09-18T22:26:00Z">
            <w:rPr>
              <w:rFonts w:ascii="Times New Roman" w:hAnsi="Times New Roman" w:cs="Times New Roman"/>
            </w:rPr>
          </w:rPrChange>
        </w:rPr>
        <w:t xml:space="preserve"> that has been proposed by a recent body of work</w:t>
      </w:r>
      <w:r w:rsidR="00224C5A" w:rsidRPr="0094375B">
        <w:rPr>
          <w:rFonts w:ascii="Times New Roman" w:hAnsi="Times New Roman" w:cs="Times New Roman"/>
          <w:sz w:val="24"/>
          <w:szCs w:val="24"/>
          <w:rPrChange w:id="7" w:author="Steven Travers" w:date="2023-09-18T22:26:00Z">
            <w:rPr>
              <w:rFonts w:ascii="Times New Roman" w:hAnsi="Times New Roman" w:cs="Times New Roman"/>
            </w:rPr>
          </w:rPrChange>
        </w:rPr>
        <w:t>, conducted primarily in crop species</w:t>
      </w:r>
      <w:r w:rsidR="00A36548" w:rsidRPr="0094375B">
        <w:rPr>
          <w:rFonts w:ascii="Times New Roman" w:hAnsi="Times New Roman" w:cs="Times New Roman"/>
          <w:sz w:val="24"/>
          <w:szCs w:val="24"/>
          <w:rPrChange w:id="8" w:author="Steven Travers" w:date="2023-09-18T22:26:00Z">
            <w:rPr>
              <w:rFonts w:ascii="Times New Roman" w:hAnsi="Times New Roman" w:cs="Times New Roman"/>
            </w:rPr>
          </w:rPrChange>
        </w:rPr>
        <w:t xml:space="preserve"> (Luria et al. 2019; Rutley et al. 2022).</w:t>
      </w:r>
    </w:p>
    <w:p w14:paraId="0631CB2E" w14:textId="2DAECA64" w:rsidR="00407DA8" w:rsidRDefault="00407DA8">
      <w:pPr>
        <w:rPr>
          <w:rFonts w:ascii="Times New Roman" w:hAnsi="Times New Roman" w:cs="Times New Roman"/>
          <w:sz w:val="24"/>
          <w:szCs w:val="24"/>
        </w:rPr>
      </w:pPr>
      <w:r w:rsidRPr="00CB75AB">
        <w:rPr>
          <w:rFonts w:ascii="Times New Roman" w:hAnsi="Times New Roman" w:cs="Times New Roman"/>
          <w:sz w:val="24"/>
          <w:szCs w:val="24"/>
        </w:rPr>
        <w:t>Previously, we submitted part of the work in this manuscript</w:t>
      </w:r>
      <w:r w:rsidR="00CB75AB">
        <w:rPr>
          <w:rFonts w:ascii="Times New Roman" w:hAnsi="Times New Roman" w:cs="Times New Roman"/>
          <w:sz w:val="24"/>
          <w:szCs w:val="24"/>
        </w:rPr>
        <w:t xml:space="preserve"> (Experiment 2)</w:t>
      </w:r>
      <w:r w:rsidRPr="00CB75AB">
        <w:rPr>
          <w:rFonts w:ascii="Times New Roman" w:hAnsi="Times New Roman" w:cs="Times New Roman"/>
          <w:sz w:val="24"/>
          <w:szCs w:val="24"/>
        </w:rPr>
        <w:t xml:space="preserve"> to New Phytologist and Oecologia. In both cases, the manuscript was rejected </w:t>
      </w:r>
      <w:ins w:id="9" w:author="Steven Travers" w:date="2023-09-18T22:27:00Z">
        <w:r w:rsidR="0094375B">
          <w:rPr>
            <w:rFonts w:ascii="Times New Roman" w:hAnsi="Times New Roman" w:cs="Times New Roman"/>
            <w:sz w:val="24"/>
            <w:szCs w:val="24"/>
          </w:rPr>
          <w:t>on the basis of</w:t>
        </w:r>
      </w:ins>
      <w:del w:id="10" w:author="Steven Travers" w:date="2023-09-18T22:27:00Z">
        <w:r w:rsidRPr="00CB75AB" w:rsidDel="0094375B">
          <w:rPr>
            <w:rFonts w:ascii="Times New Roman" w:hAnsi="Times New Roman" w:cs="Times New Roman"/>
            <w:sz w:val="24"/>
            <w:szCs w:val="24"/>
          </w:rPr>
          <w:delText>due to</w:delText>
        </w:r>
      </w:del>
      <w:r w:rsidRPr="00CB75AB">
        <w:rPr>
          <w:rFonts w:ascii="Times New Roman" w:hAnsi="Times New Roman" w:cs="Times New Roman"/>
          <w:sz w:val="24"/>
          <w:szCs w:val="24"/>
        </w:rPr>
        <w:t xml:space="preserve"> </w:t>
      </w:r>
      <w:r w:rsidR="00CB75AB">
        <w:rPr>
          <w:rFonts w:ascii="Times New Roman" w:hAnsi="Times New Roman" w:cs="Times New Roman"/>
          <w:sz w:val="24"/>
          <w:szCs w:val="24"/>
        </w:rPr>
        <w:t xml:space="preserve">an insufficient sample size to represent </w:t>
      </w:r>
      <w:r w:rsidR="00224C5A">
        <w:rPr>
          <w:rFonts w:ascii="Times New Roman" w:hAnsi="Times New Roman" w:cs="Times New Roman"/>
          <w:sz w:val="24"/>
          <w:szCs w:val="24"/>
        </w:rPr>
        <w:t xml:space="preserve">the </w:t>
      </w:r>
      <w:r w:rsidR="00CB75AB">
        <w:rPr>
          <w:rFonts w:ascii="Times New Roman" w:hAnsi="Times New Roman" w:cs="Times New Roman"/>
          <w:sz w:val="24"/>
          <w:szCs w:val="24"/>
        </w:rPr>
        <w:t xml:space="preserve">geographic variation in </w:t>
      </w:r>
      <w:r w:rsidR="00224C5A">
        <w:rPr>
          <w:rFonts w:ascii="Times New Roman" w:hAnsi="Times New Roman" w:cs="Times New Roman"/>
          <w:sz w:val="24"/>
          <w:szCs w:val="24"/>
        </w:rPr>
        <w:t xml:space="preserve">temperature tolerance </w:t>
      </w:r>
      <w:r w:rsidR="00CB75AB">
        <w:rPr>
          <w:rFonts w:ascii="Times New Roman" w:hAnsi="Times New Roman" w:cs="Times New Roman"/>
          <w:sz w:val="24"/>
          <w:szCs w:val="24"/>
        </w:rPr>
        <w:t>traits</w:t>
      </w:r>
      <w:r w:rsidRPr="00CB75AB">
        <w:rPr>
          <w:rFonts w:ascii="Times New Roman" w:hAnsi="Times New Roman" w:cs="Times New Roman"/>
          <w:sz w:val="24"/>
          <w:szCs w:val="24"/>
        </w:rPr>
        <w:t>. We do not have the means to increase the sample size for this project at this time</w:t>
      </w:r>
      <w:ins w:id="11" w:author="Steven Travers" w:date="2023-09-18T22:28:00Z">
        <w:r w:rsidR="0094375B">
          <w:rPr>
            <w:rFonts w:ascii="Times New Roman" w:hAnsi="Times New Roman" w:cs="Times New Roman"/>
            <w:sz w:val="24"/>
            <w:szCs w:val="24"/>
          </w:rPr>
          <w:t>; instead we have</w:t>
        </w:r>
      </w:ins>
      <w:del w:id="12" w:author="Steven Travers" w:date="2023-09-18T22:28:00Z">
        <w:r w:rsidRPr="00CB75AB" w:rsidDel="0094375B">
          <w:rPr>
            <w:rFonts w:ascii="Times New Roman" w:hAnsi="Times New Roman" w:cs="Times New Roman"/>
            <w:sz w:val="24"/>
            <w:szCs w:val="24"/>
          </w:rPr>
          <w:delText>, so we have decided to</w:delText>
        </w:r>
      </w:del>
      <w:r w:rsidRPr="00CB75AB">
        <w:rPr>
          <w:rFonts w:ascii="Times New Roman" w:hAnsi="Times New Roman" w:cs="Times New Roman"/>
          <w:sz w:val="24"/>
          <w:szCs w:val="24"/>
        </w:rPr>
        <w:t xml:space="preserve"> expand</w:t>
      </w:r>
      <w:ins w:id="13" w:author="Steven Travers" w:date="2023-09-18T22:28:00Z">
        <w:r w:rsidR="0094375B">
          <w:rPr>
            <w:rFonts w:ascii="Times New Roman" w:hAnsi="Times New Roman" w:cs="Times New Roman"/>
            <w:sz w:val="24"/>
            <w:szCs w:val="24"/>
          </w:rPr>
          <w:t>ed</w:t>
        </w:r>
      </w:ins>
      <w:r w:rsidRPr="00CB75AB">
        <w:rPr>
          <w:rFonts w:ascii="Times New Roman" w:hAnsi="Times New Roman" w:cs="Times New Roman"/>
          <w:sz w:val="24"/>
          <w:szCs w:val="24"/>
        </w:rPr>
        <w:t xml:space="preserve"> the manuscript to include two concordant experiments with the same sample size in each- 26 genotypes from the north and 26 genotypes from the south.</w:t>
      </w:r>
      <w:r w:rsidR="00CB75AB">
        <w:rPr>
          <w:rFonts w:ascii="Times New Roman" w:hAnsi="Times New Roman" w:cs="Times New Roman"/>
          <w:sz w:val="24"/>
          <w:szCs w:val="24"/>
        </w:rPr>
        <w:t xml:space="preserve"> We added Experiment 1, the effect of long-term moderate heat on reproductive traits, to our manuscript. This is the first time Experiment 1 has been submitted for publication.</w:t>
      </w:r>
    </w:p>
    <w:p w14:paraId="5747BFB3" w14:textId="05C703F1" w:rsidR="00B63356" w:rsidRDefault="00B63356" w:rsidP="00B63356">
      <w:pPr>
        <w:rPr>
          <w:rFonts w:ascii="Times New Roman" w:hAnsi="Times New Roman" w:cs="Times New Roman"/>
          <w:sz w:val="24"/>
          <w:szCs w:val="24"/>
        </w:rPr>
      </w:pPr>
      <w:r>
        <w:rPr>
          <w:rFonts w:ascii="Times New Roman" w:hAnsi="Times New Roman" w:cs="Times New Roman"/>
          <w:sz w:val="24"/>
          <w:szCs w:val="24"/>
        </w:rPr>
        <w:t xml:space="preserve">While we agree that our sample size </w:t>
      </w:r>
      <w:del w:id="14" w:author="Steven Travers" w:date="2023-09-18T22:29:00Z">
        <w:r w:rsidDel="0094375B">
          <w:rPr>
            <w:rFonts w:ascii="Times New Roman" w:hAnsi="Times New Roman" w:cs="Times New Roman"/>
            <w:sz w:val="24"/>
            <w:szCs w:val="24"/>
          </w:rPr>
          <w:delText>is small</w:delText>
        </w:r>
      </w:del>
      <w:ins w:id="15" w:author="Steven Travers" w:date="2023-09-18T22:29:00Z">
        <w:r w:rsidR="0094375B">
          <w:rPr>
            <w:rFonts w:ascii="Times New Roman" w:hAnsi="Times New Roman" w:cs="Times New Roman"/>
            <w:sz w:val="24"/>
            <w:szCs w:val="24"/>
          </w:rPr>
          <w:t>could be more robust</w:t>
        </w:r>
      </w:ins>
      <w:r>
        <w:rPr>
          <w:rFonts w:ascii="Times New Roman" w:hAnsi="Times New Roman" w:cs="Times New Roman"/>
          <w:sz w:val="24"/>
          <w:szCs w:val="24"/>
        </w:rPr>
        <w:t xml:space="preserve">, </w:t>
      </w:r>
      <w:del w:id="16" w:author="Steven Travers" w:date="2023-09-18T22:30:00Z">
        <w:r w:rsidDel="0094375B">
          <w:rPr>
            <w:rFonts w:ascii="Times New Roman" w:hAnsi="Times New Roman" w:cs="Times New Roman"/>
            <w:sz w:val="24"/>
            <w:szCs w:val="24"/>
          </w:rPr>
          <w:delText>we still think these results are an impactful contribution to the field of plant evolutionary ecology, given the precarious state</w:delText>
        </w:r>
      </w:del>
      <w:del w:id="17" w:author="Steven Travers" w:date="2023-09-18T22:29:00Z">
        <w:r w:rsidR="00224C5A" w:rsidDel="0094375B">
          <w:rPr>
            <w:rFonts w:ascii="Times New Roman" w:hAnsi="Times New Roman" w:cs="Times New Roman"/>
            <w:sz w:val="24"/>
            <w:szCs w:val="24"/>
          </w:rPr>
          <w:delText xml:space="preserve"> </w:delText>
        </w:r>
      </w:del>
      <w:del w:id="18" w:author="Steven Travers" w:date="2023-09-18T22:30:00Z">
        <w:r w:rsidR="00224C5A" w:rsidDel="0094375B">
          <w:rPr>
            <w:rFonts w:ascii="Times New Roman" w:hAnsi="Times New Roman" w:cs="Times New Roman"/>
            <w:sz w:val="24"/>
            <w:szCs w:val="24"/>
          </w:rPr>
          <w:delText xml:space="preserve"> of populations due to a rapidly changing climate</w:delText>
        </w:r>
      </w:del>
      <w:ins w:id="19" w:author="Steven Travers" w:date="2023-09-18T22:30:00Z">
        <w:r w:rsidR="0094375B">
          <w:rPr>
            <w:rFonts w:ascii="Times New Roman" w:hAnsi="Times New Roman" w:cs="Times New Roman"/>
            <w:sz w:val="24"/>
            <w:szCs w:val="24"/>
          </w:rPr>
          <w:t>we did sample a sufficient number of genotypes to detect statistically significant differences in traits with direct evolutio</w:t>
        </w:r>
      </w:ins>
      <w:ins w:id="20" w:author="Steven Travers" w:date="2023-09-18T22:31:00Z">
        <w:r w:rsidR="0094375B">
          <w:rPr>
            <w:rFonts w:ascii="Times New Roman" w:hAnsi="Times New Roman" w:cs="Times New Roman"/>
            <w:sz w:val="24"/>
            <w:szCs w:val="24"/>
          </w:rPr>
          <w:t>nary significance</w:t>
        </w:r>
      </w:ins>
      <w:r w:rsidR="00224C5A">
        <w:rPr>
          <w:rFonts w:ascii="Times New Roman" w:hAnsi="Times New Roman" w:cs="Times New Roman"/>
          <w:sz w:val="24"/>
          <w:szCs w:val="24"/>
        </w:rPr>
        <w:t>.</w:t>
      </w:r>
      <w:r>
        <w:rPr>
          <w:rFonts w:ascii="Times New Roman" w:hAnsi="Times New Roman" w:cs="Times New Roman"/>
          <w:sz w:val="24"/>
          <w:szCs w:val="24"/>
        </w:rPr>
        <w:t xml:space="preserve"> </w:t>
      </w:r>
      <w:r w:rsidRPr="00B63356">
        <w:rPr>
          <w:rFonts w:ascii="Times New Roman" w:hAnsi="Times New Roman" w:cs="Times New Roman"/>
          <w:sz w:val="24"/>
          <w:szCs w:val="24"/>
        </w:rPr>
        <w:t xml:space="preserve">Over the last 20 years, temperature extremes have become more frequent in the Midwest (USA) and average temperatures have risen steadily in Texas (USGCRP 2018). Do plant species have the capacity to acclimate and/or adapt to these environmental changes? We </w:t>
      </w:r>
      <w:del w:id="21" w:author="Steven Travers" w:date="2023-09-18T22:31:00Z">
        <w:r w:rsidRPr="00B63356" w:rsidDel="0094375B">
          <w:rPr>
            <w:rFonts w:ascii="Times New Roman" w:hAnsi="Times New Roman" w:cs="Times New Roman"/>
            <w:sz w:val="24"/>
            <w:szCs w:val="24"/>
          </w:rPr>
          <w:delText xml:space="preserve">can </w:delText>
        </w:r>
      </w:del>
      <w:ins w:id="22" w:author="Steven Travers" w:date="2023-09-18T22:31:00Z">
        <w:r w:rsidR="0094375B">
          <w:rPr>
            <w:rFonts w:ascii="Times New Roman" w:hAnsi="Times New Roman" w:cs="Times New Roman"/>
            <w:sz w:val="24"/>
            <w:szCs w:val="24"/>
          </w:rPr>
          <w:t>have attempted to</w:t>
        </w:r>
        <w:r w:rsidR="0094375B" w:rsidRPr="00B63356">
          <w:rPr>
            <w:rFonts w:ascii="Times New Roman" w:hAnsi="Times New Roman" w:cs="Times New Roman"/>
            <w:sz w:val="24"/>
            <w:szCs w:val="24"/>
          </w:rPr>
          <w:t xml:space="preserve"> </w:t>
        </w:r>
      </w:ins>
      <w:r w:rsidRPr="00B63356">
        <w:rPr>
          <w:rFonts w:ascii="Times New Roman" w:hAnsi="Times New Roman" w:cs="Times New Roman"/>
          <w:sz w:val="24"/>
          <w:szCs w:val="24"/>
        </w:rPr>
        <w:t xml:space="preserve">understand potential responses </w:t>
      </w:r>
      <w:ins w:id="23" w:author="Steven Travers" w:date="2023-09-18T22:31:00Z">
        <w:r w:rsidR="0094375B">
          <w:rPr>
            <w:rFonts w:ascii="Times New Roman" w:hAnsi="Times New Roman" w:cs="Times New Roman"/>
            <w:sz w:val="24"/>
            <w:szCs w:val="24"/>
          </w:rPr>
          <w:t xml:space="preserve">to heat </w:t>
        </w:r>
      </w:ins>
      <w:r w:rsidRPr="00B63356">
        <w:rPr>
          <w:rFonts w:ascii="Times New Roman" w:hAnsi="Times New Roman" w:cs="Times New Roman"/>
          <w:sz w:val="24"/>
          <w:szCs w:val="24"/>
        </w:rPr>
        <w:t>by studying populations in species with a thermally heterogeneous range. Understanding how wild species that have naturally selected traits respond is critical for informing conservation efforts in preserving or restoring sensitive species.</w:t>
      </w:r>
      <w:ins w:id="24" w:author="Steven Travers" w:date="2023-09-18T22:32:00Z">
        <w:r w:rsidR="0094375B">
          <w:rPr>
            <w:rFonts w:ascii="Times New Roman" w:hAnsi="Times New Roman" w:cs="Times New Roman"/>
            <w:sz w:val="24"/>
            <w:szCs w:val="24"/>
          </w:rPr>
          <w:t xml:space="preserve"> We feel our results have direct implications for “assisted migration” efforts and forecasting the nature of changing plant communities.</w:t>
        </w:r>
      </w:ins>
    </w:p>
    <w:p w14:paraId="3817E930" w14:textId="4F4295FC" w:rsidR="00224C5A" w:rsidRDefault="00224C5A" w:rsidP="00B63356">
      <w:pPr>
        <w:rPr>
          <w:rFonts w:ascii="Times New Roman" w:hAnsi="Times New Roman" w:cs="Times New Roman"/>
          <w:sz w:val="24"/>
          <w:szCs w:val="24"/>
        </w:rPr>
      </w:pPr>
      <w:r>
        <w:rPr>
          <w:rFonts w:ascii="Times New Roman" w:hAnsi="Times New Roman" w:cs="Times New Roman"/>
          <w:sz w:val="24"/>
          <w:szCs w:val="24"/>
        </w:rPr>
        <w:t>We appreciate your consideration of our manuscript.</w:t>
      </w:r>
    </w:p>
    <w:p w14:paraId="0E3CEBD4" w14:textId="2E9BCD74" w:rsidR="00224C5A" w:rsidRDefault="00224C5A" w:rsidP="00B63356">
      <w:pPr>
        <w:rPr>
          <w:rFonts w:ascii="Times New Roman" w:hAnsi="Times New Roman" w:cs="Times New Roman"/>
          <w:sz w:val="24"/>
          <w:szCs w:val="24"/>
        </w:rPr>
      </w:pPr>
    </w:p>
    <w:p w14:paraId="7F8C41AB" w14:textId="46C48988" w:rsidR="00224C5A" w:rsidDel="00104E0F" w:rsidRDefault="00224C5A" w:rsidP="00B63356">
      <w:pPr>
        <w:rPr>
          <w:del w:id="25" w:author="Emma Chandler" w:date="2023-09-28T07:55:00Z"/>
          <w:rFonts w:ascii="Times New Roman" w:hAnsi="Times New Roman" w:cs="Times New Roman"/>
          <w:sz w:val="24"/>
          <w:szCs w:val="24"/>
        </w:rPr>
      </w:pPr>
      <w:r>
        <w:rPr>
          <w:rFonts w:ascii="Times New Roman" w:hAnsi="Times New Roman" w:cs="Times New Roman"/>
          <w:sz w:val="24"/>
          <w:szCs w:val="24"/>
        </w:rPr>
        <w:t xml:space="preserve">Sincerely, </w:t>
      </w:r>
    </w:p>
    <w:p w14:paraId="7B01AA55" w14:textId="77777777" w:rsidR="00224C5A" w:rsidRPr="00CB75AB" w:rsidRDefault="00224C5A" w:rsidP="00B63356">
      <w:pPr>
        <w:rPr>
          <w:rFonts w:ascii="Times New Roman" w:hAnsi="Times New Roman" w:cs="Times New Roman"/>
          <w:sz w:val="24"/>
          <w:szCs w:val="24"/>
        </w:rPr>
      </w:pPr>
    </w:p>
    <w:sectPr w:rsidR="00224C5A" w:rsidRPr="00CB7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n Travers">
    <w15:presenceInfo w15:providerId="AD" w15:userId="S-1-5-21-145012770-2172889430-2296263792-14625"/>
  </w15:person>
  <w15:person w15:author="Emma Chandler">
    <w15:presenceInfo w15:providerId="AD" w15:userId="S::echandle@cord.edu::cb258e97-5138-480a-89ee-2b8b2180a3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DA8"/>
    <w:rsid w:val="00104E0F"/>
    <w:rsid w:val="00224C5A"/>
    <w:rsid w:val="003734F8"/>
    <w:rsid w:val="00407DA8"/>
    <w:rsid w:val="0094375B"/>
    <w:rsid w:val="00A36548"/>
    <w:rsid w:val="00A45AC5"/>
    <w:rsid w:val="00B63356"/>
    <w:rsid w:val="00CB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ADD2"/>
  <w15:chartTrackingRefBased/>
  <w15:docId w15:val="{4474F706-9909-401D-A230-568B8B9F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75AB"/>
    <w:rPr>
      <w:i/>
      <w:iCs/>
    </w:rPr>
  </w:style>
  <w:style w:type="paragraph" w:styleId="Revision">
    <w:name w:val="Revision"/>
    <w:hidden/>
    <w:uiPriority w:val="99"/>
    <w:semiHidden/>
    <w:rsid w:val="00104E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53841">
      <w:bodyDiv w:val="1"/>
      <w:marLeft w:val="0"/>
      <w:marRight w:val="0"/>
      <w:marTop w:val="0"/>
      <w:marBottom w:val="0"/>
      <w:divBdr>
        <w:top w:val="none" w:sz="0" w:space="0" w:color="auto"/>
        <w:left w:val="none" w:sz="0" w:space="0" w:color="auto"/>
        <w:bottom w:val="none" w:sz="0" w:space="0" w:color="auto"/>
        <w:right w:val="none" w:sz="0" w:space="0" w:color="auto"/>
      </w:divBdr>
    </w:div>
    <w:div w:id="72564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2</cp:revision>
  <dcterms:created xsi:type="dcterms:W3CDTF">2023-09-28T11:56:00Z</dcterms:created>
  <dcterms:modified xsi:type="dcterms:W3CDTF">2023-09-28T11:56:00Z</dcterms:modified>
</cp:coreProperties>
</file>